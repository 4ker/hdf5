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39C2F" w14:textId="77777777" w:rsidR="00611674" w:rsidRDefault="00611674" w:rsidP="00611674">
      <w:pPr>
        <w:pStyle w:val="Title"/>
      </w:pPr>
      <w:r>
        <w:t xml:space="preserve">RFC: </w:t>
      </w:r>
      <w:r w:rsidR="004825B0">
        <w:t>VFD SWMR</w:t>
      </w:r>
      <w:r>
        <w:t xml:space="preserve">  </w:t>
      </w:r>
    </w:p>
    <w:p w14:paraId="78F2D81B" w14:textId="77777777" w:rsidR="003D7481" w:rsidRDefault="003D7481" w:rsidP="00611674">
      <w:pPr>
        <w:pStyle w:val="Author"/>
      </w:pPr>
      <w:proofErr w:type="spellStart"/>
      <w:r>
        <w:t>Vailin</w:t>
      </w:r>
      <w:proofErr w:type="spellEnd"/>
      <w:r>
        <w:t xml:space="preserve"> Choi</w:t>
      </w:r>
    </w:p>
    <w:p w14:paraId="48DBAC1D" w14:textId="554EFE4D" w:rsidR="00611674" w:rsidRDefault="004825B0" w:rsidP="00611674">
      <w:pPr>
        <w:pStyle w:val="Author"/>
      </w:pPr>
      <w:r>
        <w:t xml:space="preserve">John </w:t>
      </w:r>
      <w:proofErr w:type="spellStart"/>
      <w:r>
        <w:t>Mainzer</w:t>
      </w:r>
      <w:proofErr w:type="spellEnd"/>
    </w:p>
    <w:p w14:paraId="527EA9D0" w14:textId="6107A5C8" w:rsidR="00657E2D" w:rsidRDefault="00657E2D" w:rsidP="00611674">
      <w:pPr>
        <w:pStyle w:val="Author"/>
      </w:pPr>
      <w:r>
        <w:t>David Young</w:t>
      </w:r>
    </w:p>
    <w:p w14:paraId="5EE28794" w14:textId="77777777" w:rsidR="003D7481" w:rsidRDefault="003D7481" w:rsidP="00611674">
      <w:pPr>
        <w:pStyle w:val="Author"/>
      </w:pPr>
    </w:p>
    <w:p w14:paraId="6F2A0EA1" w14:textId="5333B442" w:rsidR="00C17178" w:rsidRDefault="00C17178" w:rsidP="00611674">
      <w:pPr>
        <w:pStyle w:val="Abstract"/>
      </w:pPr>
      <w:r>
        <w:t>The purpose of the SWMR (Single Writer Multiple Reader) feature is to allow a second process to read a HDF5 file while data is being written to it.  Use cases range from monitoring data collection and/or steering experiments in progress to financial applications.</w:t>
      </w:r>
    </w:p>
    <w:p w14:paraId="2E66A3BC" w14:textId="41968C6C" w:rsidR="004825B0" w:rsidRDefault="004825B0" w:rsidP="00611674">
      <w:pPr>
        <w:pStyle w:val="Abstract"/>
      </w:pPr>
      <w:r>
        <w:t>The existing SWMR implementation touches most parts of the HDF5 library, and therefore presents significant maintenance issues.  Further, it offers no guarantees on the maximum time from write to read – which makes it problematic for some applications.</w:t>
      </w:r>
    </w:p>
    <w:p w14:paraId="32A43CEA" w14:textId="13D79543" w:rsidR="00611674" w:rsidRDefault="004825B0" w:rsidP="00611674">
      <w:pPr>
        <w:pStyle w:val="Abstract"/>
      </w:pPr>
      <w:r>
        <w:t xml:space="preserve">The primary impetus behind VFD SWMR </w:t>
      </w:r>
      <w:r w:rsidR="00DB2EF2">
        <w:t xml:space="preserve">is to implement SWMR in a more modular fashion </w:t>
      </w:r>
      <w:r>
        <w:t xml:space="preserve">– thus minimizing maintenance costs.  </w:t>
      </w:r>
      <w:r w:rsidR="00DB2EF2">
        <w:t>Fringe benefits include allowing</w:t>
      </w:r>
      <w:r>
        <w:t xml:space="preserve"> the HDF5 library to make guarantees for the maximum time from write to </w:t>
      </w:r>
      <w:r w:rsidR="00DB2EF2">
        <w:t>availability of data for read (</w:t>
      </w:r>
      <w:r w:rsidR="00C17178">
        <w:t>subject to</w:t>
      </w:r>
      <w:r>
        <w:t xml:space="preserve"> the </w:t>
      </w:r>
      <w:r w:rsidR="009B2039">
        <w:t xml:space="preserve">performance </w:t>
      </w:r>
      <w:r>
        <w:t>limits of the underlying file system</w:t>
      </w:r>
      <w:r w:rsidR="000560F7">
        <w:t>, and presuming that the</w:t>
      </w:r>
      <w:r w:rsidR="007722D2">
        <w:t xml:space="preserve"> writer calls</w:t>
      </w:r>
      <w:r w:rsidR="000560F7">
        <w:t xml:space="preserve"> </w:t>
      </w:r>
      <w:r w:rsidR="0033022B">
        <w:t xml:space="preserve">the </w:t>
      </w:r>
      <w:r w:rsidR="000560F7">
        <w:t>HDF5 library frequently</w:t>
      </w:r>
      <w:r w:rsidR="00DB2EF2">
        <w:t xml:space="preserve">), and the possibility of extending SWMR to </w:t>
      </w:r>
      <w:r>
        <w:t xml:space="preserve">NFS and object stores.  </w:t>
      </w:r>
    </w:p>
    <w:p w14:paraId="61C199C6" w14:textId="77777777" w:rsidR="00611674" w:rsidRPr="00913E2A" w:rsidRDefault="00611674" w:rsidP="00611674">
      <w:pPr>
        <w:pStyle w:val="Divider"/>
      </w:pPr>
    </w:p>
    <w:p w14:paraId="5B3526AE" w14:textId="77777777" w:rsidR="00611674" w:rsidRDefault="00611674" w:rsidP="00611674">
      <w:pPr>
        <w:pStyle w:val="Heading1"/>
      </w:pPr>
      <w:r>
        <w:t xml:space="preserve">Introduction    </w:t>
      </w:r>
    </w:p>
    <w:p w14:paraId="40846B5A" w14:textId="255B8D53" w:rsidR="00DB2EF2" w:rsidRDefault="00DB2EF2" w:rsidP="00611674">
      <w:r>
        <w:t>The existing implementation of SWMR uses the strict write orderi</w:t>
      </w:r>
      <w:r w:rsidR="00AE55AD">
        <w:t xml:space="preserve">ng and </w:t>
      </w:r>
      <w:r w:rsidR="009B2039">
        <w:t xml:space="preserve">the </w:t>
      </w:r>
      <w:r w:rsidR="00AE55AD">
        <w:t>atomic write guarantees</w:t>
      </w:r>
      <w:r>
        <w:t xml:space="preserve"> </w:t>
      </w:r>
      <w:r w:rsidR="00AE55AD">
        <w:t xml:space="preserve">of POSIX I/O </w:t>
      </w:r>
      <w:r>
        <w:t>semantics to ensure that the reader always s</w:t>
      </w:r>
      <w:r w:rsidR="00AE55AD">
        <w:t>ee</w:t>
      </w:r>
      <w:r w:rsidR="005A0F86">
        <w:t>s</w:t>
      </w:r>
      <w:r w:rsidR="00AE55AD">
        <w:t xml:space="preserve"> consistent metadata.  F</w:t>
      </w:r>
      <w:r>
        <w:t xml:space="preserve">or example, if a B-Tree must be modified, all modified nodes below the </w:t>
      </w:r>
      <w:r w:rsidR="006207DE">
        <w:t>top-level</w:t>
      </w:r>
      <w:r>
        <w:t xml:space="preserve"> point of change are </w:t>
      </w:r>
      <w:r w:rsidR="00AE55AD">
        <w:t xml:space="preserve">first </w:t>
      </w:r>
      <w:r w:rsidR="001D4D9B">
        <w:t>duplicated</w:t>
      </w:r>
      <w:r w:rsidR="00AE55AD">
        <w:t>, modified as required,</w:t>
      </w:r>
      <w:r>
        <w:t xml:space="preserve"> and written to disk</w:t>
      </w:r>
      <w:r w:rsidR="00AE55AD">
        <w:t xml:space="preserve">.  </w:t>
      </w:r>
      <w:r w:rsidR="005A0F86">
        <w:t xml:space="preserve">This done, </w:t>
      </w:r>
      <w:r w:rsidR="008D7F61">
        <w:t>the top-</w:t>
      </w:r>
      <w:r w:rsidR="006207DE">
        <w:t>level (or root)</w:t>
      </w:r>
      <w:r>
        <w:t xml:space="preserve"> node of the change is over</w:t>
      </w:r>
      <w:r w:rsidR="00AC1713">
        <w:t xml:space="preserve"> </w:t>
      </w:r>
      <w:r>
        <w:t xml:space="preserve">written in a single atomic </w:t>
      </w:r>
      <w:r w:rsidR="0033022B">
        <w:t>operation</w:t>
      </w:r>
      <w:r>
        <w:t>.</w:t>
      </w:r>
      <w:r w:rsidR="001D4D9B">
        <w:t xml:space="preserve">  The original versions of the modified nodes </w:t>
      </w:r>
      <w:r w:rsidR="005A0F86">
        <w:t xml:space="preserve">below the root </w:t>
      </w:r>
      <w:r w:rsidR="001D4D9B">
        <w:t>are retained for a time so that a reader traversing the B-Tree will see a consistent (but out of date) version of the B-Tree.</w:t>
      </w:r>
    </w:p>
    <w:p w14:paraId="7A9D1E4A" w14:textId="46D286B6" w:rsidR="001D4D9B" w:rsidRDefault="001D4D9B" w:rsidP="00611674">
      <w:r>
        <w:t>This approach requires that the metadata cache clients per</w:t>
      </w:r>
      <w:r w:rsidR="00887CEF">
        <w:t>form the necessary reallocations</w:t>
      </w:r>
      <w:r>
        <w:t xml:space="preserve"> of metadata and specify the necessary write ordering while in SWMR write mode.  Further, the metadata cache must provide the necessary support facilities. </w:t>
      </w:r>
    </w:p>
    <w:p w14:paraId="2695E32B" w14:textId="402A380E" w:rsidR="0027498B" w:rsidRDefault="000A5218" w:rsidP="00611674">
      <w:r>
        <w:t xml:space="preserve">VFD SWMR </w:t>
      </w:r>
      <w:r w:rsidR="00887CEF">
        <w:t>avoids involving the metadata cache clients</w:t>
      </w:r>
      <w:r w:rsidR="001E4684">
        <w:rPr>
          <w:rStyle w:val="FootnoteReference"/>
        </w:rPr>
        <w:t xml:space="preserve"> </w:t>
      </w:r>
      <w:r w:rsidR="00E04B8D">
        <w:t xml:space="preserve">in SWMR by taking periodic snapshots of the metadata at points when it is known to be consistent.  </w:t>
      </w:r>
      <w:r w:rsidR="00B81764">
        <w:t xml:space="preserve">These snapshots are then communicated </w:t>
      </w:r>
      <w:r w:rsidR="008040DA">
        <w:t xml:space="preserve">via </w:t>
      </w:r>
      <w:r w:rsidR="008040DA">
        <w:lastRenderedPageBreak/>
        <w:t xml:space="preserve">an out of </w:t>
      </w:r>
      <w:r w:rsidR="008B1F4B">
        <w:t xml:space="preserve">HDF5 </w:t>
      </w:r>
      <w:r w:rsidR="008040DA">
        <w:t>file store</w:t>
      </w:r>
      <w:r w:rsidR="00347723">
        <w:rPr>
          <w:rStyle w:val="FootnoteReference"/>
        </w:rPr>
        <w:footnoteReference w:id="1"/>
      </w:r>
      <w:r w:rsidR="008040DA">
        <w:t xml:space="preserve"> </w:t>
      </w:r>
      <w:r w:rsidR="00B81764">
        <w:t>to specialized VFDs in the reader processes</w:t>
      </w:r>
      <w:r w:rsidR="008040DA">
        <w:t xml:space="preserve">.  These </w:t>
      </w:r>
      <w:r w:rsidR="008D7F61">
        <w:t xml:space="preserve">reader </w:t>
      </w:r>
      <w:r w:rsidR="008040DA">
        <w:t xml:space="preserve">VFDs </w:t>
      </w:r>
      <w:r w:rsidR="00B81764">
        <w:t>intercept metadata read requests and satisfy them from the snapshots.</w:t>
      </w:r>
      <w:r w:rsidR="000D26CE">
        <w:t xml:space="preserve">  This has the advantage of making SWMR transparent to all layers of the HDF5 library above the metadata cache</w:t>
      </w:r>
      <w:r w:rsidR="00830B4C">
        <w:t>—</w:t>
      </w:r>
      <w:r w:rsidR="000D26CE">
        <w:t xml:space="preserve">thus simplifying maintenance greatly.  Further, since the current state of </w:t>
      </w:r>
      <w:r w:rsidR="002B5A37">
        <w:t xml:space="preserve">HDF5 metadata is communicated </w:t>
      </w:r>
      <w:r w:rsidR="008B1F4B">
        <w:t>outside</w:t>
      </w:r>
      <w:r w:rsidR="002B5A37">
        <w:t xml:space="preserve"> </w:t>
      </w:r>
      <w:r w:rsidR="008B1F4B">
        <w:t xml:space="preserve">the HDF5 </w:t>
      </w:r>
      <w:r w:rsidR="0016167C">
        <w:t>file</w:t>
      </w:r>
      <w:r w:rsidR="002B5A37">
        <w:t xml:space="preserve">, the VFD SWMR approach opens the possibility of implementing SWMR on storage systems that do not support POSIX file I/O semantics.  Finally, since the specialized </w:t>
      </w:r>
      <w:r w:rsidR="0033022B">
        <w:t xml:space="preserve">VFD </w:t>
      </w:r>
      <w:r w:rsidR="0016167C">
        <w:t xml:space="preserve">SWMR reader </w:t>
      </w:r>
      <w:r w:rsidR="002B5A37">
        <w:t xml:space="preserve">VFD is easily separated from the HDF5 library, SWMR support can be marketed </w:t>
      </w:r>
      <w:r w:rsidR="0016167C">
        <w:t>as an add-on</w:t>
      </w:r>
      <w:r w:rsidR="002B5A37">
        <w:t>.</w:t>
      </w:r>
    </w:p>
    <w:p w14:paraId="2EB53C77" w14:textId="79CBC759" w:rsidR="00830B4C" w:rsidRDefault="00830B4C" w:rsidP="00830B4C">
      <w:pPr>
        <w:pStyle w:val="Davidscommentary"/>
      </w:pPr>
      <w:r>
        <w:t>In principle, metadata snapshots can be embedded in an HDF5 file, however, this document does not contain a design for that operating mode. Embedded snapshots may save I/O for some applications, and embedded snapshots may simplify some details of the implementation.</w:t>
      </w:r>
    </w:p>
    <w:p w14:paraId="74E80EA2" w14:textId="6C9D6A58" w:rsidR="008C6BE3" w:rsidRDefault="001E4684" w:rsidP="00611674">
      <w:r>
        <w:t xml:space="preserve">In the following, keep in mind that </w:t>
      </w:r>
      <w:r w:rsidR="008A6E9D">
        <w:t>no</w:t>
      </w:r>
      <w:r>
        <w:t xml:space="preserve"> ver</w:t>
      </w:r>
      <w:r w:rsidR="00B603E2">
        <w:t>sion</w:t>
      </w:r>
      <w:r>
        <w:t xml:space="preserve"> of SWMR make</w:t>
      </w:r>
      <w:r w:rsidR="008A6E9D">
        <w:t>s</w:t>
      </w:r>
      <w:r>
        <w:t xml:space="preserve"> guarantees about the state of raw data.  They only guarantee </w:t>
      </w:r>
      <w:r w:rsidR="00A26FBD">
        <w:t xml:space="preserve">is </w:t>
      </w:r>
      <w:r>
        <w:t xml:space="preserve">that the reader will see </w:t>
      </w:r>
      <w:r w:rsidR="00B603E2">
        <w:t xml:space="preserve">a </w:t>
      </w:r>
      <w:r>
        <w:t>consistent view of the metadata</w:t>
      </w:r>
      <w:r w:rsidR="00830B4C">
        <w:t>—</w:t>
      </w:r>
      <w:r>
        <w:t xml:space="preserve">not that the raw data read through the use of this metadata will have made it to file yet. </w:t>
      </w:r>
    </w:p>
    <w:p w14:paraId="6E059B9D" w14:textId="2DB2A871" w:rsidR="000A7D54" w:rsidRPr="000A7D54" w:rsidRDefault="000A7D54" w:rsidP="000A7D54">
      <w:pPr>
        <w:pStyle w:val="Davidscommentary"/>
      </w:pPr>
      <w:r>
        <w:t xml:space="preserve">In principle, snapshots of raw data also can be taken. On the one hand, raw-data snapshots may hasten the visibility of raw data at readers and ensure the consistency of raw data in a way that is transparent to applications. On the other hand, the sheer volume of raw data produced by many applications may cause raw-data snapshots to consume excessive bandwidth. High-bandwidth applications that rarely or never overwrite existing raw data probably can be accommodated with a couple of VFD SWMR optimizations: one that detects “append-only” access to raw-data pages </w:t>
      </w:r>
      <w:r w:rsidR="00CB7FAD">
        <w:t xml:space="preserve">and avoids duplicating those pages, </w:t>
      </w:r>
      <w:r>
        <w:t>and the other that embeds the snapshots in the HDF5 file.</w:t>
      </w:r>
    </w:p>
    <w:p w14:paraId="5C1E218B" w14:textId="72759BD3" w:rsidR="00BB764F" w:rsidRDefault="006A7CEF" w:rsidP="00BB764F">
      <w:pPr>
        <w:pStyle w:val="Heading2"/>
      </w:pPr>
      <w:r>
        <w:t>Outline of</w:t>
      </w:r>
      <w:r w:rsidR="00BB764F">
        <w:t xml:space="preserve"> this Document</w:t>
      </w:r>
    </w:p>
    <w:p w14:paraId="5A9F8B9D" w14:textId="3EC5AAE4" w:rsidR="00BB764F" w:rsidRDefault="00BB764F" w:rsidP="00BB764F">
      <w:r>
        <w:t xml:space="preserve">Section 2 is an updated version of the sketch design </w:t>
      </w:r>
      <w:r w:rsidR="00E445EB">
        <w:t xml:space="preserve">of VFD SWMR.  It was written to propose the </w:t>
      </w:r>
      <w:r w:rsidR="006A7CEF">
        <w:t>concept, and in this context, it is intended to provide a conceptual introduction.  Note that it contains a number of oversimplifications, which are addressed in Section 3.</w:t>
      </w:r>
    </w:p>
    <w:p w14:paraId="6AFB1E48" w14:textId="52D178DF" w:rsidR="006A7CEF" w:rsidRDefault="006A7CEF" w:rsidP="00BB764F">
      <w:r>
        <w:t xml:space="preserve">Section 3 is the design document to which VFD SWMR is implemented.  It should fully define the function and design of all the code necessary to implement VFD SWMR.  Note that this section will evolve as implementation proceeds, </w:t>
      </w:r>
      <w:r w:rsidR="005568F1">
        <w:t xml:space="preserve">and unforeseen issues are addressed.  </w:t>
      </w:r>
    </w:p>
    <w:p w14:paraId="276B1A02" w14:textId="7AB0769A" w:rsidR="005568F1" w:rsidRDefault="005568F1" w:rsidP="00BB764F">
      <w:r>
        <w:t>When VFD SWMR</w:t>
      </w:r>
      <w:r w:rsidR="007F176B">
        <w:t xml:space="preserve"> is fully implemented, section 4</w:t>
      </w:r>
      <w:r>
        <w:t xml:space="preserve"> will address code organization details needed for maintenance purposes.</w:t>
      </w:r>
    </w:p>
    <w:p w14:paraId="4916DB0D" w14:textId="2239A97A" w:rsidR="005568F1" w:rsidRPr="00BB764F" w:rsidRDefault="007F176B" w:rsidP="00BB764F">
      <w:r>
        <w:t>Section 5</w:t>
      </w:r>
      <w:r w:rsidR="005568F1">
        <w:t xml:space="preserve"> is the design document for the test suite needed to validate and maintain VFD SWMR.  </w:t>
      </w:r>
      <w:r>
        <w:t>Initial versions will mostly list items to be tested.  As implementation progresses, it should be updated to discuss the structure of the test code.</w:t>
      </w:r>
    </w:p>
    <w:p w14:paraId="6C1424E7" w14:textId="263635D2" w:rsidR="001E4684" w:rsidRDefault="008C6BE3" w:rsidP="008C6BE3">
      <w:pPr>
        <w:pStyle w:val="Heading2"/>
      </w:pPr>
      <w:r>
        <w:t>Update Post Phase II Award</w:t>
      </w:r>
      <w:r w:rsidR="001E4684">
        <w:t xml:space="preserve"> </w:t>
      </w:r>
    </w:p>
    <w:p w14:paraId="584A6A81" w14:textId="1B95B25E" w:rsidR="008C6BE3" w:rsidRDefault="008C6BE3" w:rsidP="008C6BE3">
      <w:r>
        <w:t>Since the above introduction was written, we have implemented the initial proof of concept version of VFD SWMR and won the phase 2 contract to extend and rework it into a production version.  We expect this task to be both easier and harder than one might expect.</w:t>
      </w:r>
    </w:p>
    <w:p w14:paraId="08BB7C21" w14:textId="54A58DD6" w:rsidR="008C6BE3" w:rsidRDefault="008C6BE3" w:rsidP="008C6BE3">
      <w:r>
        <w:lastRenderedPageBreak/>
        <w:t>Easier, because the initial implementation is remarkably complete, and requires only peripheral changes to convert it into a reasonable initial production version.</w:t>
      </w:r>
    </w:p>
    <w:p w14:paraId="1E37903F" w14:textId="2782707C" w:rsidR="008C6BE3" w:rsidRDefault="008C6BE3" w:rsidP="008C6BE3">
      <w:r>
        <w:t>Harder, because we piggybacked on the existing SWMR test code, and wrote almost none of our own.  While this was sufficient to demonstrate that the concept works, it is quite inadequate for production purposes.  Thus we must write a complete test suite (unit tests, integration tests, and performance tests) as one of our first orders of business.</w:t>
      </w:r>
    </w:p>
    <w:p w14:paraId="6D5331FD" w14:textId="54187BF5" w:rsidR="008C6BE3" w:rsidRDefault="008C6BE3" w:rsidP="008C6BE3">
      <w:r>
        <w:t xml:space="preserve">While Section 2 of this document remains largely unchanged, Section 3 (VFD SWMR Design) has been reworked to clean up many of the short cuts and temporary solutions that were necessary to implement the prototype within the time and budget allotted.  Note, however, that the first production version must still co-exist with the existing SWMR implementation.  Only when (and if) we decide to commit to VFD SWMR will we be able to begin the long and tedious task of removing the original implementation and </w:t>
      </w:r>
      <w:r w:rsidR="003443F4">
        <w:t>simplify</w:t>
      </w:r>
      <w:r>
        <w:t xml:space="preserve"> the code </w:t>
      </w:r>
      <w:r w:rsidR="003443F4">
        <w:t>accordingly</w:t>
      </w:r>
      <w:r>
        <w:t>.</w:t>
      </w:r>
    </w:p>
    <w:p w14:paraId="10531EAE" w14:textId="3B2E9DBC" w:rsidR="008C6BE3" w:rsidRPr="008C6BE3" w:rsidRDefault="008C6BE3" w:rsidP="008C6BE3">
      <w:r>
        <w:t>As of this writing</w:t>
      </w:r>
      <w:r w:rsidR="003443F4">
        <w:t xml:space="preserve"> (8/03</w:t>
      </w:r>
      <w:r>
        <w:t>/19), Section 4 (Implementation Details) remains empty.  Work has started on Section 5 (Testing), and will continue as we specify and implement the test suite.</w:t>
      </w:r>
    </w:p>
    <w:p w14:paraId="7700C729" w14:textId="14AE8854" w:rsidR="00611674" w:rsidRDefault="002B5A37" w:rsidP="00611674">
      <w:pPr>
        <w:pStyle w:val="Heading1"/>
      </w:pPr>
      <w:r>
        <w:t>Conceptual Overview</w:t>
      </w:r>
    </w:p>
    <w:p w14:paraId="715D8E1D" w14:textId="184D7681" w:rsidR="0016167C" w:rsidRDefault="00B046D0" w:rsidP="00611674">
      <w:r>
        <w:t>Observe that HDF5 metadata must be in a consistent state at the beginning and end of API calls</w:t>
      </w:r>
      <w:r w:rsidR="003F50DA">
        <w:rPr>
          <w:rStyle w:val="FootnoteReference"/>
        </w:rPr>
        <w:footnoteReference w:id="2"/>
      </w:r>
      <w:r>
        <w:t>.</w:t>
      </w:r>
      <w:r w:rsidR="007F428A">
        <w:t xml:space="preserve">  Thus we can safely make snapshots of HDF5 metadata at these points.  To support a maximum latency from a given writ</w:t>
      </w:r>
      <w:r w:rsidR="0016167C">
        <w:t>e to visibility of that write on the</w:t>
      </w:r>
      <w:r w:rsidR="007F428A">
        <w:t xml:space="preserve"> reader</w:t>
      </w:r>
      <w:r w:rsidR="0016167C">
        <w:t>s</w:t>
      </w:r>
      <w:r w:rsidR="007F428A">
        <w:t xml:space="preserve">, on the writer side we must take snapshots on a regular basis, and on the reader side, we must check for updates regularly as well.  </w:t>
      </w:r>
    </w:p>
    <w:p w14:paraId="73446C53" w14:textId="2A44B573" w:rsidR="008040DA" w:rsidRDefault="009A4A3C" w:rsidP="00611674">
      <w:r>
        <w:t xml:space="preserve">Let </w:t>
      </w:r>
      <w:proofErr w:type="spellStart"/>
      <w:r>
        <w:t>t</w:t>
      </w:r>
      <w:proofErr w:type="spellEnd"/>
      <w:r>
        <w:t xml:space="preserve"> be the desired maximum latency from write to visibility on the reader side.  Define one tick to be t/3.  With this definition in hand, </w:t>
      </w:r>
      <w:r w:rsidR="0016167C">
        <w:t>consider the following outlines of the cycle</w:t>
      </w:r>
      <w:r w:rsidR="00124EDA">
        <w:t>s</w:t>
      </w:r>
      <w:r w:rsidR="008040DA">
        <w:t xml:space="preserve"> of operation for the writer and readers.  </w:t>
      </w:r>
    </w:p>
    <w:p w14:paraId="73E579AF" w14:textId="51EEDC01" w:rsidR="00611674" w:rsidRDefault="008040DA" w:rsidP="00611674">
      <w:r>
        <w:t xml:space="preserve">Note that </w:t>
      </w:r>
      <w:r w:rsidR="0016167C">
        <w:t>these</w:t>
      </w:r>
      <w:r>
        <w:t xml:space="preserve"> </w:t>
      </w:r>
      <w:r w:rsidR="0016167C">
        <w:t>outlines assume</w:t>
      </w:r>
      <w:r>
        <w:t xml:space="preserve"> that all pieces of metadata are smaller than one page.  </w:t>
      </w:r>
      <w:r w:rsidR="004B35DE">
        <w:t>While we should be able to get very close to this using the latest file format, this presumption is probably not attainable with practical page sizes.  However, the assumption makes the cycle of operations easy to follow, and as shall be seen in section 3, the occasional exception can be handled easily as long the oversized pieces of metadata are not huge.</w:t>
      </w:r>
    </w:p>
    <w:p w14:paraId="5D4FDCC6" w14:textId="595DFA83" w:rsidR="009A4A3C" w:rsidRDefault="009A4A3C" w:rsidP="00EE74BB">
      <w:pPr>
        <w:pStyle w:val="Heading2"/>
      </w:pPr>
      <w:r>
        <w:t>Writer Cycle of Operation</w:t>
      </w:r>
    </w:p>
    <w:p w14:paraId="22B69A91" w14:textId="4B830122" w:rsidR="009A4A3C" w:rsidRDefault="008040DA" w:rsidP="009A4A3C">
      <w:r>
        <w:t>Presume that the file has been created with paged allocation, and that all pieces of metadata are no larger than a single page.  Further suppose that we have modified</w:t>
      </w:r>
      <w:r w:rsidR="009A4A3C">
        <w:t xml:space="preserve"> the page buffer to track pages of metadata </w:t>
      </w:r>
      <w:r w:rsidR="00347723">
        <w:t xml:space="preserve">that </w:t>
      </w:r>
      <w:r w:rsidR="009A4A3C">
        <w:t>have changed during the current tick, and to hold in memory any page that has been modified during the current tick.</w:t>
      </w:r>
    </w:p>
    <w:p w14:paraId="0DC51E22" w14:textId="767C32BC" w:rsidR="009A4A3C" w:rsidRDefault="008040DA" w:rsidP="009A4A3C">
      <w:r>
        <w:lastRenderedPageBreak/>
        <w:t xml:space="preserve">Presume also that the </w:t>
      </w:r>
      <w:r w:rsidR="009A4A3C">
        <w:t>API func</w:t>
      </w:r>
      <w:r w:rsidR="001B2DB9">
        <w:t>tion</w:t>
      </w:r>
      <w:r w:rsidR="009A4A3C">
        <w:t xml:space="preserve"> enter / exit macros </w:t>
      </w:r>
      <w:r>
        <w:t xml:space="preserve">have been modified to </w:t>
      </w:r>
      <w:r w:rsidR="009A4A3C">
        <w:t>check to see if the current tick has expired</w:t>
      </w:r>
      <w:r w:rsidR="00C17178">
        <w:rPr>
          <w:rStyle w:val="FootnoteReference"/>
        </w:rPr>
        <w:footnoteReference w:id="3"/>
      </w:r>
      <w:r w:rsidR="009A4A3C">
        <w:t>, and invoke the “writer_end_of_</w:t>
      </w:r>
      <w:proofErr w:type="gramStart"/>
      <w:r w:rsidR="009A4A3C">
        <w:t>tick(</w:t>
      </w:r>
      <w:proofErr w:type="gramEnd"/>
      <w:r w:rsidR="009A4A3C">
        <w:t>)” function if it has.</w:t>
      </w:r>
    </w:p>
    <w:p w14:paraId="4BD878E6" w14:textId="3C99732E" w:rsidR="009A4A3C" w:rsidRDefault="009A4A3C" w:rsidP="009A4A3C">
      <w:r>
        <w:t>The writer_end_of_</w:t>
      </w:r>
      <w:proofErr w:type="gramStart"/>
      <w:r>
        <w:t>tick(</w:t>
      </w:r>
      <w:proofErr w:type="gramEnd"/>
      <w:r>
        <w:t>) function per</w:t>
      </w:r>
      <w:r w:rsidR="008040DA">
        <w:t>forms the following activities:</w:t>
      </w:r>
    </w:p>
    <w:p w14:paraId="65E47E5B" w14:textId="77777777" w:rsidR="008040DA" w:rsidRDefault="008040DA" w:rsidP="009A4A3C"/>
    <w:p w14:paraId="4AA2DA42" w14:textId="77777777" w:rsidR="009A4A3C" w:rsidRDefault="009A4A3C" w:rsidP="002C44EC">
      <w:pPr>
        <w:pStyle w:val="ListParagraph"/>
        <w:numPr>
          <w:ilvl w:val="0"/>
          <w:numId w:val="8"/>
        </w:numPr>
        <w:spacing w:after="0"/>
        <w:contextualSpacing/>
      </w:pPr>
      <w:r>
        <w:t>Flush the metadata cache to the page buffer.</w:t>
      </w:r>
    </w:p>
    <w:p w14:paraId="649BF37C" w14:textId="77777777" w:rsidR="009A4A3C" w:rsidRDefault="009A4A3C" w:rsidP="009A4A3C"/>
    <w:p w14:paraId="4DD8D043" w14:textId="7FC777BF" w:rsidR="009A4A3C" w:rsidRDefault="009A4A3C" w:rsidP="002C44EC">
      <w:pPr>
        <w:pStyle w:val="ListParagraph"/>
        <w:numPr>
          <w:ilvl w:val="0"/>
          <w:numId w:val="8"/>
        </w:numPr>
        <w:spacing w:after="0"/>
        <w:contextualSpacing/>
      </w:pPr>
      <w:r>
        <w:t xml:space="preserve">Write all metadata pages that have been modified to </w:t>
      </w:r>
      <w:r w:rsidR="008040DA">
        <w:t xml:space="preserve">the out of </w:t>
      </w:r>
      <w:r w:rsidR="00B303FC">
        <w:t xml:space="preserve">HDF5 </w:t>
      </w:r>
      <w:r w:rsidR="008040DA">
        <w:t>file backing store</w:t>
      </w:r>
      <w:r>
        <w:t>.  How this is done depends on whether the backing store is a POSIX file system, a NFS file system, or an object store.  See below for discussions of each of these options.</w:t>
      </w:r>
    </w:p>
    <w:p w14:paraId="11BA699E" w14:textId="77777777" w:rsidR="009A4A3C" w:rsidRDefault="009A4A3C" w:rsidP="009A4A3C"/>
    <w:p w14:paraId="37728C9E" w14:textId="15D86FC6" w:rsidR="009A4A3C" w:rsidRDefault="009A4A3C" w:rsidP="002C44EC">
      <w:pPr>
        <w:pStyle w:val="ListParagraph"/>
        <w:numPr>
          <w:ilvl w:val="0"/>
          <w:numId w:val="8"/>
        </w:numPr>
        <w:spacing w:after="0"/>
        <w:contextualSpacing/>
      </w:pPr>
      <w:r>
        <w:t>Construct / update the index mapping the base addresses of all pages of metadata to locations in the</w:t>
      </w:r>
      <w:r w:rsidR="00363064">
        <w:t xml:space="preserve"> out of</w:t>
      </w:r>
      <w:r w:rsidR="008B1F4B">
        <w:t xml:space="preserve"> HDF5</w:t>
      </w:r>
      <w:r w:rsidR="00363064">
        <w:t xml:space="preserve"> file </w:t>
      </w:r>
      <w:r>
        <w:t xml:space="preserve">backing store.  Replace the old version of the index with the new version.  How this is done again depends on the type of </w:t>
      </w:r>
      <w:r w:rsidR="001C149E">
        <w:t xml:space="preserve">out of </w:t>
      </w:r>
      <w:r w:rsidR="008B1F4B">
        <w:t xml:space="preserve">HDF5 </w:t>
      </w:r>
      <w:r w:rsidR="001C149E">
        <w:t xml:space="preserve">file </w:t>
      </w:r>
      <w:r>
        <w:t>backing store used.</w:t>
      </w:r>
    </w:p>
    <w:p w14:paraId="40896868" w14:textId="77777777" w:rsidR="009A4A3C" w:rsidRDefault="009A4A3C" w:rsidP="009A4A3C"/>
    <w:p w14:paraId="727743E8" w14:textId="4F702745" w:rsidR="009A4A3C" w:rsidRDefault="009A4A3C" w:rsidP="002C44EC">
      <w:pPr>
        <w:pStyle w:val="ListParagraph"/>
        <w:numPr>
          <w:ilvl w:val="0"/>
          <w:numId w:val="8"/>
        </w:numPr>
        <w:spacing w:after="0"/>
        <w:contextualSpacing/>
      </w:pPr>
      <w:r>
        <w:t xml:space="preserve">Release space on the </w:t>
      </w:r>
      <w:r w:rsidR="008D7F61">
        <w:t xml:space="preserve">out of HDF5 file </w:t>
      </w:r>
      <w:r>
        <w:t xml:space="preserve">backing store that contains pages and/or indices that </w:t>
      </w:r>
      <w:r w:rsidR="0033022B">
        <w:t xml:space="preserve">have been superseded more than </w:t>
      </w:r>
      <w:proofErr w:type="spellStart"/>
      <w:r w:rsidR="0033022B">
        <w:t>max_lag</w:t>
      </w:r>
      <w:proofErr w:type="spellEnd"/>
      <w:r w:rsidR="0033022B">
        <w:t xml:space="preserve"> ticks ago, where </w:t>
      </w:r>
      <w:proofErr w:type="spellStart"/>
      <w:r w:rsidR="0033022B">
        <w:t>max_lag</w:t>
      </w:r>
      <w:proofErr w:type="spellEnd"/>
      <w:r>
        <w:t xml:space="preserve"> is user configurable and is least 10.</w:t>
      </w:r>
    </w:p>
    <w:p w14:paraId="64750B39" w14:textId="77777777" w:rsidR="009A4A3C" w:rsidRDefault="009A4A3C" w:rsidP="009A4A3C"/>
    <w:p w14:paraId="793C71EE" w14:textId="77777777" w:rsidR="009A4A3C" w:rsidRDefault="009A4A3C" w:rsidP="002C44EC">
      <w:pPr>
        <w:pStyle w:val="ListParagraph"/>
        <w:numPr>
          <w:ilvl w:val="0"/>
          <w:numId w:val="8"/>
        </w:numPr>
        <w:spacing w:after="0"/>
        <w:contextualSpacing/>
      </w:pPr>
      <w:r>
        <w:t>Make note of the start time of the new tick.</w:t>
      </w:r>
    </w:p>
    <w:p w14:paraId="1EEBAAB4" w14:textId="77777777" w:rsidR="009A4A3C" w:rsidRDefault="009A4A3C" w:rsidP="009A4A3C"/>
    <w:p w14:paraId="52007CF4" w14:textId="77777777" w:rsidR="009A4A3C" w:rsidRDefault="009A4A3C" w:rsidP="002C44EC">
      <w:pPr>
        <w:pStyle w:val="ListParagraph"/>
        <w:numPr>
          <w:ilvl w:val="0"/>
          <w:numId w:val="8"/>
        </w:numPr>
        <w:spacing w:after="0"/>
        <w:contextualSpacing/>
      </w:pPr>
      <w:r>
        <w:t>Resume normal processing.</w:t>
      </w:r>
    </w:p>
    <w:p w14:paraId="7BD1BC21" w14:textId="77777777" w:rsidR="009A4A3C" w:rsidRDefault="009A4A3C" w:rsidP="009A4A3C"/>
    <w:p w14:paraId="3341A85C" w14:textId="15B341E6" w:rsidR="001C149E" w:rsidRDefault="001C149E" w:rsidP="009A4A3C">
      <w:r>
        <w:t>Note that the writer_end_of_</w:t>
      </w:r>
      <w:proofErr w:type="gramStart"/>
      <w:r>
        <w:t>tick(</w:t>
      </w:r>
      <w:proofErr w:type="gramEnd"/>
      <w:r>
        <w:t>) processing does not require any writes to the HDF5 file</w:t>
      </w:r>
      <w:r w:rsidR="001F7087">
        <w:t xml:space="preserve"> proper.  If the quantity of metadata is small enough</w:t>
      </w:r>
      <w:r w:rsidR="00124EDA">
        <w:t xml:space="preserve"> to reside in the metadata cache</w:t>
      </w:r>
      <w:r w:rsidR="001F7087">
        <w:t>, there may be no metadata writes to the HDF5 file until file close.</w:t>
      </w:r>
    </w:p>
    <w:p w14:paraId="18F3C1BD" w14:textId="0F5123BD" w:rsidR="001B2DB9" w:rsidRDefault="001B2DB9" w:rsidP="001B2DB9">
      <w:pPr>
        <w:pStyle w:val="Davidscommentary"/>
      </w:pPr>
      <w:r>
        <w:t xml:space="preserve">Since the metadata cache is flushed at EOT, I think the previous paragraph was meant to </w:t>
      </w:r>
      <w:proofErr w:type="gramStart"/>
      <w:r>
        <w:t>say</w:t>
      </w:r>
      <w:proofErr w:type="gramEnd"/>
      <w:r>
        <w:t xml:space="preserve"> “small enough to reside in the page buffer” and not “small enough to reside in the metadata cache”?</w:t>
      </w:r>
    </w:p>
    <w:p w14:paraId="7BCF61FF" w14:textId="77777777" w:rsidR="00347723" w:rsidRDefault="00DD5A73" w:rsidP="009A4A3C">
      <w:r>
        <w:t xml:space="preserve">Observe also that if an existing file is opened for VFD SWMR writing, there is no requirement that all metadata will </w:t>
      </w:r>
      <w:r w:rsidR="00A26FBD">
        <w:t xml:space="preserve">be </w:t>
      </w:r>
      <w:r>
        <w:t>written to the out of</w:t>
      </w:r>
      <w:r w:rsidR="008B1F4B">
        <w:t xml:space="preserve"> HDF5</w:t>
      </w:r>
      <w:r>
        <w:t xml:space="preserve"> file backing store.  Any metadata that has not been altered will remain in the file, and will be accessed normally by the reader.</w:t>
      </w:r>
      <w:r w:rsidR="008D7F61">
        <w:t xml:space="preserve"> Note however, that if a pre-existing piece of metadata is modified, it may not be written to the HDF5 file for at least </w:t>
      </w:r>
      <w:proofErr w:type="spellStart"/>
      <w:r w:rsidR="008D7F61">
        <w:t>max_lag</w:t>
      </w:r>
      <w:proofErr w:type="spellEnd"/>
      <w:r w:rsidR="008D7F61">
        <w:t xml:space="preserve"> ticks lest a lagging reader receive a “message from the future”.</w:t>
      </w:r>
      <w:r w:rsidR="0080077D">
        <w:t xml:space="preserve">  </w:t>
      </w:r>
    </w:p>
    <w:p w14:paraId="04509254" w14:textId="40B2CDD6" w:rsidR="00347723" w:rsidRDefault="00347723" w:rsidP="009A4A3C">
      <w:r>
        <w:t xml:space="preserve">Due to this constraint, it is possible for a flush to require up to </w:t>
      </w:r>
      <w:proofErr w:type="spellStart"/>
      <w:r w:rsidRPr="00347723">
        <w:rPr>
          <w:rFonts w:ascii="Courier" w:hAnsi="Courier"/>
          <w:sz w:val="20"/>
          <w:szCs w:val="20"/>
        </w:rPr>
        <w:t>max_lag</w:t>
      </w:r>
      <w:proofErr w:type="spellEnd"/>
      <w:r>
        <w:t xml:space="preserve"> ticks to complete.  While the flush raw data at end of tick option (discussed in section 3) should remove most if not all reasons to flush a file while it is open for VFD SWMR writing, this point should be kept in mind.  Since the HDF5 file must be flushed as part of the close process, closing a file may take up to </w:t>
      </w:r>
      <w:proofErr w:type="spellStart"/>
      <w:r w:rsidRPr="00347723">
        <w:rPr>
          <w:rFonts w:ascii="Courier" w:hAnsi="Courier"/>
          <w:sz w:val="20"/>
          <w:szCs w:val="20"/>
        </w:rPr>
        <w:t>max_lag</w:t>
      </w:r>
      <w:proofErr w:type="spellEnd"/>
      <w:r>
        <w:t xml:space="preserve"> ticks as well.</w:t>
      </w:r>
    </w:p>
    <w:p w14:paraId="3F7B8A69" w14:textId="36F9CD06" w:rsidR="001F7087" w:rsidRDefault="001F7087" w:rsidP="004676A3">
      <w:pPr>
        <w:pStyle w:val="Heading3"/>
      </w:pPr>
      <w:r>
        <w:lastRenderedPageBreak/>
        <w:t>Management of</w:t>
      </w:r>
      <w:r w:rsidR="002D3EC7">
        <w:t xml:space="preserve"> the</w:t>
      </w:r>
      <w:r>
        <w:t xml:space="preserve"> Out of </w:t>
      </w:r>
      <w:r w:rsidR="008B1F4B">
        <w:t xml:space="preserve">HDF5 </w:t>
      </w:r>
      <w:r>
        <w:t>File Backing Store</w:t>
      </w:r>
    </w:p>
    <w:p w14:paraId="13A22470" w14:textId="72BA9971" w:rsidR="001F7087" w:rsidRPr="001F7087" w:rsidRDefault="001F7087" w:rsidP="000D74C3">
      <w:pPr>
        <w:pStyle w:val="Heading4"/>
      </w:pPr>
      <w:r>
        <w:t>POSIX</w:t>
      </w:r>
    </w:p>
    <w:p w14:paraId="61B8A9D1" w14:textId="50279E67" w:rsidR="001C149E" w:rsidRDefault="009A4A3C" w:rsidP="009A4A3C">
      <w:r>
        <w:t>In the case of a POSIX file system, pages of metadata are written to a metadata file in such a fashion as to avoid overwriting any page of metadata that has been listed in the m</w:t>
      </w:r>
      <w:r w:rsidR="0033022B">
        <w:t xml:space="preserve">etadata page index in the last </w:t>
      </w:r>
      <w:proofErr w:type="spellStart"/>
      <w:r w:rsidR="0033022B">
        <w:t>max_lag</w:t>
      </w:r>
      <w:proofErr w:type="spellEnd"/>
      <w:r>
        <w:t xml:space="preserve"> ticks.  After all modified metadata pages are written to the metadata file, the old index is overwritten with the new version.  In principle, this overwrite (along with the metadata page writes) should be atomic.  However, past experience indicates that we should include checksums to allow the reader to detect torn </w:t>
      </w:r>
      <w:proofErr w:type="gramStart"/>
      <w:r>
        <w:t>writes, and</w:t>
      </w:r>
      <w:proofErr w:type="gramEnd"/>
      <w:r>
        <w:t xml:space="preserve"> re-try until the torn write completes.  </w:t>
      </w:r>
    </w:p>
    <w:p w14:paraId="1AF4B7A7" w14:textId="750FF3D7" w:rsidR="004440B4" w:rsidRDefault="004440B4" w:rsidP="004440B4">
      <w:pPr>
        <w:pStyle w:val="Davidscommentary"/>
      </w:pPr>
      <w:r>
        <w:t>I anticipate making some changes, soon, to support the relocation of the shadow page index. I will change the writer so that it writes the shadow pages, the shadow index, and finally the shadow header, in that order, at EOT. I will change the reader to read the header, followed by the index, and then to read the header again—if the tick number stored in the header has changed in the meantime, then it will perform the reads over again until the tick numbers read the same. Because we expect that even a torn index-write will be whole by the time the header is written, and the reader reads the header before the index, we can safely suppose that an index-checksum failure indicates file corruption or some other irrecoverable error.</w:t>
      </w:r>
    </w:p>
    <w:p w14:paraId="12256D5C" w14:textId="1CEFD5EF" w:rsidR="004440B4" w:rsidRDefault="004440B4" w:rsidP="004440B4">
      <w:pPr>
        <w:pStyle w:val="Davidscommentary"/>
      </w:pPr>
      <w:r>
        <w:t xml:space="preserve">After my changes, it is possible that a reader can observe a torn </w:t>
      </w:r>
      <w:r w:rsidRPr="004440B4">
        <w:rPr>
          <w:i/>
          <w:iCs/>
        </w:rPr>
        <w:t>header</w:t>
      </w:r>
      <w:r>
        <w:t xml:space="preserve"> write, so it should retry if it reads a mismatched header checksum. If the index checksum is expensive, and we feel confident that the shadow file will not suffer spontaneous corruption, then we can probably opt for performing the header checksum, only.</w:t>
      </w:r>
    </w:p>
    <w:p w14:paraId="382B2D2F" w14:textId="5997CA74" w:rsidR="009A4A3C" w:rsidRDefault="009A4A3C" w:rsidP="009A4A3C">
      <w:r>
        <w:t>Here the index maps base addresses of metadata pages in the HDF5 file to base addresses in the metadata file.  Note that the metadata file need not be on the same physical file system as the HDF5 file proper – which avoids any file system contention between VFD SWMR related I/O and raw data I/O.</w:t>
      </w:r>
      <w:r w:rsidR="001F7087">
        <w:t xml:space="preserve">  If </w:t>
      </w:r>
      <w:r w:rsidR="0033022B">
        <w:t>sufficient</w:t>
      </w:r>
      <w:r w:rsidR="001F7087">
        <w:t xml:space="preserve"> RAM</w:t>
      </w:r>
      <w:r w:rsidR="0033022B">
        <w:t xml:space="preserve"> is available</w:t>
      </w:r>
      <w:r w:rsidR="001F7087">
        <w:t>, a small RAM disk would be ideal for the metadata file.</w:t>
      </w:r>
    </w:p>
    <w:p w14:paraId="6B712CD4" w14:textId="4FBF4696" w:rsidR="009A4A3C" w:rsidRDefault="001F7087" w:rsidP="000D74C3">
      <w:pPr>
        <w:pStyle w:val="Heading4"/>
      </w:pPr>
      <w:r>
        <w:t>NFS</w:t>
      </w:r>
    </w:p>
    <w:p w14:paraId="0ED091CC" w14:textId="41C8D4F8" w:rsidR="001F7087" w:rsidRDefault="001F7087" w:rsidP="009A4A3C">
      <w:r>
        <w:t xml:space="preserve">NFS </w:t>
      </w:r>
      <w:r w:rsidR="00347723">
        <w:t xml:space="preserve">guarantees neither </w:t>
      </w:r>
      <w:r>
        <w:t xml:space="preserve">write ordering </w:t>
      </w:r>
      <w:r w:rsidR="00347723">
        <w:t>n</w:t>
      </w:r>
      <w:r>
        <w:t xml:space="preserve">or atomic writes.  However, from </w:t>
      </w:r>
      <w:r w:rsidR="0080077D">
        <w:t>our</w:t>
      </w:r>
      <w:r>
        <w:t xml:space="preserve"> cursory research, it does guarantee flush of all buffers on file close.</w:t>
      </w:r>
    </w:p>
    <w:p w14:paraId="509F09BB" w14:textId="24ADCA01" w:rsidR="004440B4" w:rsidRDefault="004440B4" w:rsidP="004440B4">
      <w:pPr>
        <w:pStyle w:val="Davidscommentary"/>
      </w:pPr>
      <w:r>
        <w:t xml:space="preserve">The NFSv3 protocol supports flushing a file in whole or in part. This is accomplished in NetBSD by calling </w:t>
      </w:r>
      <w:proofErr w:type="spellStart"/>
      <w:proofErr w:type="gramStart"/>
      <w:r w:rsidRPr="00A40AC0">
        <w:rPr>
          <w:rStyle w:val="PlainTextChar"/>
        </w:rPr>
        <w:t>fsync</w:t>
      </w:r>
      <w:proofErr w:type="spellEnd"/>
      <w:r w:rsidRPr="00A40AC0">
        <w:rPr>
          <w:rStyle w:val="PlainTextChar"/>
        </w:rPr>
        <w:t>(</w:t>
      </w:r>
      <w:proofErr w:type="gramEnd"/>
      <w:r w:rsidRPr="00A40AC0">
        <w:rPr>
          <w:rStyle w:val="PlainTextChar"/>
        </w:rPr>
        <w:t>2)</w:t>
      </w:r>
      <w:r>
        <w:t xml:space="preserve"> or </w:t>
      </w:r>
      <w:proofErr w:type="spellStart"/>
      <w:r>
        <w:t>fsync</w:t>
      </w:r>
      <w:r w:rsidRPr="00A40AC0">
        <w:rPr>
          <w:rStyle w:val="PlainTextChar"/>
        </w:rPr>
        <w:t>_range</w:t>
      </w:r>
      <w:proofErr w:type="spellEnd"/>
      <w:r w:rsidRPr="00A40AC0">
        <w:rPr>
          <w:rStyle w:val="PlainTextChar"/>
        </w:rPr>
        <w:t>(2)</w:t>
      </w:r>
      <w:r>
        <w:t xml:space="preserve">, and those calls probably have the same effect for NFSv3 on Linux. Those calls will be expensive, though—they entail a </w:t>
      </w:r>
      <w:proofErr w:type="spellStart"/>
      <w:r>
        <w:t>client</w:t>
      </w:r>
      <w:r>
        <w:rPr>
          <w:rFonts w:ascii="Cambria Math" w:hAnsi="Cambria Math"/>
        </w:rPr>
        <w:t>⇄</w:t>
      </w:r>
      <w:r>
        <w:t>server</w:t>
      </w:r>
      <w:proofErr w:type="spellEnd"/>
      <w:r>
        <w:t xml:space="preserve"> roundtrip and a write to permanent storage—and POSIX does not seem to offer the reader a corresponding “discard caches” call. </w:t>
      </w:r>
    </w:p>
    <w:p w14:paraId="15E9834F" w14:textId="3C88A435" w:rsidR="001D11AE" w:rsidRDefault="001F7087" w:rsidP="009A4A3C">
      <w:r>
        <w:t>This suggests that</w:t>
      </w:r>
      <w:r w:rsidR="00347723">
        <w:t>,</w:t>
      </w:r>
      <w:r>
        <w:t xml:space="preserve"> for NFS, the writer should construct a change list for the metadata file in a temporary file, close it, and then change its name to the next name in </w:t>
      </w:r>
      <w:r w:rsidR="00347723">
        <w:t>some</w:t>
      </w:r>
      <w:r>
        <w:t xml:space="preserve"> </w:t>
      </w:r>
      <w:proofErr w:type="spellStart"/>
      <w:r>
        <w:t>well defined</w:t>
      </w:r>
      <w:proofErr w:type="spellEnd"/>
      <w:r>
        <w:t xml:space="preserve"> sequence of </w:t>
      </w:r>
      <w:r w:rsidR="001D11AE">
        <w:t>metadata file deltas.</w:t>
      </w:r>
    </w:p>
    <w:p w14:paraId="71CA2783" w14:textId="7C7DE45A" w:rsidR="001D11AE" w:rsidRDefault="001D11AE" w:rsidP="009A4A3C">
      <w:r>
        <w:t>The readers (or some helper process) would then check for an update every tick, and use all updates found to update a local copy of the metadata file.</w:t>
      </w:r>
    </w:p>
    <w:p w14:paraId="04AE5865" w14:textId="184B0FA5" w:rsidR="001D11AE" w:rsidRDefault="001D11AE" w:rsidP="009A4A3C">
      <w:r>
        <w:t>To conserve file space, the updat</w:t>
      </w:r>
      <w:r w:rsidR="0033022B">
        <w:t xml:space="preserve">e files could be deleted after </w:t>
      </w:r>
      <w:proofErr w:type="spellStart"/>
      <w:r w:rsidR="0033022B" w:rsidRPr="00A40AC0">
        <w:rPr>
          <w:rStyle w:val="PlainTextChar"/>
        </w:rPr>
        <w:t>max_lag</w:t>
      </w:r>
      <w:proofErr w:type="spellEnd"/>
      <w:r w:rsidR="0033022B">
        <w:t xml:space="preserve"> ticks – although a large </w:t>
      </w:r>
      <w:proofErr w:type="spellStart"/>
      <w:r w:rsidR="0033022B" w:rsidRPr="00A40AC0">
        <w:rPr>
          <w:rStyle w:val="PlainTextChar"/>
        </w:rPr>
        <w:t>max_lag</w:t>
      </w:r>
      <w:proofErr w:type="spellEnd"/>
      <w:r>
        <w:t xml:space="preserve"> would be advisable to allow for network delays.</w:t>
      </w:r>
    </w:p>
    <w:p w14:paraId="59539CAE" w14:textId="7891DCCD" w:rsidR="009A4A3C" w:rsidRDefault="001F7087" w:rsidP="000D74C3">
      <w:pPr>
        <w:pStyle w:val="Heading4"/>
      </w:pPr>
      <w:r>
        <w:lastRenderedPageBreak/>
        <w:t>Object Store</w:t>
      </w:r>
    </w:p>
    <w:p w14:paraId="771824D5" w14:textId="0C97A39B" w:rsidR="009A4A3C" w:rsidRDefault="009A4A3C" w:rsidP="00611674">
      <w:r>
        <w:t>The object store case is almost the same as the NFS case, with each metadata</w:t>
      </w:r>
      <w:r w:rsidR="001D11AE">
        <w:t xml:space="preserve"> file change list </w:t>
      </w:r>
      <w:r>
        <w:t xml:space="preserve">being written to a new </w:t>
      </w:r>
      <w:r w:rsidR="001D11AE">
        <w:t>object</w:t>
      </w:r>
      <w:r>
        <w:t xml:space="preserve">.  </w:t>
      </w:r>
    </w:p>
    <w:p w14:paraId="2ACD1273" w14:textId="5C33935D" w:rsidR="009A4A3C" w:rsidRDefault="009A4A3C" w:rsidP="00EE74BB">
      <w:pPr>
        <w:pStyle w:val="Heading2"/>
      </w:pPr>
      <w:r>
        <w:t>Reader Cycle of Operation</w:t>
      </w:r>
    </w:p>
    <w:p w14:paraId="0383A206" w14:textId="316D42F3" w:rsidR="001D11AE" w:rsidRDefault="001D11AE" w:rsidP="001D11AE">
      <w:r>
        <w:t>As with the VFD SWMR writer, the page buffer must be used.</w:t>
      </w:r>
    </w:p>
    <w:p w14:paraId="4328410C" w14:textId="07955452" w:rsidR="001D11AE" w:rsidRDefault="00B23F90" w:rsidP="001D11AE">
      <w:r>
        <w:t>Presume that the</w:t>
      </w:r>
      <w:r w:rsidR="00F516A3">
        <w:t xml:space="preserve"> </w:t>
      </w:r>
      <w:r w:rsidR="0080077D">
        <w:t xml:space="preserve">VFD </w:t>
      </w:r>
      <w:r w:rsidR="00F516A3">
        <w:t xml:space="preserve">SWMR </w:t>
      </w:r>
      <w:r w:rsidR="0080077D">
        <w:t xml:space="preserve">reader </w:t>
      </w:r>
      <w:r w:rsidR="00F516A3">
        <w:t xml:space="preserve">VFD is stacked on top of whatever VFD </w:t>
      </w:r>
      <w:r w:rsidR="00124EDA">
        <w:t>is used to read</w:t>
      </w:r>
      <w:r w:rsidR="00F516A3">
        <w:t xml:space="preserve"> the HDF5 file prop</w:t>
      </w:r>
      <w:r w:rsidR="00A3349C">
        <w:t>er, and intercepts all reads of metadata pages that are listed in the index</w:t>
      </w:r>
      <w:r w:rsidR="00F516A3">
        <w:t xml:space="preserve">.  These reads are satisfied as directed by the index into the metadata file. </w:t>
      </w:r>
      <w:r w:rsidR="00552FF6">
        <w:t xml:space="preserve"> </w:t>
      </w:r>
      <w:r w:rsidR="001D11AE">
        <w:t xml:space="preserve">The exact details of the </w:t>
      </w:r>
      <w:r w:rsidR="00552FF6">
        <w:t xml:space="preserve">SWMR </w:t>
      </w:r>
      <w:r w:rsidR="001D11AE">
        <w:t xml:space="preserve">VFD depend </w:t>
      </w:r>
      <w:r w:rsidR="001B718F">
        <w:t>the details</w:t>
      </w:r>
      <w:r w:rsidR="00552FF6">
        <w:t xml:space="preserve"> of </w:t>
      </w:r>
      <w:r w:rsidR="0096316E">
        <w:t xml:space="preserve">the out of </w:t>
      </w:r>
      <w:r w:rsidR="008B1F4B">
        <w:t xml:space="preserve">HDF5 </w:t>
      </w:r>
      <w:r w:rsidR="00552FF6">
        <w:t>file backing store</w:t>
      </w:r>
      <w:r w:rsidR="00BE3AF8">
        <w:t>—</w:t>
      </w:r>
      <w:r w:rsidR="001D11AE">
        <w:t>as before, POSIX, NFS, and objects stores are discussed individually below</w:t>
      </w:r>
      <w:r w:rsidR="00552FF6">
        <w:t>.</w:t>
      </w:r>
    </w:p>
    <w:p w14:paraId="0E5AC4ED" w14:textId="0B525A11" w:rsidR="001D11AE" w:rsidRDefault="00B23F90" w:rsidP="001D11AE">
      <w:r>
        <w:t xml:space="preserve">Presume also that the </w:t>
      </w:r>
      <w:r w:rsidR="00552FF6">
        <w:t xml:space="preserve">metadata cache </w:t>
      </w:r>
      <w:r>
        <w:t>has been</w:t>
      </w:r>
      <w:r w:rsidR="00552FF6">
        <w:t xml:space="preserve"> modified </w:t>
      </w:r>
      <w:r w:rsidR="001D11AE">
        <w:t xml:space="preserve">so that it can invalidate all entries with base address within a specified range </w:t>
      </w:r>
      <w:r w:rsidR="00730A5D">
        <w:t>of addresses.  Note that this may</w:t>
      </w:r>
      <w:r w:rsidR="001D11AE">
        <w:t xml:space="preserve"> not </w:t>
      </w:r>
      <w:ins w:id="0" w:author="David Young" w:date="2019-08-12T11:06:00Z">
        <w:r w:rsidR="00D20E78">
          <w:t xml:space="preserve">be </w:t>
        </w:r>
      </w:ins>
      <w:r w:rsidR="001D11AE">
        <w:t>as easy as it sounds, as some metadata cache clients presume that metadata is loaded into the cache in a specific order</w:t>
      </w:r>
      <w:r w:rsidR="00BE3AF8">
        <w:t>—</w:t>
      </w:r>
      <w:r w:rsidR="001D11AE">
        <w:t>and thus may not react well to the eviction of randomly selected entries.  The correct solution is to modify these cache clients to support refreshes of internal entries from file</w:t>
      </w:r>
      <w:r w:rsidR="00730A5D">
        <w:rPr>
          <w:rStyle w:val="FootnoteReference"/>
        </w:rPr>
        <w:footnoteReference w:id="4"/>
      </w:r>
      <w:r w:rsidR="001D11AE">
        <w:t xml:space="preserve">.  However, a workable interim solution is to simply evict the </w:t>
      </w:r>
      <w:proofErr w:type="gramStart"/>
      <w:r w:rsidR="001D11AE">
        <w:t>on disk</w:t>
      </w:r>
      <w:proofErr w:type="gramEnd"/>
      <w:r w:rsidR="001D11AE">
        <w:t xml:space="preserve"> data structure of which the target entry is part, and reload it if it is needed.</w:t>
      </w:r>
      <w:r w:rsidR="001D11AE">
        <w:rPr>
          <w:rStyle w:val="FootnoteReference"/>
        </w:rPr>
        <w:footnoteReference w:id="5"/>
      </w:r>
    </w:p>
    <w:p w14:paraId="7155FFE3" w14:textId="611A34F9" w:rsidR="00BE3AF8" w:rsidRDefault="00BE3AF8" w:rsidP="00BE3AF8">
      <w:pPr>
        <w:pStyle w:val="Davidscommentary"/>
      </w:pPr>
      <w:r>
        <w:t>Which metadata cache clients “presume that metadata is loaded into the cache in a specific order—and thus may not react well to the eviction of randomly selected entries”? What does it mean to refresh an internal entry from file?</w:t>
      </w:r>
    </w:p>
    <w:p w14:paraId="456F1530" w14:textId="69D9509F" w:rsidR="009A6042" w:rsidRDefault="009A6042" w:rsidP="00BE3AF8">
      <w:pPr>
        <w:pStyle w:val="Davidscommentary"/>
      </w:pPr>
      <w:r>
        <w:t xml:space="preserve">It seems that VFD clients, including the metadata cache, should be able to subscribe to notifications about changes to the content under the VFD, </w:t>
      </w:r>
      <w:proofErr w:type="spellStart"/>
      <w:r w:rsidRPr="009A6042">
        <w:rPr>
          <w:rStyle w:val="PlainTextChar"/>
        </w:rPr>
        <w:t>vfd.add_subscriber</w:t>
      </w:r>
      <w:proofErr w:type="spellEnd"/>
      <w:r w:rsidRPr="009A6042">
        <w:rPr>
          <w:rStyle w:val="PlainTextChar"/>
        </w:rPr>
        <w:t>(client)</w:t>
      </w:r>
      <w:r>
        <w:t xml:space="preserve">. For each of its clients, the VFD should call </w:t>
      </w:r>
      <w:proofErr w:type="spellStart"/>
      <w:proofErr w:type="gramStart"/>
      <w:r w:rsidRPr="009A6042">
        <w:rPr>
          <w:rStyle w:val="PlainTextChar"/>
        </w:rPr>
        <w:t>client.notify</w:t>
      </w:r>
      <w:proofErr w:type="gramEnd"/>
      <w:r w:rsidRPr="009A6042">
        <w:rPr>
          <w:rStyle w:val="PlainTextChar"/>
        </w:rPr>
        <w:t>_content_change</w:t>
      </w:r>
      <w:proofErr w:type="spellEnd"/>
      <w:r w:rsidRPr="009A6042">
        <w:rPr>
          <w:rStyle w:val="PlainTextChar"/>
        </w:rPr>
        <w:t>(</w:t>
      </w:r>
      <w:proofErr w:type="spellStart"/>
      <w:r w:rsidRPr="009A6042">
        <w:rPr>
          <w:rStyle w:val="PlainTextChar"/>
        </w:rPr>
        <w:t>byte_range</w:t>
      </w:r>
      <w:proofErr w:type="spellEnd"/>
      <w:r w:rsidRPr="009A6042">
        <w:rPr>
          <w:rStyle w:val="PlainTextChar"/>
        </w:rPr>
        <w:t>, change)</w:t>
      </w:r>
      <w:r>
        <w:t xml:space="preserve"> where </w:t>
      </w:r>
      <w:proofErr w:type="spellStart"/>
      <w:r w:rsidRPr="009A6042">
        <w:rPr>
          <w:rStyle w:val="PlainTextChar"/>
        </w:rPr>
        <w:t>byte_range</w:t>
      </w:r>
      <w:proofErr w:type="spellEnd"/>
      <w:r>
        <w:t xml:space="preserve"> is the range of bytes affected or an empty range if the entire content was affected, and </w:t>
      </w:r>
      <w:r w:rsidRPr="009A6042">
        <w:rPr>
          <w:rStyle w:val="PlainTextChar"/>
        </w:rPr>
        <w:t>change</w:t>
      </w:r>
      <w:r>
        <w:t xml:space="preserve"> is one of </w:t>
      </w:r>
      <w:r w:rsidRPr="009A6042">
        <w:rPr>
          <w:rStyle w:val="PlainTextChar"/>
        </w:rPr>
        <w:t>allocated</w:t>
      </w:r>
      <w:r>
        <w:t xml:space="preserve">, </w:t>
      </w:r>
      <w:r w:rsidRPr="009A6042">
        <w:rPr>
          <w:rStyle w:val="PlainTextChar"/>
        </w:rPr>
        <w:t>freed</w:t>
      </w:r>
      <w:r>
        <w:t xml:space="preserve">, or </w:t>
      </w:r>
      <w:r w:rsidRPr="009A6042">
        <w:rPr>
          <w:rStyle w:val="PlainTextChar"/>
        </w:rPr>
        <w:t>modified</w:t>
      </w:r>
      <w:r>
        <w:t>.</w:t>
      </w:r>
      <w:r w:rsidR="001C4FE1">
        <w:t xml:space="preserve"> When one VFD stacks on one or more others, the upper VFD should subscribe to content notifications on the lower VFD(s). Ordinarily the upper should forward notifications received from the lowers to its own change-notification subscribers.</w:t>
      </w:r>
    </w:p>
    <w:p w14:paraId="50F6C4F1" w14:textId="1BFCFF8C" w:rsidR="007C18E9" w:rsidRDefault="007C18E9" w:rsidP="00BE3AF8">
      <w:pPr>
        <w:pStyle w:val="Davidscommentary"/>
      </w:pPr>
      <w:r>
        <w:t xml:space="preserve">Ordinarily the SWMR VFD </w:t>
      </w:r>
      <w:r w:rsidR="00B347AA">
        <w:t>would</w:t>
      </w:r>
      <w:r>
        <w:t xml:space="preserve"> </w:t>
      </w:r>
      <w:r w:rsidR="00B347AA">
        <w:t>notify its clients of changes</w:t>
      </w:r>
      <w:r>
        <w:t xml:space="preserve"> during </w:t>
      </w:r>
      <w:proofErr w:type="spellStart"/>
      <w:r w:rsidRPr="007C18E9">
        <w:rPr>
          <w:rStyle w:val="PlainTextChar"/>
        </w:rPr>
        <w:t>reader_start_new_</w:t>
      </w:r>
      <w:proofErr w:type="gramStart"/>
      <w:r w:rsidRPr="007C18E9">
        <w:rPr>
          <w:rStyle w:val="PlainTextChar"/>
        </w:rPr>
        <w:t>tick</w:t>
      </w:r>
      <w:proofErr w:type="spellEnd"/>
      <w:r w:rsidRPr="007C18E9">
        <w:rPr>
          <w:rStyle w:val="PlainTextChar"/>
        </w:rPr>
        <w:t>(</w:t>
      </w:r>
      <w:proofErr w:type="gramEnd"/>
      <w:r w:rsidRPr="007C18E9">
        <w:rPr>
          <w:rStyle w:val="PlainTextChar"/>
        </w:rPr>
        <w:t>)</w:t>
      </w:r>
      <w:r>
        <w:t>.</w:t>
      </w:r>
    </w:p>
    <w:p w14:paraId="77425C7D" w14:textId="5ABF7AE1" w:rsidR="00124EDA" w:rsidRDefault="00124EDA" w:rsidP="001D11AE">
      <w:r>
        <w:t xml:space="preserve">Likewise, presume that the page buffer can </w:t>
      </w:r>
      <w:r w:rsidR="00086EAF">
        <w:t>evict</w:t>
      </w:r>
      <w:r>
        <w:t xml:space="preserve"> all pages listed as having changed in the metadata file index.</w:t>
      </w:r>
    </w:p>
    <w:p w14:paraId="28753051" w14:textId="619D7F7A" w:rsidR="001D11AE" w:rsidRDefault="00730A5D" w:rsidP="001D11AE">
      <w:r>
        <w:t xml:space="preserve">Finally presume that the </w:t>
      </w:r>
      <w:r w:rsidR="001D11AE">
        <w:t>API func</w:t>
      </w:r>
      <w:r w:rsidR="00A40AC0">
        <w:t>tion-</w:t>
      </w:r>
      <w:r w:rsidR="001D11AE">
        <w:t xml:space="preserve">enter macros </w:t>
      </w:r>
      <w:r>
        <w:t xml:space="preserve">have been modified </w:t>
      </w:r>
      <w:r w:rsidR="001D11AE">
        <w:t xml:space="preserve">to check to see if the current tick has expired, and call the </w:t>
      </w:r>
      <w:proofErr w:type="spellStart"/>
      <w:r w:rsidR="001D11AE" w:rsidRPr="00A40AC0">
        <w:rPr>
          <w:rStyle w:val="PlainTextChar"/>
        </w:rPr>
        <w:t>reader_start_new_</w:t>
      </w:r>
      <w:proofErr w:type="gramStart"/>
      <w:r w:rsidR="001D11AE" w:rsidRPr="00A40AC0">
        <w:rPr>
          <w:rStyle w:val="PlainTextChar"/>
        </w:rPr>
        <w:t>tick</w:t>
      </w:r>
      <w:proofErr w:type="spellEnd"/>
      <w:r w:rsidR="001D11AE" w:rsidRPr="00A40AC0">
        <w:rPr>
          <w:rStyle w:val="PlainTextChar"/>
        </w:rPr>
        <w:t>(</w:t>
      </w:r>
      <w:proofErr w:type="gramEnd"/>
      <w:r w:rsidR="001D11AE" w:rsidRPr="00A40AC0">
        <w:rPr>
          <w:rStyle w:val="PlainTextChar"/>
        </w:rPr>
        <w:t>)</w:t>
      </w:r>
      <w:r w:rsidR="001D11AE">
        <w:t xml:space="preserve"> function</w:t>
      </w:r>
      <w:r w:rsidR="00552FF6">
        <w:t xml:space="preserve"> if it has</w:t>
      </w:r>
      <w:r w:rsidR="001D11AE">
        <w:t>.</w:t>
      </w:r>
    </w:p>
    <w:p w14:paraId="32CB5BBC" w14:textId="77777777" w:rsidR="001D11AE" w:rsidRDefault="001D11AE" w:rsidP="001D11AE">
      <w:r>
        <w:t xml:space="preserve">The </w:t>
      </w:r>
      <w:proofErr w:type="spellStart"/>
      <w:r w:rsidRPr="00A40AC0">
        <w:rPr>
          <w:rStyle w:val="PlainTextChar"/>
        </w:rPr>
        <w:t>reader_start_new_</w:t>
      </w:r>
      <w:proofErr w:type="gramStart"/>
      <w:r w:rsidRPr="00A40AC0">
        <w:rPr>
          <w:rStyle w:val="PlainTextChar"/>
        </w:rPr>
        <w:t>tick</w:t>
      </w:r>
      <w:proofErr w:type="spellEnd"/>
      <w:r w:rsidRPr="00A40AC0">
        <w:rPr>
          <w:rStyle w:val="PlainTextChar"/>
        </w:rPr>
        <w:t>(</w:t>
      </w:r>
      <w:proofErr w:type="gramEnd"/>
      <w:r w:rsidRPr="00A40AC0">
        <w:rPr>
          <w:rStyle w:val="PlainTextChar"/>
        </w:rPr>
        <w:t>)</w:t>
      </w:r>
      <w:r>
        <w:t xml:space="preserve"> function performs the following activities:</w:t>
      </w:r>
    </w:p>
    <w:p w14:paraId="3E8AF9A3" w14:textId="77777777" w:rsidR="001D11AE" w:rsidRDefault="001D11AE" w:rsidP="001D11AE"/>
    <w:p w14:paraId="7CCE2E7A" w14:textId="5908E930" w:rsidR="001D11AE" w:rsidRDefault="001D11AE" w:rsidP="002C44EC">
      <w:pPr>
        <w:pStyle w:val="ListParagraph"/>
        <w:numPr>
          <w:ilvl w:val="0"/>
          <w:numId w:val="9"/>
        </w:numPr>
        <w:spacing w:after="0"/>
        <w:contextualSpacing/>
      </w:pPr>
      <w:r>
        <w:lastRenderedPageBreak/>
        <w:t xml:space="preserve">Direct the </w:t>
      </w:r>
      <w:r w:rsidR="0080077D">
        <w:t xml:space="preserve">reader </w:t>
      </w:r>
      <w:r>
        <w:t>VFD to reload the index, and determine which pages have been modified since the last time the index was reloaded.  For each modified page:</w:t>
      </w:r>
    </w:p>
    <w:p w14:paraId="0CDA0306" w14:textId="77777777" w:rsidR="001D11AE" w:rsidRDefault="001D11AE" w:rsidP="002C44EC">
      <w:pPr>
        <w:pStyle w:val="ListParagraph"/>
        <w:numPr>
          <w:ilvl w:val="1"/>
          <w:numId w:val="9"/>
        </w:numPr>
        <w:spacing w:after="0"/>
        <w:contextualSpacing/>
      </w:pPr>
      <w:r>
        <w:t>Evict the old version of the page from the page buffer.</w:t>
      </w:r>
    </w:p>
    <w:p w14:paraId="09B84A1A" w14:textId="72224B18" w:rsidR="00086EAF" w:rsidRDefault="001D11AE" w:rsidP="00086EAF">
      <w:pPr>
        <w:pStyle w:val="ListParagraph"/>
        <w:numPr>
          <w:ilvl w:val="1"/>
          <w:numId w:val="9"/>
        </w:numPr>
        <w:spacing w:after="0"/>
        <w:contextualSpacing/>
      </w:pPr>
      <w:r>
        <w:t>Instruct the metadata cache to invalidate all entries located in the modified page.</w:t>
      </w:r>
    </w:p>
    <w:p w14:paraId="3A640365" w14:textId="77777777" w:rsidR="001D11AE" w:rsidRDefault="001D11AE" w:rsidP="001D11AE"/>
    <w:p w14:paraId="29E31A47" w14:textId="77777777" w:rsidR="001D11AE" w:rsidRDefault="001D11AE" w:rsidP="002C44EC">
      <w:pPr>
        <w:pStyle w:val="ListParagraph"/>
        <w:numPr>
          <w:ilvl w:val="0"/>
          <w:numId w:val="9"/>
        </w:numPr>
        <w:spacing w:after="0"/>
        <w:contextualSpacing/>
      </w:pPr>
      <w:r>
        <w:t>Make note of the start time of the new tick, so that its end can be detected.</w:t>
      </w:r>
    </w:p>
    <w:p w14:paraId="0873CE71" w14:textId="77777777" w:rsidR="001D11AE" w:rsidRDefault="001D11AE" w:rsidP="001D11AE">
      <w:pPr>
        <w:pStyle w:val="ListParagraph"/>
      </w:pPr>
    </w:p>
    <w:p w14:paraId="5DC384D0" w14:textId="77777777" w:rsidR="001D11AE" w:rsidRDefault="001D11AE" w:rsidP="002C44EC">
      <w:pPr>
        <w:pStyle w:val="ListParagraph"/>
        <w:numPr>
          <w:ilvl w:val="0"/>
          <w:numId w:val="9"/>
        </w:numPr>
        <w:spacing w:after="0"/>
        <w:contextualSpacing/>
      </w:pPr>
      <w:r>
        <w:t>Resume normal processing.</w:t>
      </w:r>
    </w:p>
    <w:p w14:paraId="734E9338" w14:textId="77777777" w:rsidR="004906A1" w:rsidRDefault="004906A1" w:rsidP="004906A1">
      <w:pPr>
        <w:spacing w:after="0"/>
        <w:contextualSpacing/>
      </w:pPr>
    </w:p>
    <w:p w14:paraId="30CB0F82" w14:textId="45AF8282" w:rsidR="001D11AE" w:rsidRDefault="002D3EC7" w:rsidP="004676A3">
      <w:pPr>
        <w:pStyle w:val="Heading3"/>
      </w:pPr>
      <w:r>
        <w:t xml:space="preserve">Management of the Out of </w:t>
      </w:r>
      <w:r w:rsidR="008B1F4B">
        <w:t xml:space="preserve">HDF5 </w:t>
      </w:r>
      <w:r>
        <w:t>File Backing Store</w:t>
      </w:r>
    </w:p>
    <w:p w14:paraId="792E9D60" w14:textId="0F6EB7B2" w:rsidR="0072307C" w:rsidRPr="0072307C" w:rsidRDefault="0072307C" w:rsidP="0072307C">
      <w:pPr>
        <w:pStyle w:val="Davidscommentary"/>
      </w:pPr>
      <w:r>
        <w:t>Let’s rename the “Out of HDF5 File Backing Store” (aka “met</w:t>
      </w:r>
      <w:r w:rsidR="00A40AC0">
        <w:t>a</w:t>
      </w:r>
      <w:r>
        <w:t>data file”) the “shadow file” and use that terminology consistently!</w:t>
      </w:r>
    </w:p>
    <w:p w14:paraId="791EAFEF" w14:textId="4AB84F56" w:rsidR="001D11AE" w:rsidRDefault="001D11AE" w:rsidP="001D11AE">
      <w:r>
        <w:t>As indicated ab</w:t>
      </w:r>
      <w:r w:rsidR="0080077D">
        <w:t>ove, the details of the VFD SWMR reader</w:t>
      </w:r>
      <w:r>
        <w:t xml:space="preserve"> VFD depend on the type of backing store used to store the metadata:</w:t>
      </w:r>
    </w:p>
    <w:p w14:paraId="29506F7E" w14:textId="0D354FEF" w:rsidR="001D11AE" w:rsidRDefault="00730A5D" w:rsidP="000D74C3">
      <w:pPr>
        <w:pStyle w:val="Heading4"/>
      </w:pPr>
      <w:r>
        <w:t>POSIX</w:t>
      </w:r>
    </w:p>
    <w:p w14:paraId="56EBBEA7" w14:textId="100DD644" w:rsidR="00475D3A" w:rsidRDefault="001D11AE" w:rsidP="001D11AE">
      <w:r>
        <w:t xml:space="preserve">In the case of POSIX file systems, when a page of metadata is requested by the page buffer, use the index to find the offset of the desired page in the metadata file, read the desired page, and pass it to the page buffer.  When reading either the index or a metadata page, verify its checksum, and retry until the checksum is correct, or the </w:t>
      </w:r>
      <w:r w:rsidR="00A3349C">
        <w:t>maximum number of retries is exceeded</w:t>
      </w:r>
      <w:r>
        <w:t xml:space="preserve">.  </w:t>
      </w:r>
    </w:p>
    <w:p w14:paraId="0DD1FE6E" w14:textId="0F3C674A" w:rsidR="001D11AE" w:rsidRDefault="001D11AE" w:rsidP="001D11AE">
      <w:r>
        <w:t xml:space="preserve">Note that the index </w:t>
      </w:r>
      <w:r w:rsidR="006D2E61">
        <w:t>will always</w:t>
      </w:r>
      <w:r>
        <w:t xml:space="preserve"> provid</w:t>
      </w:r>
      <w:r w:rsidR="006D2E61">
        <w:t xml:space="preserve">e </w:t>
      </w:r>
      <w:r>
        <w:t>a consistent view of the HDF5 file’s metadata, as on the writer, the metadata cache was flushed to the page buffer before the index was created, and the tick ended at either the beginning or end of an API call.  Further, no metadata page</w:t>
      </w:r>
      <w:r w:rsidR="0080077D">
        <w:t xml:space="preserve"> is overwritten until at least </w:t>
      </w:r>
      <w:proofErr w:type="spellStart"/>
      <w:r w:rsidR="0080077D" w:rsidRPr="006D2E61">
        <w:rPr>
          <w:rStyle w:val="PlainTextChar"/>
        </w:rPr>
        <w:t>max_lag</w:t>
      </w:r>
      <w:proofErr w:type="spellEnd"/>
      <w:r>
        <w:t xml:space="preserve"> ticks have passed since the last time the page was mentioned in an index.  Since the index is at most a little over 2 ticks old, </w:t>
      </w:r>
      <w:r w:rsidR="008329DF">
        <w:t>since the page buffer is purged</w:t>
      </w:r>
      <w:r>
        <w:t xml:space="preserve"> of any superseded pages e</w:t>
      </w:r>
      <w:r w:rsidR="008329DF">
        <w:t xml:space="preserve">ach time a new index is loaded, and since any possibly superseded entries are likewise evicted from the metadata cache, </w:t>
      </w:r>
      <w:r>
        <w:t>this precludes any inconsistencies.</w:t>
      </w:r>
    </w:p>
    <w:p w14:paraId="4C1A8AA4" w14:textId="3C4939F8" w:rsidR="001D11AE" w:rsidRDefault="00475D3A" w:rsidP="000D74C3">
      <w:pPr>
        <w:pStyle w:val="Heading4"/>
      </w:pPr>
      <w:r>
        <w:t>NFS</w:t>
      </w:r>
    </w:p>
    <w:p w14:paraId="5D051A4D" w14:textId="5474CE8B" w:rsidR="002B573C" w:rsidRDefault="001D11AE" w:rsidP="001D11AE">
      <w:r>
        <w:t xml:space="preserve">In the case of NFS file system, things are a bit more difficult, as there is no guarantee of write ordering.  </w:t>
      </w:r>
      <w:r w:rsidR="00475D3A">
        <w:t>However, since NFS apparently guarantees full flush to backing store on close, the metadata file change list files discussed in 2.1.1.2</w:t>
      </w:r>
      <w:r w:rsidR="002B573C">
        <w:t xml:space="preserve"> </w:t>
      </w:r>
      <w:r w:rsidR="00CF0BAB">
        <w:t xml:space="preserve">should be complete </w:t>
      </w:r>
      <w:r w:rsidR="002B573C">
        <w:t>by the time they become visible to the reader SWMR VFDs.</w:t>
      </w:r>
    </w:p>
    <w:p w14:paraId="4FF8C184" w14:textId="6CF14E81" w:rsidR="002B573C" w:rsidRDefault="001D11AE" w:rsidP="001D11AE">
      <w:r>
        <w:t xml:space="preserve">When the </w:t>
      </w:r>
      <w:r w:rsidR="002B573C">
        <w:t xml:space="preserve">SWMR </w:t>
      </w:r>
      <w:r>
        <w:t xml:space="preserve">VFD is directed to reload the index, it must query the </w:t>
      </w:r>
      <w:r w:rsidR="002B573C">
        <w:t xml:space="preserve">NFS </w:t>
      </w:r>
      <w:r>
        <w:t xml:space="preserve">file system </w:t>
      </w:r>
      <w:r w:rsidR="002B573C">
        <w:t>to see if any new metadata file change list files have become available.  If any have, it must process these files in strict sequential order</w:t>
      </w:r>
      <w:r w:rsidR="00A40AC0">
        <w:t>—</w:t>
      </w:r>
      <w:r w:rsidR="002B573C">
        <w:t>if there is a gap, subsequent metadata file change list files must not be processed until the gap is filled.</w:t>
      </w:r>
      <w:r w:rsidR="00347723">
        <w:rPr>
          <w:rStyle w:val="FootnoteReference"/>
        </w:rPr>
        <w:footnoteReference w:id="6"/>
      </w:r>
      <w:r w:rsidR="00347723">
        <w:t xml:space="preserve">  </w:t>
      </w:r>
    </w:p>
    <w:p w14:paraId="40110864" w14:textId="370E67EB" w:rsidR="002B573C" w:rsidRDefault="002B573C" w:rsidP="001D11AE">
      <w:r>
        <w:lastRenderedPageBreak/>
        <w:t>Once the next metadata file change list file has been identified, the SWMR VFD must read it and use it to update its local copy of the metadata file.</w:t>
      </w:r>
      <w:r w:rsidR="00915C46">
        <w:rPr>
          <w:rStyle w:val="FootnoteReference"/>
        </w:rPr>
        <w:footnoteReference w:id="7"/>
      </w:r>
      <w:r>
        <w:t xml:space="preserve">  Once all actionable metadata file change list files have been processed, the SWMR VFD proceeds as per the POSIX case.</w:t>
      </w:r>
    </w:p>
    <w:p w14:paraId="21D4FB3E" w14:textId="763D33C1" w:rsidR="00A40AC0" w:rsidRDefault="00CC2713" w:rsidP="00EE1B81">
      <w:r>
        <w:t xml:space="preserve">Observe that if we create a separate process to monitor the NFS file system for metadata file update files, process them as they appear, and maintain a local copy of the metadata file, the NFS case resolves to the POSIX case from the perspective of the </w:t>
      </w:r>
      <w:r w:rsidR="00A3349C">
        <w:t>VFD SWMR reader</w:t>
      </w:r>
      <w:r>
        <w:t>.  As this reduces the load on the SWMR VFD significantly, we should at least investigate this option when we get to NFS</w:t>
      </w:r>
      <w:r w:rsidR="002F3A9F">
        <w:t xml:space="preserve"> support</w:t>
      </w:r>
      <w:r>
        <w:t>.</w:t>
      </w:r>
    </w:p>
    <w:p w14:paraId="55B580DE" w14:textId="38B03865" w:rsidR="001D11AE" w:rsidRDefault="00915C46" w:rsidP="000D74C3">
      <w:pPr>
        <w:pStyle w:val="Heading4"/>
      </w:pPr>
      <w:r>
        <w:t>Object Store</w:t>
      </w:r>
    </w:p>
    <w:p w14:paraId="4B117680" w14:textId="38DC66BB" w:rsidR="00915C46" w:rsidRDefault="001D11AE" w:rsidP="001D11AE">
      <w:r>
        <w:t xml:space="preserve">The object store case is almost the same as NFS, save that </w:t>
      </w:r>
      <w:r w:rsidR="00915C46">
        <w:t xml:space="preserve">we may not have a way of ensuring atomic creation of metadata file change list objects.  An obvious way of addressing this is to checksum the metadata file change list object and </w:t>
      </w:r>
      <w:r w:rsidR="00011733">
        <w:t>either retry or wait a tick</w:t>
      </w:r>
      <w:r w:rsidR="00915C46">
        <w:t xml:space="preserve"> if the checksum fails.</w:t>
      </w:r>
    </w:p>
    <w:p w14:paraId="7A5DF470" w14:textId="50F1E44B" w:rsidR="00AC2716" w:rsidRDefault="00AC2716" w:rsidP="00AC2716">
      <w:pPr>
        <w:pStyle w:val="Davidscommentary"/>
      </w:pPr>
      <w:r>
        <w:t>I don’t understand the remarks about atomic object creation. The objects are not either unpublished or published?</w:t>
      </w:r>
    </w:p>
    <w:p w14:paraId="3EC6CF2A" w14:textId="78688EB7" w:rsidR="002D3EC7" w:rsidRPr="002D3EC7" w:rsidRDefault="002D3EC7" w:rsidP="004676A3">
      <w:pPr>
        <w:pStyle w:val="Heading3"/>
      </w:pPr>
      <w:r>
        <w:t xml:space="preserve">A Hidden </w:t>
      </w:r>
      <w:r w:rsidR="00CC2713">
        <w:t>Assumption</w:t>
      </w:r>
    </w:p>
    <w:p w14:paraId="6CF3EBE4" w14:textId="6ACFE40A" w:rsidR="001D11AE" w:rsidRDefault="00350D2E" w:rsidP="001D11AE">
      <w:r>
        <w:t xml:space="preserve">Our discussion of the </w:t>
      </w:r>
      <w:r w:rsidR="002D3EC7">
        <w:t xml:space="preserve">VFD SWMR reader is not complete without </w:t>
      </w:r>
      <w:r>
        <w:t>discussing</w:t>
      </w:r>
      <w:r w:rsidR="002D3EC7">
        <w:t xml:space="preserve"> the hidden assumption that</w:t>
      </w:r>
      <w:r w:rsidR="001D11AE">
        <w:t xml:space="preserve"> the reader that it will be able to complete each API call promptly – certainly within a tick.</w:t>
      </w:r>
      <w:r w:rsidR="00AC2716">
        <w:t xml:space="preserve"> </w:t>
      </w:r>
    </w:p>
    <w:p w14:paraId="706728B8" w14:textId="0D25DD86" w:rsidR="001D11AE" w:rsidRDefault="001D11AE" w:rsidP="001D11AE">
      <w:r>
        <w:t>This need not be the case on a heavily loaded system, where the scheduler and contention for access to the file system can introduce arbitrary delays.</w:t>
      </w:r>
      <w:r w:rsidR="00A26FBD">
        <w:rPr>
          <w:rStyle w:val="FootnoteReference"/>
        </w:rPr>
        <w:footnoteReference w:id="8"/>
      </w:r>
      <w:r>
        <w:t xml:space="preserve"> </w:t>
      </w:r>
      <w:r w:rsidR="00A26FBD">
        <w:t xml:space="preserve"> </w:t>
      </w:r>
      <w:r>
        <w:t>In addition to breaking the real time requirement, if the delay exc</w:t>
      </w:r>
      <w:r w:rsidR="00A3349C">
        <w:t xml:space="preserve">eeds </w:t>
      </w:r>
      <w:proofErr w:type="spellStart"/>
      <w:r w:rsidR="00A3349C" w:rsidRPr="00AC2716">
        <w:rPr>
          <w:rStyle w:val="PlainTextChar"/>
        </w:rPr>
        <w:t>max_lag</w:t>
      </w:r>
      <w:proofErr w:type="spellEnd"/>
      <w:r>
        <w:t xml:space="preserve"> ticks, it is possible that the reader will attempt to read a page of metadata </w:t>
      </w:r>
      <w:r w:rsidR="00B450AC">
        <w:t xml:space="preserve">from the metadata file </w:t>
      </w:r>
      <w:r>
        <w:t>that h</w:t>
      </w:r>
      <w:r w:rsidR="002D3EC7">
        <w:t>as been overwritten or deleted.</w:t>
      </w:r>
    </w:p>
    <w:p w14:paraId="3F80948E" w14:textId="156D4B2C" w:rsidR="001D11AE" w:rsidRDefault="001D11AE" w:rsidP="001D11AE">
      <w:r>
        <w:t xml:space="preserve">Given that </w:t>
      </w:r>
      <w:r w:rsidR="002D3EC7">
        <w:t>an objective of VFD SWMR</w:t>
      </w:r>
      <w:r>
        <w:t xml:space="preserve"> is to </w:t>
      </w:r>
      <w:r w:rsidR="002D3EC7">
        <w:t>support</w:t>
      </w:r>
      <w:r>
        <w:t xml:space="preserve"> real time access to data written to the HDF5 file, </w:t>
      </w:r>
      <w:r w:rsidR="00A3349C">
        <w:t>we</w:t>
      </w:r>
      <w:r>
        <w:t xml:space="preserve"> could be forgiven for dismissing this problem on the grounds that the host system is not capable of meeting the specified real time constraint, and thus we have already failed, and </w:t>
      </w:r>
      <w:r w:rsidR="00A3349C">
        <w:t>we</w:t>
      </w:r>
      <w:r w:rsidR="002D3EC7">
        <w:t xml:space="preserve"> </w:t>
      </w:r>
      <w:r>
        <w:t xml:space="preserve">need not concern </w:t>
      </w:r>
      <w:r w:rsidR="00350D2E">
        <w:t>ourselves</w:t>
      </w:r>
      <w:r>
        <w:t xml:space="preserve"> with secondary failures.</w:t>
      </w:r>
    </w:p>
    <w:p w14:paraId="399C1B0F" w14:textId="1AD0202A" w:rsidR="001D11AE" w:rsidRDefault="001D11AE" w:rsidP="001D11AE">
      <w:r>
        <w:t>That said, not all users require true real time SWMR, and thus a brief discussion of po</w:t>
      </w:r>
      <w:r w:rsidR="002D3EC7">
        <w:t>ssible solutions may be useful:</w:t>
      </w:r>
    </w:p>
    <w:p w14:paraId="3D6EBDE7" w14:textId="77777777" w:rsidR="002D3EC7" w:rsidRDefault="002D3EC7" w:rsidP="001D11AE"/>
    <w:p w14:paraId="4D20982F" w14:textId="65D8A8D9" w:rsidR="001D11AE" w:rsidRDefault="001D11AE" w:rsidP="001D11AE">
      <w:pPr>
        <w:pStyle w:val="ListParagraph"/>
        <w:numPr>
          <w:ilvl w:val="0"/>
          <w:numId w:val="10"/>
        </w:numPr>
        <w:spacing w:after="0"/>
        <w:contextualSpacing/>
      </w:pPr>
      <w:r>
        <w:t>Increase tick length – thereby reducing the load on the host system.</w:t>
      </w:r>
    </w:p>
    <w:p w14:paraId="39D2E0DA" w14:textId="6C79FFFB" w:rsidR="003E781C" w:rsidRPr="003E781C" w:rsidRDefault="00A3349C" w:rsidP="003E781C">
      <w:pPr>
        <w:pStyle w:val="ListParagraph"/>
        <w:numPr>
          <w:ilvl w:val="0"/>
          <w:numId w:val="10"/>
        </w:numPr>
        <w:spacing w:after="0"/>
        <w:contextualSpacing/>
      </w:pPr>
      <w:r>
        <w:t xml:space="preserve">Increase </w:t>
      </w:r>
      <w:proofErr w:type="spellStart"/>
      <w:r w:rsidRPr="003E781C">
        <w:rPr>
          <w:rStyle w:val="PlainTextChar"/>
        </w:rPr>
        <w:t>max_lag</w:t>
      </w:r>
      <w:proofErr w:type="spellEnd"/>
      <w:r>
        <w:t xml:space="preserve"> such that </w:t>
      </w:r>
      <w:proofErr w:type="spellStart"/>
      <w:r w:rsidRPr="003E781C">
        <w:rPr>
          <w:rStyle w:val="PlainTextChar"/>
        </w:rPr>
        <w:t>max_lag</w:t>
      </w:r>
      <w:proofErr w:type="spellEnd"/>
      <w:r w:rsidR="001D11AE" w:rsidRPr="003E781C">
        <w:rPr>
          <w:rStyle w:val="PlainTextChar"/>
        </w:rPr>
        <w:t xml:space="preserve"> * (tick length)</w:t>
      </w:r>
      <w:r w:rsidR="001D11AE">
        <w:t xml:space="preserve"> is greater than the maximum expected delay.</w:t>
      </w:r>
    </w:p>
    <w:p w14:paraId="555C166A" w14:textId="1CE99840" w:rsidR="001D11AE" w:rsidRDefault="001D11AE" w:rsidP="002C44EC">
      <w:pPr>
        <w:pStyle w:val="ListParagraph"/>
        <w:numPr>
          <w:ilvl w:val="0"/>
          <w:numId w:val="10"/>
        </w:numPr>
        <w:spacing w:after="0"/>
        <w:contextualSpacing/>
      </w:pPr>
      <w:r>
        <w:lastRenderedPageBreak/>
        <w:t>Modify the metadata cache entry load</w:t>
      </w:r>
      <w:r w:rsidR="00A3349C">
        <w:t xml:space="preserve"> code to notice when more than max_lag</w:t>
      </w:r>
      <w:r>
        <w:t xml:space="preserve">-1 ticks have passed since the last time the index was </w:t>
      </w:r>
      <w:proofErr w:type="gramStart"/>
      <w:r>
        <w:t>loaded, and</w:t>
      </w:r>
      <w:proofErr w:type="gramEnd"/>
      <w:r>
        <w:t xml:space="preserve"> force a re-try of the API call if it has.</w:t>
      </w:r>
    </w:p>
    <w:p w14:paraId="48D4CDFA" w14:textId="77777777" w:rsidR="001D11AE" w:rsidRDefault="001D11AE" w:rsidP="001D11AE"/>
    <w:p w14:paraId="26EED81F" w14:textId="78F0C04C" w:rsidR="001D11AE" w:rsidRDefault="001D11AE" w:rsidP="001D11AE">
      <w:r>
        <w:t xml:space="preserve">Options 1 &amp; 2 are obvious, easy to implement, and should be supported.  While option 3 is a </w:t>
      </w:r>
      <w:r w:rsidR="00A3349C">
        <w:t>possible solution</w:t>
      </w:r>
      <w:r w:rsidR="00B450AC">
        <w:rPr>
          <w:rStyle w:val="FootnoteReference"/>
        </w:rPr>
        <w:footnoteReference w:id="9"/>
      </w:r>
      <w:r w:rsidR="00A3349C">
        <w:t>, we</w:t>
      </w:r>
      <w:r>
        <w:t xml:space="preserve"> reject it because re-introduces a great deal of SWMR specific code and complexity into the library, for the purpose of supporting the user who is attempting to run </w:t>
      </w:r>
      <w:r w:rsidR="00B450AC">
        <w:t xml:space="preserve">VFD </w:t>
      </w:r>
      <w:r>
        <w:t>SWMR on marginal hardware with</w:t>
      </w:r>
      <w:r w:rsidR="00A3349C">
        <w:t xml:space="preserve"> an</w:t>
      </w:r>
      <w:r>
        <w:t xml:space="preserve"> insufficient</w:t>
      </w:r>
      <w:r w:rsidR="00CF0BAB">
        <w:t>ly</w:t>
      </w:r>
      <w:r>
        <w:t xml:space="preserve"> </w:t>
      </w:r>
      <w:r w:rsidR="002D3EC7">
        <w:t xml:space="preserve">capable </w:t>
      </w:r>
      <w:r>
        <w:t xml:space="preserve">backing store.  More to the point, </w:t>
      </w:r>
      <w:r w:rsidR="00350D2E">
        <w:t>a</w:t>
      </w:r>
      <w:r>
        <w:t xml:space="preserve"> major impetus behind VFD SWMR is to minimize the amount of SWMR specific code in the HDF5 library proper, and thereby to simplify it and facilitate maintenance.</w:t>
      </w:r>
    </w:p>
    <w:p w14:paraId="470E2F20" w14:textId="725AE91C" w:rsidR="003E781C" w:rsidRDefault="008D0D20" w:rsidP="003E781C">
      <w:pPr>
        <w:pStyle w:val="Davidscommentary"/>
      </w:pPr>
      <w:r>
        <w:t>There are further reasons to suppose that a reader API call does not complete quickly: the reader may spend an arbitrary amount of time in one of the iteration APIs (H5Literate). Also, the reader may receive a Control-Z while it is in the API.</w:t>
      </w:r>
    </w:p>
    <w:p w14:paraId="24ADD893" w14:textId="42DC5486" w:rsidR="008D0D20" w:rsidRDefault="008D0D20" w:rsidP="00913EC2">
      <w:pPr>
        <w:pStyle w:val="Davidscommentary"/>
      </w:pPr>
      <w:r>
        <w:t>I</w:t>
      </w:r>
      <w:r w:rsidR="003B04E7">
        <w:t xml:space="preserve">t seems that readers can minimize latency and </w:t>
      </w:r>
      <w:r w:rsidR="00EA4E5E">
        <w:t>be</w:t>
      </w:r>
      <w:r w:rsidR="003B04E7">
        <w:t xml:space="preserve"> robust in the face of delays if they </w:t>
      </w:r>
      <w:r w:rsidR="00EA4E5E">
        <w:t>communicate their local tick number back to the writer.</w:t>
      </w:r>
      <w:r w:rsidR="00913EC2">
        <w:t xml:space="preserve"> The writer at tick </w:t>
      </w:r>
      <w:r w:rsidR="00913EC2" w:rsidRPr="00913EC2">
        <w:rPr>
          <w:rStyle w:val="PlainTextChar"/>
        </w:rPr>
        <w:t>t</w:t>
      </w:r>
      <w:r w:rsidR="00913EC2">
        <w:t xml:space="preserve">, seeing that the </w:t>
      </w:r>
      <w:r w:rsidR="0096156B">
        <w:t xml:space="preserve">most </w:t>
      </w:r>
      <w:proofErr w:type="spellStart"/>
      <w:r w:rsidR="0096156B">
        <w:t>laggy</w:t>
      </w:r>
      <w:proofErr w:type="spellEnd"/>
      <w:r w:rsidR="00913EC2">
        <w:t xml:space="preserve"> reader is still at </w:t>
      </w:r>
      <w:r w:rsidR="00913EC2" w:rsidRPr="00913EC2">
        <w:rPr>
          <w:rStyle w:val="PlainTextChar"/>
        </w:rPr>
        <w:t>t − lag</w:t>
      </w:r>
      <w:r w:rsidR="00913EC2" w:rsidRPr="00913EC2">
        <w:t xml:space="preserve">, refrains </w:t>
      </w:r>
      <w:r w:rsidR="00913EC2">
        <w:t xml:space="preserve">from reclaiming pages in the shadow file or the HDF5 file that a reader at </w:t>
      </w:r>
      <w:r w:rsidR="00913EC2" w:rsidRPr="00913EC2">
        <w:rPr>
          <w:rStyle w:val="PlainTextChar"/>
        </w:rPr>
        <w:t xml:space="preserve">t − </w:t>
      </w:r>
      <w:proofErr w:type="gramStart"/>
      <w:r w:rsidR="00913EC2" w:rsidRPr="00913EC2">
        <w:rPr>
          <w:rStyle w:val="PlainTextChar"/>
        </w:rPr>
        <w:t>lag</w:t>
      </w:r>
      <w:r w:rsidR="00913EC2">
        <w:t xml:space="preserve">  may</w:t>
      </w:r>
      <w:proofErr w:type="gramEnd"/>
      <w:r w:rsidR="00913EC2">
        <w:t xml:space="preserve"> be using, unless </w:t>
      </w:r>
      <w:r w:rsidR="0096156B">
        <w:t xml:space="preserve">accommodating that reader means the shadow file grows past a preset limit. If the shadow file would outgrow its limit, then the writer can increase a new shadow header field, the </w:t>
      </w:r>
      <w:proofErr w:type="spellStart"/>
      <w:r w:rsidR="0096156B" w:rsidRPr="0096156B">
        <w:rPr>
          <w:rStyle w:val="PlainTextChar"/>
        </w:rPr>
        <w:t>least_tick</w:t>
      </w:r>
      <w:proofErr w:type="spellEnd"/>
      <w:r w:rsidR="0096156B">
        <w:t xml:space="preserve">, to “close the window” on laggards. A reader, finding that it’s on tick </w:t>
      </w:r>
      <w:r w:rsidR="0096156B" w:rsidRPr="0096156B">
        <w:rPr>
          <w:rStyle w:val="PlainTextChar"/>
        </w:rPr>
        <w:t xml:space="preserve">t &lt; </w:t>
      </w:r>
      <w:proofErr w:type="spellStart"/>
      <w:r w:rsidR="0096156B" w:rsidRPr="0096156B">
        <w:rPr>
          <w:rStyle w:val="PlainTextChar"/>
        </w:rPr>
        <w:t>least_tick</w:t>
      </w:r>
      <w:proofErr w:type="spellEnd"/>
      <w:r w:rsidR="0096156B">
        <w:t xml:space="preserve">, should take immediate steps to recover or else return an error code on subsequent API calls. The </w:t>
      </w:r>
      <w:proofErr w:type="spellStart"/>
      <w:r w:rsidR="0096156B" w:rsidRPr="0096156B">
        <w:rPr>
          <w:rStyle w:val="PlainTextChar"/>
        </w:rPr>
        <w:t>max_lag</w:t>
      </w:r>
      <w:proofErr w:type="spellEnd"/>
      <w:r w:rsidR="0096156B">
        <w:t xml:space="preserve"> parameter is merely advisory in this scheme.</w:t>
      </w:r>
    </w:p>
    <w:p w14:paraId="16502D66" w14:textId="34271F7E" w:rsidR="0096156B" w:rsidRPr="00913EC2" w:rsidRDefault="0096156B" w:rsidP="00913EC2">
      <w:pPr>
        <w:pStyle w:val="Davidscommentary"/>
      </w:pPr>
      <w:r>
        <w:t xml:space="preserve">Even if we do not construct a </w:t>
      </w:r>
      <w:proofErr w:type="gramStart"/>
      <w:r>
        <w:t>back-channel</w:t>
      </w:r>
      <w:proofErr w:type="gramEnd"/>
      <w:r>
        <w:t xml:space="preserve"> from reader to writer, it seems that a reader should take pains to verify that it has not fallen more than </w:t>
      </w:r>
      <w:proofErr w:type="spellStart"/>
      <w:r w:rsidRPr="0096156B">
        <w:rPr>
          <w:rStyle w:val="PlainTextChar"/>
        </w:rPr>
        <w:t>max_lag</w:t>
      </w:r>
      <w:proofErr w:type="spellEnd"/>
      <w:r>
        <w:t xml:space="preserve"> ticks behind the writer, rather than read stale pages by accident.</w:t>
      </w:r>
    </w:p>
    <w:p w14:paraId="5D4C4EE3" w14:textId="124E0C45" w:rsidR="001D11AE" w:rsidRDefault="001D11AE" w:rsidP="00EE74BB">
      <w:pPr>
        <w:pStyle w:val="Heading2"/>
      </w:pPr>
      <w:r>
        <w:t xml:space="preserve"> </w:t>
      </w:r>
      <w:r w:rsidR="002D3EC7">
        <w:t>Maximum Delay from Write to Read</w:t>
      </w:r>
    </w:p>
    <w:p w14:paraId="795CAB0A" w14:textId="77777777" w:rsidR="002D3EC7" w:rsidRDefault="001D11AE" w:rsidP="001D11AE">
      <w:r>
        <w:t xml:space="preserve">If we assume instantaneous file system response, and HDF5 API calls that are frequent relative to the tick frequency, the maximum delay from write to read with the above scheme should be a little more than two ticks – we add the remainder of the third tick to allow for I/O delays, delays between the end of a tick and the next API call on the </w:t>
      </w:r>
      <w:r w:rsidR="002D3EC7">
        <w:t>writer</w:t>
      </w:r>
      <w:r>
        <w:t xml:space="preserve">, for writing metadata pages, and for constructing and writing indices.  </w:t>
      </w:r>
    </w:p>
    <w:p w14:paraId="386FE78F" w14:textId="37D2F8C1" w:rsidR="001D11AE" w:rsidRDefault="001D11AE" w:rsidP="001D11AE">
      <w:r>
        <w:t xml:space="preserve">This should be adequate assuming a POSIX file system that is not overloaded, and a tick </w:t>
      </w:r>
      <w:r w:rsidR="00A72883">
        <w:t>size</w:t>
      </w:r>
      <w:r>
        <w:t xml:space="preserve"> that is very large compared to the file system response time.  Since the file system used for the metadata file need not be the same as that used for the HDF5 file proper</w:t>
      </w:r>
      <w:r w:rsidR="00A72883">
        <w:rPr>
          <w:rStyle w:val="FootnoteReference"/>
        </w:rPr>
        <w:footnoteReference w:id="10"/>
      </w:r>
      <w:r>
        <w:t>, this latter constraint should be fairly easy to meet.</w:t>
      </w:r>
    </w:p>
    <w:p w14:paraId="55286EB0" w14:textId="1D0B7E09" w:rsidR="001D11AE" w:rsidRDefault="001D11AE" w:rsidP="001D11AE">
      <w:r>
        <w:t xml:space="preserve">In contrast, </w:t>
      </w:r>
      <w:r w:rsidR="00A72883">
        <w:t xml:space="preserve">this will likely not </w:t>
      </w:r>
      <w:r>
        <w:t xml:space="preserve">be the case with NFS and object stores unless the tick size is quite large (i.e. 10s of seconds, or more), since neither of these storage systems are designed for speed or </w:t>
      </w:r>
      <w:r w:rsidR="00A72883">
        <w:t xml:space="preserve">to </w:t>
      </w:r>
      <w:r>
        <w:t>guarantee write ordering.</w:t>
      </w:r>
    </w:p>
    <w:p w14:paraId="7CE78202" w14:textId="4F2D7978" w:rsidR="001D11AE" w:rsidRDefault="00A44D0E" w:rsidP="00EE74BB">
      <w:pPr>
        <w:pStyle w:val="Heading2"/>
      </w:pPr>
      <w:r>
        <w:lastRenderedPageBreak/>
        <w:t>Parallel VFD SWMR</w:t>
      </w:r>
    </w:p>
    <w:p w14:paraId="5F6BB3E7" w14:textId="71E3EF4A" w:rsidR="001D11AE" w:rsidRDefault="001D11AE" w:rsidP="001D11AE">
      <w:r>
        <w:t>As s</w:t>
      </w:r>
      <w:r w:rsidR="00A44D0E">
        <w:t>hould be obvious from the above cycles of operation</w:t>
      </w:r>
      <w:r>
        <w:t xml:space="preserve">, VFD SWMR is largely orthogonal to the normal operation of the HDF5 library.  Thus, the only major additional requirement for using VFD SWMR with parallel computations is to enable the page buffer in parallel HDF5.  </w:t>
      </w:r>
    </w:p>
    <w:p w14:paraId="06B99CC2" w14:textId="676336C3" w:rsidR="001D11AE" w:rsidRDefault="001D11AE" w:rsidP="001D11AE">
      <w:r>
        <w:t xml:space="preserve">Given </w:t>
      </w:r>
      <w:r w:rsidR="00392A1E">
        <w:t>this</w:t>
      </w:r>
      <w:r>
        <w:t xml:space="preserve">, </w:t>
      </w:r>
      <w:r w:rsidR="00392A1E">
        <w:t>all that is needed to implement the VFD SWMR writer in parallel is to run the VFD SWMR writer code on one process</w:t>
      </w:r>
      <w:r>
        <w:t xml:space="preserve"> – probably process 0.  That process then writes modified metadata pages, and constructs and writes indices as per the serial case.  Since all processes in parallel HDF5 see the same sequence of </w:t>
      </w:r>
      <w:r w:rsidR="00A26FBD">
        <w:t xml:space="preserve">dirty </w:t>
      </w:r>
      <w:r w:rsidR="00A44D0E">
        <w:t xml:space="preserve">metadata, this is sufficient.  </w:t>
      </w:r>
    </w:p>
    <w:p w14:paraId="224682C5" w14:textId="32E732D2" w:rsidR="001D11AE" w:rsidRDefault="00C17178" w:rsidP="00C17178">
      <w:r>
        <w:t xml:space="preserve">With the extra processing on process 0, it may fall behind the other processes </w:t>
      </w:r>
      <w:r w:rsidR="001D11AE">
        <w:t>between sync points</w:t>
      </w:r>
      <w:r w:rsidR="00347723">
        <w:rPr>
          <w:rStyle w:val="FootnoteReference"/>
        </w:rPr>
        <w:footnoteReference w:id="11"/>
      </w:r>
      <w:r w:rsidR="001D11AE">
        <w:t xml:space="preserve">.  If this is an issue, additional sync points could be added.  </w:t>
      </w:r>
      <w:r>
        <w:t xml:space="preserve">However, this </w:t>
      </w:r>
      <w:r w:rsidR="003F50DA">
        <w:t>will likely</w:t>
      </w:r>
      <w:r>
        <w:t xml:space="preserve"> delay the overall computation. </w:t>
      </w:r>
      <w:r w:rsidR="001D11AE">
        <w:t xml:space="preserve">If a spare core is available, much of the VFD SWMR </w:t>
      </w:r>
      <w:r w:rsidR="00392A1E">
        <w:t xml:space="preserve">writer </w:t>
      </w:r>
      <w:r w:rsidR="001D11AE">
        <w:t xml:space="preserve">overhead could be offloaded to a thread.  While this is probably a good idea in both the serial and parallel cases, it doesn’t </w:t>
      </w:r>
      <w:r w:rsidR="00A44D0E">
        <w:t xml:space="preserve">address the issue completely.  </w:t>
      </w:r>
    </w:p>
    <w:p w14:paraId="350B8955" w14:textId="7DB54DF7" w:rsidR="001D11AE" w:rsidRDefault="001D11AE" w:rsidP="001D11AE">
      <w:r>
        <w:t>The reader side of VFD SWMR is slightly more complex due to the difficulty of maintaining a consistent timer across multiple processes in a parallel computation.  This makes it hard to ensure that all processes read the same index, and introduces the possibility of deadlocks.</w:t>
      </w:r>
    </w:p>
    <w:p w14:paraId="08249500" w14:textId="7E74D286" w:rsidR="000F290D" w:rsidRPr="000F290D" w:rsidRDefault="001D11AE" w:rsidP="000F290D">
      <w:r>
        <w:t xml:space="preserve">To sidestep both of the issues, it will probably be necessary to require the reader application to run the </w:t>
      </w:r>
      <w:proofErr w:type="spellStart"/>
      <w:r w:rsidRPr="00707B77">
        <w:rPr>
          <w:rStyle w:val="PlainTextChar"/>
        </w:rPr>
        <w:t>reader_start_new_</w:t>
      </w:r>
      <w:proofErr w:type="gramStart"/>
      <w:r w:rsidRPr="00707B77">
        <w:rPr>
          <w:rStyle w:val="PlainTextChar"/>
        </w:rPr>
        <w:t>tick</w:t>
      </w:r>
      <w:proofErr w:type="spellEnd"/>
      <w:r w:rsidRPr="00707B77">
        <w:rPr>
          <w:rStyle w:val="PlainTextChar"/>
        </w:rPr>
        <w:t>(</w:t>
      </w:r>
      <w:proofErr w:type="gramEnd"/>
      <w:r w:rsidRPr="00707B77">
        <w:rPr>
          <w:rStyle w:val="PlainTextChar"/>
        </w:rPr>
        <w:t>)</w:t>
      </w:r>
      <w:r>
        <w:t xml:space="preserve"> function collectively from time to time.  This allows us to designate a single process to read the index and broadcast it to the remaining processes – thereby ensuring a consistent view of the index.  As the frequency of calls to </w:t>
      </w:r>
      <w:proofErr w:type="spellStart"/>
      <w:r w:rsidRPr="00707B77">
        <w:rPr>
          <w:rStyle w:val="PlainTextChar"/>
        </w:rPr>
        <w:t>reader_start_new_</w:t>
      </w:r>
      <w:proofErr w:type="gramStart"/>
      <w:r w:rsidRPr="00707B77">
        <w:rPr>
          <w:rStyle w:val="PlainTextChar"/>
        </w:rPr>
        <w:t>tick</w:t>
      </w:r>
      <w:proofErr w:type="spellEnd"/>
      <w:r w:rsidRPr="00707B77">
        <w:rPr>
          <w:rStyle w:val="PlainTextChar"/>
        </w:rPr>
        <w:t>(</w:t>
      </w:r>
      <w:proofErr w:type="gramEnd"/>
      <w:r w:rsidRPr="00707B77">
        <w:rPr>
          <w:rStyle w:val="PlainTextChar"/>
        </w:rPr>
        <w:t>)</w:t>
      </w:r>
      <w:r>
        <w:t xml:space="preserve"> will be under the control of </w:t>
      </w:r>
      <w:r w:rsidR="00A3349C">
        <w:t xml:space="preserve">the application, </w:t>
      </w:r>
      <w:proofErr w:type="spellStart"/>
      <w:r w:rsidR="00A3349C">
        <w:t>max_lag</w:t>
      </w:r>
      <w:proofErr w:type="spellEnd"/>
      <w:r>
        <w:t xml:space="preserve"> will have to be chosen to allow for the longest expected delay between calls to </w:t>
      </w:r>
      <w:proofErr w:type="spellStart"/>
      <w:r w:rsidRPr="00707B77">
        <w:rPr>
          <w:rStyle w:val="PlainTextChar"/>
        </w:rPr>
        <w:t>reader_start_new_tick</w:t>
      </w:r>
      <w:proofErr w:type="spellEnd"/>
      <w:r w:rsidRPr="00707B77">
        <w:rPr>
          <w:rStyle w:val="PlainTextChar"/>
        </w:rPr>
        <w:t>()</w:t>
      </w:r>
      <w:r>
        <w:t>.</w:t>
      </w:r>
    </w:p>
    <w:p w14:paraId="67C6DCBE" w14:textId="0B4491F4" w:rsidR="00A44D0E" w:rsidRDefault="00A44D0E" w:rsidP="00A44D0E">
      <w:pPr>
        <w:pStyle w:val="Heading1"/>
      </w:pPr>
      <w:r>
        <w:t>VFD SWMR Design</w:t>
      </w:r>
    </w:p>
    <w:p w14:paraId="61870C0D" w14:textId="29824B33" w:rsidR="00AC6390" w:rsidRDefault="007C6EAF" w:rsidP="00AC6390">
      <w:r>
        <w:t xml:space="preserve">While the above discussion of the cycle of operations for VFD SWMR should </w:t>
      </w:r>
      <w:r w:rsidR="00E802C3">
        <w:t>provide</w:t>
      </w:r>
      <w:r>
        <w:t xml:space="preserve"> a good conceptual overvi</w:t>
      </w:r>
      <w:r w:rsidR="000E073C">
        <w:t>ew</w:t>
      </w:r>
      <w:r>
        <w:t xml:space="preserve">, </w:t>
      </w:r>
      <w:r w:rsidR="004653D8">
        <w:t xml:space="preserve">as mentioned earlier, </w:t>
      </w:r>
      <w:r w:rsidR="00347723">
        <w:t>it contains one major over</w:t>
      </w:r>
      <w:r w:rsidR="00E53183">
        <w:t>simplification.  Simply put, the HDF5 file format does not make it easy to set an upper bound on the size of pieces of metadata.  Indeed, in older versions of the file format, it is possible to create arbitrarily large local heaps.</w:t>
      </w:r>
    </w:p>
    <w:p w14:paraId="60D8AF05" w14:textId="371A84B4" w:rsidR="00E53183" w:rsidRDefault="00E53183" w:rsidP="00AC6390">
      <w:r>
        <w:t>Fortunately, by requiring the latest file format for VFD SWMR, this issue can be largely tamed.  However, even in this case and with default configuration</w:t>
      </w:r>
      <w:r w:rsidR="00CF0BAB">
        <w:t>,</w:t>
      </w:r>
      <w:r>
        <w:t xml:space="preserve"> pieces of metadata can reach 64 KiB in size, and (under unusual circumstances) exceed it.</w:t>
      </w:r>
    </w:p>
    <w:p w14:paraId="0CEC637C" w14:textId="08ACC578" w:rsidR="00E53183" w:rsidRDefault="00E53183" w:rsidP="00AC6390">
      <w:r>
        <w:lastRenderedPageBreak/>
        <w:t>This means that while we can pick a metadata page size that is larger than the vast majority of pieces of metadata, we cannot guarantee that all metadata will fit in</w:t>
      </w:r>
      <w:r w:rsidR="006320E0">
        <w:t xml:space="preserve"> any given page size.  </w:t>
      </w:r>
      <w:proofErr w:type="gramStart"/>
      <w:r w:rsidR="006320E0">
        <w:t>Thus</w:t>
      </w:r>
      <w:proofErr w:type="gramEnd"/>
      <w:r w:rsidR="006320E0">
        <w:t xml:space="preserve"> the implementation of VFD SWMR must be able to handle this eventuality.</w:t>
      </w:r>
    </w:p>
    <w:p w14:paraId="3B37BC56" w14:textId="4607302C" w:rsidR="001E3796" w:rsidRDefault="001E3796" w:rsidP="00AC6390">
      <w:r>
        <w:t xml:space="preserve">Fortunately, when paged allocation is enabled, </w:t>
      </w:r>
      <w:r w:rsidR="00C97C91">
        <w:t xml:space="preserve">if </w:t>
      </w:r>
      <w:r w:rsidR="008F6C53">
        <w:t xml:space="preserve">space for </w:t>
      </w:r>
      <w:r w:rsidR="00C97C91">
        <w:t xml:space="preserve">a piece of metadata larger than one page is requested, </w:t>
      </w:r>
      <w:r>
        <w:t>the free space manager allocates the smallest in</w:t>
      </w:r>
      <w:r w:rsidR="00C97C91">
        <w:t xml:space="preserve">tegral number of </w:t>
      </w:r>
      <w:r w:rsidR="008F6C53">
        <w:t xml:space="preserve">adjacent </w:t>
      </w:r>
      <w:r w:rsidR="00C97C91">
        <w:t xml:space="preserve">pages </w:t>
      </w:r>
      <w:r w:rsidR="008F6C53">
        <w:t xml:space="preserve">required, allocates the </w:t>
      </w:r>
      <w:r w:rsidR="00DD5A73">
        <w:t xml:space="preserve">requested </w:t>
      </w:r>
      <w:r w:rsidR="008F6C53">
        <w:t xml:space="preserve">space starting at the </w:t>
      </w:r>
      <w:r w:rsidR="00FE71DB">
        <w:t>beginning</w:t>
      </w:r>
      <w:r w:rsidR="008F6C53">
        <w:t xml:space="preserve"> of this sequence of pages, and does not allocate space from the page fragment at the end.  </w:t>
      </w:r>
    </w:p>
    <w:p w14:paraId="3D74A244" w14:textId="25D7418A" w:rsidR="008F6C53" w:rsidRDefault="008F6C53" w:rsidP="00AC6390">
      <w:r>
        <w:t xml:space="preserve">This means that if a piece of metadata larger than one page is flushed from the metadata cache to the page buffer </w:t>
      </w:r>
      <w:r w:rsidR="009F3387">
        <w:t xml:space="preserve">either during or at the end of </w:t>
      </w:r>
      <w:r>
        <w:t xml:space="preserve">a tick, it is sufficient for the page buffer </w:t>
      </w:r>
      <w:r w:rsidR="006134A0">
        <w:t>to retain a copy</w:t>
      </w:r>
      <w:r w:rsidR="009F3387">
        <w:t xml:space="preserve">, write it to the out of </w:t>
      </w:r>
      <w:r w:rsidR="008B1F4B">
        <w:t xml:space="preserve">HDF5 </w:t>
      </w:r>
      <w:r w:rsidR="009F3387">
        <w:t xml:space="preserve">file backing store, and include it in the index in the usual end of tick processing for the VFD SWMR writer.  Further, since we know that any space </w:t>
      </w:r>
      <w:r w:rsidR="000A348A">
        <w:t>between</w:t>
      </w:r>
      <w:r w:rsidR="009F3387">
        <w:t xml:space="preserve"> the end of the larger than </w:t>
      </w:r>
      <w:proofErr w:type="gramStart"/>
      <w:r w:rsidR="009F3387">
        <w:t>one page</w:t>
      </w:r>
      <w:proofErr w:type="gramEnd"/>
      <w:r w:rsidR="009F3387">
        <w:t xml:space="preserve"> piece of metadata and </w:t>
      </w:r>
      <w:r w:rsidR="008520AA">
        <w:t>the end of the last page</w:t>
      </w:r>
      <w:r w:rsidR="009F3387">
        <w:t xml:space="preserve"> is un-allocated, we need not concern ourselves with this file space.</w:t>
      </w:r>
    </w:p>
    <w:p w14:paraId="7AEA6636" w14:textId="64AF1A9B" w:rsidR="00DD5A73" w:rsidRDefault="00DD5A73" w:rsidP="00AC6390">
      <w:r>
        <w:t>Note however, that having to deal with metadata entries larger than one page does complicate free space management in the metadata file that is maintained in the POSIX case (and likely the NFS and Object store cases as well).</w:t>
      </w:r>
    </w:p>
    <w:p w14:paraId="2C9C980F" w14:textId="2281B94B" w:rsidR="0044775D" w:rsidRPr="00AC6390" w:rsidRDefault="0044775D" w:rsidP="0044775D">
      <w:pPr>
        <w:pStyle w:val="Davidscommentary"/>
      </w:pPr>
      <w:r>
        <w:t>It isn’t strictly necessary for VFD SWMR to treat multipage metadata entries any differently from single-page and smaller entries. The discussion of metadata sizes between the start of this section and here implies that the situation is more complicated than it</w:t>
      </w:r>
      <w:r w:rsidR="0084734A">
        <w:t xml:space="preserve"> is. I am inclined to delete all text between the section 3 heading and the 3.1 heading.</w:t>
      </w:r>
    </w:p>
    <w:p w14:paraId="3D01B010" w14:textId="6DF94A83" w:rsidR="00BD2589" w:rsidRDefault="004C5DC4" w:rsidP="00EE74BB">
      <w:pPr>
        <w:pStyle w:val="Heading2"/>
      </w:pPr>
      <w:r>
        <w:t>API Additions</w:t>
      </w:r>
    </w:p>
    <w:p w14:paraId="0656DBB9" w14:textId="4D380BB8" w:rsidR="00B5091E" w:rsidRPr="00B5091E" w:rsidRDefault="00B5091E" w:rsidP="004676A3">
      <w:pPr>
        <w:pStyle w:val="Heading3"/>
      </w:pPr>
      <w:r>
        <w:t>FAPL Additions</w:t>
      </w:r>
    </w:p>
    <w:p w14:paraId="3ABD4E3D" w14:textId="4BA90E9D" w:rsidR="004C5DC4" w:rsidRDefault="006134A0" w:rsidP="004C5DC4">
      <w:r>
        <w:t xml:space="preserve">The current SWMR implementation allows the user to shift to SWMR writer mode after the file has been opened.  As I understand it, the initial SWMR implementation did not support creation of groups and datasets in a SWMR safe way, and thus it was necessary to create all </w:t>
      </w:r>
      <w:r w:rsidR="008F3E6A">
        <w:t>needed</w:t>
      </w:r>
      <w:r>
        <w:t xml:space="preserve"> groups and datasets before allowing the file to be read by SWMR readers.</w:t>
      </w:r>
      <w:r w:rsidR="00467009">
        <w:t xml:space="preserve">  </w:t>
      </w:r>
      <w:r w:rsidR="00C505D6">
        <w:t>I gather that this</w:t>
      </w:r>
      <w:r w:rsidR="00467009">
        <w:t xml:space="preserve"> limitation has been addressed as part of </w:t>
      </w:r>
      <w:r w:rsidR="00C505D6">
        <w:t>Quincey’s</w:t>
      </w:r>
      <w:r w:rsidR="00467009">
        <w:t xml:space="preserve"> “Full SWMR” project</w:t>
      </w:r>
      <w:r w:rsidR="00C505D6">
        <w:t>, which is an extension of the current SWMR design</w:t>
      </w:r>
      <w:r w:rsidR="00467009">
        <w:t>.</w:t>
      </w:r>
    </w:p>
    <w:p w14:paraId="2FA27A9F" w14:textId="4907F148" w:rsidR="00926C65" w:rsidRDefault="00926C65" w:rsidP="00926C65">
      <w:pPr>
        <w:pStyle w:val="Davidscommentary"/>
      </w:pPr>
      <w:r>
        <w:t xml:space="preserve">The paragraph above should be deleted or else move to the introduction or to a section comparing legacy and VFD SWMR. The following should suffice to introduce section 3.1.1: </w:t>
      </w:r>
    </w:p>
    <w:p w14:paraId="12644346" w14:textId="7448AC3E" w:rsidR="00467009" w:rsidRDefault="005D52C6" w:rsidP="004C5DC4">
      <w:r>
        <w:t>An application</w:t>
      </w:r>
      <w:r w:rsidR="00467009">
        <w:t xml:space="preserve"> can</w:t>
      </w:r>
      <w:r>
        <w:t xml:space="preserve"> </w:t>
      </w:r>
      <w:r w:rsidR="00467009">
        <w:t>specify VFD SWMR on file open or create.  We will do this with the new FAPL (File Access Property List) entry</w:t>
      </w:r>
      <w:r w:rsidR="0080791E">
        <w:t xml:space="preserve"> H5F_VFD_SWMR_CONFIG.</w:t>
      </w:r>
    </w:p>
    <w:p w14:paraId="154B8C2B" w14:textId="77777777"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t>The signatures for the calls for getting and setting this property are:</w:t>
      </w:r>
    </w:p>
    <w:p w14:paraId="0E4D18DA" w14:textId="1D74A8B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herr_t</w:t>
      </w:r>
      <w:proofErr w:type="spellEnd"/>
      <w:r w:rsidR="00C55EFF" w:rsidRPr="00E65FCE">
        <w:rPr>
          <w:rFonts w:ascii="Courier" w:hAnsi="Courier" w:cs="Times New Roman"/>
          <w:color w:val="00000A"/>
          <w:sz w:val="20"/>
          <w:szCs w:val="20"/>
        </w:rPr>
        <w:t xml:space="preserve"> H5Pset_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w:t>
      </w:r>
      <w:proofErr w:type="gramStart"/>
      <w:r w:rsidR="00C55EFF" w:rsidRPr="00E65FCE">
        <w:rPr>
          <w:rFonts w:ascii="Courier" w:hAnsi="Courier" w:cs="Times New Roman"/>
          <w:color w:val="00000A"/>
          <w:sz w:val="20"/>
          <w:szCs w:val="20"/>
        </w:rPr>
        <w:t>config(</w:t>
      </w:r>
      <w:proofErr w:type="spellStart"/>
      <w:proofErr w:type="gramEnd"/>
      <w:r w:rsidR="00C55EFF" w:rsidRPr="00E65FCE">
        <w:rPr>
          <w:rFonts w:ascii="Courier" w:hAnsi="Courier" w:cs="Times New Roman"/>
          <w:color w:val="00000A"/>
          <w:sz w:val="20"/>
          <w:szCs w:val="20"/>
        </w:rPr>
        <w:t>hid_t</w:t>
      </w:r>
      <w:proofErr w:type="spellEnd"/>
      <w:r w:rsidR="00C55EFF" w:rsidRPr="00E65FCE">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plist_id</w:t>
      </w:r>
      <w:proofErr w:type="spellEnd"/>
      <w:r w:rsidR="00C55EFF" w:rsidRPr="00E65FCE">
        <w:rPr>
          <w:rFonts w:ascii="Courier" w:hAnsi="Courier" w:cs="Times New Roman"/>
          <w:color w:val="00000A"/>
          <w:sz w:val="20"/>
          <w:szCs w:val="20"/>
        </w:rPr>
        <w:t>, H5</w:t>
      </w:r>
      <w:r w:rsidR="0080791E" w:rsidRPr="00E65FCE">
        <w:rPr>
          <w:rFonts w:ascii="Courier" w:hAnsi="Courier" w:cs="Times New Roman"/>
          <w:color w:val="00000A"/>
          <w:sz w:val="20"/>
          <w:szCs w:val="20"/>
        </w:rPr>
        <w:t>F_vfd_swmr</w:t>
      </w:r>
      <w:r w:rsidR="00C55EFF" w:rsidRPr="00E65FCE">
        <w:rPr>
          <w:rFonts w:ascii="Courier" w:hAnsi="Courier" w:cs="Times New Roman"/>
          <w:color w:val="00000A"/>
          <w:sz w:val="20"/>
          <w:szCs w:val="20"/>
        </w:rPr>
        <w:t>_c</w:t>
      </w:r>
      <w:r>
        <w:rPr>
          <w:rFonts w:ascii="Courier" w:hAnsi="Courier" w:cs="Times New Roman"/>
          <w:color w:val="00000A"/>
          <w:sz w:val="20"/>
          <w:szCs w:val="20"/>
        </w:rPr>
        <w:t>onfig_t *</w:t>
      </w:r>
      <w:proofErr w:type="spellStart"/>
      <w:r w:rsidR="00C55EFF" w:rsidRPr="00E65FCE">
        <w:rPr>
          <w:rFonts w:ascii="Courier" w:hAnsi="Courier" w:cs="Times New Roman"/>
          <w:color w:val="00000A"/>
          <w:sz w:val="20"/>
          <w:szCs w:val="20"/>
        </w:rPr>
        <w:t>config_ptr</w:t>
      </w:r>
      <w:proofErr w:type="spellEnd"/>
      <w:r w:rsidR="00C55EFF" w:rsidRPr="00E65FCE">
        <w:rPr>
          <w:rFonts w:ascii="Courier" w:hAnsi="Courier" w:cs="Times New Roman"/>
          <w:color w:val="00000A"/>
          <w:sz w:val="20"/>
          <w:szCs w:val="20"/>
        </w:rPr>
        <w:t>);</w:t>
      </w:r>
    </w:p>
    <w:p w14:paraId="3EBF24C2" w14:textId="1F79D38B" w:rsidR="00C55EFF" w:rsidRPr="00E65FCE" w:rsidRDefault="00C22666" w:rsidP="00E65FCE">
      <w:pPr>
        <w:widowControl w:val="0"/>
        <w:autoSpaceDE w:val="0"/>
        <w:autoSpaceDN w:val="0"/>
        <w:adjustRightInd w:val="0"/>
        <w:spacing w:after="240"/>
        <w:jc w:val="left"/>
        <w:rPr>
          <w:rFonts w:ascii="Courier" w:hAnsi="Courier" w:cs="Times"/>
          <w:sz w:val="20"/>
          <w:szCs w:val="20"/>
        </w:rPr>
      </w:pPr>
      <w:r>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herr_t</w:t>
      </w:r>
      <w:proofErr w:type="spellEnd"/>
      <w:r w:rsidR="00C55EFF" w:rsidRPr="00E65FCE">
        <w:rPr>
          <w:rFonts w:ascii="Courier" w:hAnsi="Courier" w:cs="Times New Roman"/>
          <w:color w:val="00000A"/>
          <w:sz w:val="20"/>
          <w:szCs w:val="20"/>
        </w:rPr>
        <w:t xml:space="preserve"> H5Pget_</w:t>
      </w:r>
      <w:r w:rsidR="0080791E"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w:t>
      </w:r>
      <w:proofErr w:type="gramStart"/>
      <w:r w:rsidR="00C55EFF" w:rsidRPr="00E65FCE">
        <w:rPr>
          <w:rFonts w:ascii="Courier" w:hAnsi="Courier" w:cs="Times New Roman"/>
          <w:color w:val="00000A"/>
          <w:sz w:val="20"/>
          <w:szCs w:val="20"/>
        </w:rPr>
        <w:t>config(</w:t>
      </w:r>
      <w:proofErr w:type="spellStart"/>
      <w:proofErr w:type="gramEnd"/>
      <w:r w:rsidR="00C55EFF" w:rsidRPr="00E65FCE">
        <w:rPr>
          <w:rFonts w:ascii="Courier" w:hAnsi="Courier" w:cs="Times New Roman"/>
          <w:color w:val="00000A"/>
          <w:sz w:val="20"/>
          <w:szCs w:val="20"/>
        </w:rPr>
        <w:t>hid_t</w:t>
      </w:r>
      <w:proofErr w:type="spellEnd"/>
      <w:r w:rsidR="00C55EFF" w:rsidRPr="00E65FCE">
        <w:rPr>
          <w:rFonts w:ascii="Courier" w:hAnsi="Courier" w:cs="Times New Roman"/>
          <w:color w:val="00000A"/>
          <w:sz w:val="20"/>
          <w:szCs w:val="20"/>
        </w:rPr>
        <w:t xml:space="preserve"> </w:t>
      </w:r>
      <w:proofErr w:type="spellStart"/>
      <w:r w:rsidR="00C55EFF" w:rsidRPr="00E65FCE">
        <w:rPr>
          <w:rFonts w:ascii="Courier" w:hAnsi="Courier" w:cs="Times New Roman"/>
          <w:color w:val="00000A"/>
          <w:sz w:val="20"/>
          <w:szCs w:val="20"/>
        </w:rPr>
        <w:t>plist_id</w:t>
      </w:r>
      <w:proofErr w:type="spellEnd"/>
      <w:r w:rsidR="00C55EFF" w:rsidRPr="00E65FCE">
        <w:rPr>
          <w:rFonts w:ascii="Courier" w:hAnsi="Courier" w:cs="Times New Roman"/>
          <w:color w:val="00000A"/>
          <w:sz w:val="20"/>
          <w:szCs w:val="20"/>
        </w:rPr>
        <w:t>, H5</w:t>
      </w:r>
      <w:r w:rsidR="0080791E" w:rsidRPr="00E65FCE">
        <w:rPr>
          <w:rFonts w:ascii="Courier" w:hAnsi="Courier" w:cs="Times New Roman"/>
          <w:color w:val="00000A"/>
          <w:sz w:val="20"/>
          <w:szCs w:val="20"/>
        </w:rPr>
        <w:t>F</w:t>
      </w:r>
      <w:r w:rsidR="00C55EFF" w:rsidRPr="00E65FCE">
        <w:rPr>
          <w:rFonts w:ascii="Courier" w:hAnsi="Courier" w:cs="Times New Roman"/>
          <w:color w:val="00000A"/>
          <w:sz w:val="20"/>
          <w:szCs w:val="20"/>
        </w:rPr>
        <w:t>_</w:t>
      </w:r>
      <w:r w:rsidR="0080791E" w:rsidRPr="00E65FCE">
        <w:rPr>
          <w:rFonts w:ascii="Courier" w:hAnsi="Courier" w:cs="Times New Roman"/>
          <w:color w:val="00000A"/>
          <w:sz w:val="20"/>
          <w:szCs w:val="20"/>
        </w:rPr>
        <w:t>vfd_swrm</w:t>
      </w:r>
      <w:r>
        <w:rPr>
          <w:rFonts w:ascii="Courier" w:hAnsi="Courier" w:cs="Times New Roman"/>
          <w:color w:val="00000A"/>
          <w:sz w:val="20"/>
          <w:szCs w:val="20"/>
        </w:rPr>
        <w:t>_config_t *</w:t>
      </w:r>
      <w:proofErr w:type="spellStart"/>
      <w:r w:rsidR="00C55EFF" w:rsidRPr="00E65FCE">
        <w:rPr>
          <w:rFonts w:ascii="Courier" w:hAnsi="Courier" w:cs="Times New Roman"/>
          <w:color w:val="00000A"/>
          <w:sz w:val="20"/>
          <w:szCs w:val="20"/>
        </w:rPr>
        <w:t>config_ptr</w:t>
      </w:r>
      <w:proofErr w:type="spellEnd"/>
      <w:r w:rsidR="00C55EFF" w:rsidRPr="00E65FCE">
        <w:rPr>
          <w:rFonts w:ascii="Courier" w:hAnsi="Courier" w:cs="Times New Roman"/>
          <w:color w:val="00000A"/>
          <w:sz w:val="20"/>
          <w:szCs w:val="20"/>
        </w:rPr>
        <w:t>);</w:t>
      </w:r>
    </w:p>
    <w:p w14:paraId="45F1FDD8" w14:textId="345F69B1" w:rsidR="00C55EFF" w:rsidRPr="00C55EFF" w:rsidRDefault="00C55EFF" w:rsidP="00C55EFF">
      <w:pPr>
        <w:widowControl w:val="0"/>
        <w:autoSpaceDE w:val="0"/>
        <w:autoSpaceDN w:val="0"/>
        <w:adjustRightInd w:val="0"/>
        <w:spacing w:after="240"/>
        <w:jc w:val="left"/>
        <w:rPr>
          <w:rFonts w:ascii="Times" w:hAnsi="Times" w:cs="Times"/>
          <w:szCs w:val="24"/>
        </w:rPr>
      </w:pPr>
      <w:r w:rsidRPr="00C55EFF">
        <w:rPr>
          <w:rFonts w:ascii="Calibri" w:hAnsi="Calibri" w:cs="Calibri"/>
          <w:color w:val="00000A"/>
          <w:szCs w:val="24"/>
        </w:rPr>
        <w:t>Where H5</w:t>
      </w:r>
      <w:r w:rsidR="0080791E">
        <w:rPr>
          <w:rFonts w:ascii="Calibri" w:hAnsi="Calibri" w:cs="Calibri"/>
          <w:color w:val="00000A"/>
          <w:szCs w:val="24"/>
        </w:rPr>
        <w:t>F</w:t>
      </w:r>
      <w:r w:rsidRPr="00C55EFF">
        <w:rPr>
          <w:rFonts w:ascii="Calibri" w:hAnsi="Calibri" w:cs="Calibri"/>
          <w:color w:val="00000A"/>
          <w:szCs w:val="24"/>
        </w:rPr>
        <w:t>_</w:t>
      </w:r>
      <w:r w:rsidR="0080791E">
        <w:rPr>
          <w:rFonts w:ascii="Calibri" w:hAnsi="Calibri" w:cs="Calibri"/>
          <w:color w:val="00000A"/>
          <w:szCs w:val="24"/>
        </w:rPr>
        <w:t>vfd_swmr</w:t>
      </w:r>
      <w:r w:rsidRPr="00C55EFF">
        <w:rPr>
          <w:rFonts w:ascii="Calibri" w:hAnsi="Calibri" w:cs="Calibri"/>
          <w:color w:val="00000A"/>
          <w:szCs w:val="24"/>
        </w:rPr>
        <w:t>_config_t is defined as follows:</w:t>
      </w:r>
    </w:p>
    <w:p w14:paraId="1EDEDF70" w14:textId="3008CE09"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lastRenderedPageBreak/>
        <w:t>/*********************************************</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00676A2A" w14:textId="038DBA18"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EAF348F" w14:textId="57C8EA53" w:rsidR="0080791E" w:rsidRPr="00E65FCE" w:rsidRDefault="0080791E" w:rsidP="0080791E">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H5F_vfd_swmr_config</w:t>
      </w:r>
      <w:r w:rsidR="00FC4AA2" w:rsidRPr="00E65FCE">
        <w:rPr>
          <w:rFonts w:ascii="Courier" w:hAnsi="Courier" w:cs="Times New Roman"/>
          <w:color w:val="00000A"/>
          <w:sz w:val="20"/>
          <w:szCs w:val="20"/>
        </w:rPr>
        <w:t>_t</w:t>
      </w:r>
    </w:p>
    <w:p w14:paraId="1A6082FC" w14:textId="5BF14E0E"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CA3BC81" w14:textId="06601B6D" w:rsid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Instances of H5F_vfd_swmr_config</w:t>
      </w:r>
      <w:r w:rsidR="00B5091E">
        <w:rPr>
          <w:rFonts w:ascii="Courier" w:hAnsi="Courier" w:cs="Times New Roman"/>
          <w:color w:val="00000A"/>
          <w:sz w:val="20"/>
          <w:szCs w:val="20"/>
        </w:rPr>
        <w:t>_t</w:t>
      </w:r>
      <w:r w:rsidRPr="00E65FCE">
        <w:rPr>
          <w:rFonts w:ascii="Courier" w:hAnsi="Courier" w:cs="Times New Roman"/>
          <w:color w:val="00000A"/>
          <w:sz w:val="20"/>
          <w:szCs w:val="20"/>
        </w:rPr>
        <w:t xml:space="preserve"> are used by VFD SWMR writers and readers </w:t>
      </w:r>
    </w:p>
    <w:p w14:paraId="0F35B6B8" w14:textId="77777777"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pass</w:t>
      </w:r>
      <w:r w:rsidR="0080791E" w:rsidRPr="00E65FCE">
        <w:rPr>
          <w:rFonts w:ascii="Courier" w:hAnsi="Courier" w:cs="Times New Roman"/>
          <w:color w:val="00000A"/>
          <w:sz w:val="20"/>
          <w:szCs w:val="20"/>
        </w:rPr>
        <w:t xml:space="preserve"> necessary configuration data to the HDF5 library on file open (or </w:t>
      </w:r>
    </w:p>
    <w:p w14:paraId="2750E320" w14:textId="4B89E153" w:rsidR="00D651A0"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creation, in the case of</w:t>
      </w:r>
      <w:r w:rsidR="0080791E" w:rsidRPr="00E65FCE">
        <w:rPr>
          <w:rFonts w:ascii="Courier" w:hAnsi="Courier" w:cs="Times New Roman"/>
          <w:color w:val="00000A"/>
          <w:sz w:val="20"/>
          <w:szCs w:val="20"/>
        </w:rPr>
        <w:t xml:space="preserve"> writers).</w:t>
      </w:r>
    </w:p>
    <w:p w14:paraId="7F8C9084" w14:textId="77777777" w:rsidR="00D651A0" w:rsidRPr="00E65FCE"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53970E95" w14:textId="77777777" w:rsidR="00461E58" w:rsidRDefault="00D651A0"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B5091E">
        <w:rPr>
          <w:rFonts w:ascii="Courier" w:hAnsi="Courier" w:cs="Times New Roman"/>
          <w:color w:val="00000A"/>
          <w:sz w:val="20"/>
          <w:szCs w:val="20"/>
        </w:rPr>
        <w:t xml:space="preserve">Given that the VFD SWMR configuration FAPL property is set, </w:t>
      </w:r>
      <w:r w:rsidR="00461E58">
        <w:rPr>
          <w:rFonts w:ascii="Courier" w:hAnsi="Courier" w:cs="Times New Roman"/>
          <w:color w:val="00000A"/>
          <w:sz w:val="20"/>
          <w:szCs w:val="20"/>
        </w:rPr>
        <w:t xml:space="preserve">the writer field,  </w:t>
      </w:r>
    </w:p>
    <w:p w14:paraId="58E074EE"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(discussed below) must be consistent with </w:t>
      </w:r>
      <w:r w:rsidR="00E65FCE">
        <w:rPr>
          <w:rFonts w:ascii="Courier" w:hAnsi="Courier" w:cs="Times New Roman"/>
          <w:color w:val="00000A"/>
          <w:sz w:val="20"/>
          <w:szCs w:val="20"/>
        </w:rPr>
        <w:t>the</w:t>
      </w:r>
      <w:r w:rsidR="00D651A0" w:rsidRPr="00E65FCE">
        <w:rPr>
          <w:rFonts w:ascii="Courier" w:hAnsi="Courier" w:cs="Times New Roman"/>
          <w:color w:val="00000A"/>
          <w:sz w:val="20"/>
          <w:szCs w:val="20"/>
        </w:rPr>
        <w:t xml:space="preserve"> </w:t>
      </w:r>
      <w:r>
        <w:rPr>
          <w:rFonts w:ascii="Courier" w:hAnsi="Courier" w:cs="Times New Roman"/>
          <w:color w:val="00000A"/>
          <w:sz w:val="20"/>
          <w:szCs w:val="20"/>
        </w:rPr>
        <w:t>flags passed in</w:t>
      </w:r>
      <w:r w:rsidR="00B5091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to H5</w:t>
      </w:r>
      <w:proofErr w:type="gramStart"/>
      <w:r w:rsidR="00EF0E53" w:rsidRPr="00E65FCE">
        <w:rPr>
          <w:rFonts w:ascii="Courier" w:hAnsi="Courier" w:cs="Times New Roman"/>
          <w:color w:val="00000A"/>
          <w:sz w:val="20"/>
          <w:szCs w:val="20"/>
        </w:rPr>
        <w:t>Fopen</w:t>
      </w:r>
      <w:r w:rsidR="00B5091E">
        <w:rPr>
          <w:rFonts w:ascii="Courier" w:hAnsi="Courier" w:cs="Times New Roman"/>
          <w:color w:val="00000A"/>
          <w:sz w:val="20"/>
          <w:szCs w:val="20"/>
        </w:rPr>
        <w:t>(</w:t>
      </w:r>
      <w:proofErr w:type="gramEnd"/>
      <w:r w:rsidR="00B5091E">
        <w:rPr>
          <w:rFonts w:ascii="Courier" w:hAnsi="Courier" w:cs="Times New Roman"/>
          <w:color w:val="00000A"/>
          <w:sz w:val="20"/>
          <w:szCs w:val="20"/>
        </w:rPr>
        <w:t>)</w:t>
      </w:r>
    </w:p>
    <w:p w14:paraId="2FF83B7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B5091E">
        <w:rPr>
          <w:rFonts w:ascii="Courier" w:hAnsi="Courier" w:cs="Times New Roman"/>
          <w:color w:val="00000A"/>
          <w:sz w:val="20"/>
          <w:szCs w:val="20"/>
        </w:rPr>
        <w:t xml:space="preserve"> (either H5F_ACC_RDWR for the</w:t>
      </w:r>
      <w:r w:rsidR="00E65FCE">
        <w:rPr>
          <w:rFonts w:ascii="Courier" w:hAnsi="Courier" w:cs="Times New Roman"/>
          <w:color w:val="00000A"/>
          <w:sz w:val="20"/>
          <w:szCs w:val="20"/>
        </w:rPr>
        <w:t xml:space="preserve"> VFD SWMR writer, </w:t>
      </w:r>
      <w:r w:rsidR="00EF0E53" w:rsidRPr="00E65FCE">
        <w:rPr>
          <w:rFonts w:ascii="Courier" w:hAnsi="Courier" w:cs="Times New Roman"/>
          <w:color w:val="00000A"/>
          <w:sz w:val="20"/>
          <w:szCs w:val="20"/>
        </w:rPr>
        <w:t>or</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H5F_ACC_RDONLY</w:t>
      </w:r>
      <w:r w:rsidR="00B5091E">
        <w:rPr>
          <w:rFonts w:ascii="Courier" w:hAnsi="Courier" w:cs="Times New Roman"/>
          <w:color w:val="00000A"/>
          <w:sz w:val="20"/>
          <w:szCs w:val="20"/>
        </w:rPr>
        <w:t xml:space="preserve"> for the VFD </w:t>
      </w:r>
    </w:p>
    <w:p w14:paraId="612BEA9F"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 xml:space="preserve">SWMR readers).  </w:t>
      </w:r>
    </w:p>
    <w:p w14:paraId="3786B6E4"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4AB217"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5091E">
        <w:rPr>
          <w:rFonts w:ascii="Courier" w:hAnsi="Courier" w:cs="Times New Roman"/>
          <w:color w:val="00000A"/>
          <w:sz w:val="20"/>
          <w:szCs w:val="20"/>
        </w:rPr>
        <w:t>If</w:t>
      </w:r>
      <w:r w:rsidR="00E65FCE">
        <w:rPr>
          <w:rFonts w:ascii="Courier" w:hAnsi="Courier" w:cs="Times New Roman"/>
          <w:color w:val="00000A"/>
          <w:sz w:val="20"/>
          <w:szCs w:val="20"/>
        </w:rPr>
        <w:t xml:space="preserve"> H5</w:t>
      </w:r>
      <w:proofErr w:type="gramStart"/>
      <w:r w:rsidR="00E65FCE">
        <w:rPr>
          <w:rFonts w:ascii="Courier" w:hAnsi="Courier" w:cs="Times New Roman"/>
          <w:color w:val="00000A"/>
          <w:sz w:val="20"/>
          <w:szCs w:val="20"/>
        </w:rPr>
        <w:t>Fcreate(</w:t>
      </w:r>
      <w:proofErr w:type="gramEnd"/>
      <w:r w:rsidR="00E65FCE">
        <w:rPr>
          <w:rFonts w:ascii="Courier" w:hAnsi="Courier" w:cs="Times New Roman"/>
          <w:color w:val="00000A"/>
          <w:sz w:val="20"/>
          <w:szCs w:val="20"/>
        </w:rPr>
        <w:t>) is used and the VFD</w:t>
      </w:r>
      <w:r w:rsidR="00EF0E53" w:rsidRPr="00E65FCE">
        <w:rPr>
          <w:rFonts w:ascii="Courier" w:hAnsi="Courier" w:cs="Times New Roman"/>
          <w:color w:val="00000A"/>
          <w:sz w:val="20"/>
          <w:szCs w:val="20"/>
        </w:rPr>
        <w:t xml:space="preserve"> SWMR FAPL property is set, the file wil</w:t>
      </w:r>
      <w:r w:rsidR="00B5091E">
        <w:rPr>
          <w:rFonts w:ascii="Courier" w:hAnsi="Courier" w:cs="Times New Roman"/>
          <w:color w:val="00000A"/>
          <w:sz w:val="20"/>
          <w:szCs w:val="20"/>
        </w:rPr>
        <w:t xml:space="preserve">l </w:t>
      </w:r>
    </w:p>
    <w:p w14:paraId="612E1029"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F0E53" w:rsidRPr="00E65FCE">
        <w:rPr>
          <w:rFonts w:ascii="Courier" w:hAnsi="Courier" w:cs="Times New Roman"/>
          <w:color w:val="00000A"/>
          <w:sz w:val="20"/>
          <w:szCs w:val="20"/>
        </w:rPr>
        <w:t>be opened a</w:t>
      </w:r>
      <w:r w:rsidR="00E65FCE">
        <w:rPr>
          <w:rFonts w:ascii="Courier" w:hAnsi="Courier" w:cs="Times New Roman"/>
          <w:color w:val="00000A"/>
          <w:sz w:val="20"/>
          <w:szCs w:val="20"/>
        </w:rPr>
        <w:t>s a VFD SWMR writer</w:t>
      </w:r>
      <w:r>
        <w:rPr>
          <w:rFonts w:ascii="Courier" w:hAnsi="Courier" w:cs="Times New Roman"/>
          <w:color w:val="00000A"/>
          <w:sz w:val="20"/>
          <w:szCs w:val="20"/>
        </w:rPr>
        <w:t xml:space="preserve"> (and the writer field must be set to TRUE)</w:t>
      </w:r>
      <w:r w:rsidR="00E65FCE">
        <w:rPr>
          <w:rFonts w:ascii="Courier" w:hAnsi="Courier" w:cs="Times New Roman"/>
          <w:color w:val="00000A"/>
          <w:sz w:val="20"/>
          <w:szCs w:val="20"/>
        </w:rPr>
        <w:t xml:space="preserve">.  </w:t>
      </w:r>
    </w:p>
    <w:p w14:paraId="056F896D" w14:textId="7777777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BB86287" w14:textId="61987906"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Pr>
          <w:rFonts w:ascii="Courier" w:hAnsi="Courier" w:cs="Times New Roman"/>
          <w:color w:val="00000A"/>
          <w:sz w:val="20"/>
          <w:szCs w:val="20"/>
        </w:rPr>
        <w:t>It is the</w:t>
      </w:r>
      <w:r w:rsidR="00B5091E">
        <w:rPr>
          <w:rFonts w:ascii="Courier" w:hAnsi="Courier" w:cs="Times New Roman"/>
          <w:color w:val="00000A"/>
          <w:sz w:val="20"/>
          <w:szCs w:val="20"/>
        </w:rPr>
        <w:t xml:space="preserve"> user</w:t>
      </w:r>
      <w:r w:rsidR="00347723">
        <w:rPr>
          <w:rFonts w:ascii="Courier" w:hAnsi="Courier" w:cs="Times New Roman"/>
          <w:color w:val="00000A"/>
          <w:sz w:val="20"/>
          <w:szCs w:val="20"/>
        </w:rPr>
        <w:t>’</w:t>
      </w:r>
      <w:r w:rsidR="00B5091E">
        <w:rPr>
          <w:rFonts w:ascii="Courier" w:hAnsi="Courier" w:cs="Times New Roman"/>
          <w:color w:val="00000A"/>
          <w:sz w:val="20"/>
          <w:szCs w:val="20"/>
        </w:rPr>
        <w:t>s responsibility to ensure</w:t>
      </w:r>
      <w:r w:rsidR="00E65FCE">
        <w:rPr>
          <w:rFonts w:ascii="Courier" w:hAnsi="Courier" w:cs="Times New Roman"/>
          <w:color w:val="00000A"/>
          <w:sz w:val="20"/>
          <w:szCs w:val="20"/>
        </w:rPr>
        <w:t xml:space="preserve"> </w:t>
      </w:r>
      <w:r w:rsidR="00EF0E53" w:rsidRPr="00E65FCE">
        <w:rPr>
          <w:rFonts w:ascii="Courier" w:hAnsi="Courier" w:cs="Times New Roman"/>
          <w:color w:val="00000A"/>
          <w:sz w:val="20"/>
          <w:szCs w:val="20"/>
        </w:rPr>
        <w:t>that there is exactly one VFD SWMR</w:t>
      </w:r>
    </w:p>
    <w:p w14:paraId="2B139B49" w14:textId="2D22A9E8" w:rsidR="004042F3"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F0E53" w:rsidRPr="00E65FCE">
        <w:rPr>
          <w:rFonts w:ascii="Courier" w:hAnsi="Courier" w:cs="Times New Roman"/>
          <w:color w:val="00000A"/>
          <w:sz w:val="20"/>
          <w:szCs w:val="20"/>
        </w:rPr>
        <w:t xml:space="preserve"> writer</w:t>
      </w:r>
      <w:r>
        <w:rPr>
          <w:rFonts w:ascii="Courier" w:hAnsi="Courier" w:cs="Times New Roman"/>
          <w:color w:val="00000A"/>
          <w:sz w:val="20"/>
          <w:szCs w:val="20"/>
        </w:rPr>
        <w:t xml:space="preserve"> for any file that is accessed as a VFD SWMR file</w:t>
      </w:r>
      <w:r w:rsidR="00EF0E53" w:rsidRPr="00E65FCE">
        <w:rPr>
          <w:rFonts w:ascii="Courier" w:hAnsi="Courier" w:cs="Times New Roman"/>
          <w:color w:val="00000A"/>
          <w:sz w:val="20"/>
          <w:szCs w:val="20"/>
        </w:rPr>
        <w:t>.</w:t>
      </w:r>
    </w:p>
    <w:p w14:paraId="25DCEB85" w14:textId="7A2697A7"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74416AC" w14:textId="297C52D9"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the user must ensure that the VFD SWMR FAPL entries on the writer</w:t>
      </w:r>
    </w:p>
    <w:p w14:paraId="3594D356" w14:textId="2C697CDB" w:rsidR="00461E58"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reader(s) are consistent – i.e. </w:t>
      </w:r>
      <w:proofErr w:type="spellStart"/>
      <w:r>
        <w:rPr>
          <w:rFonts w:ascii="Courier" w:hAnsi="Courier" w:cs="Times New Roman"/>
          <w:color w:val="00000A"/>
          <w:sz w:val="20"/>
          <w:szCs w:val="20"/>
        </w:rPr>
        <w:t>tick_len</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max_lag</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md_pages_reserved</w:t>
      </w:r>
      <w:proofErr w:type="spellEnd"/>
      <w:r>
        <w:rPr>
          <w:rFonts w:ascii="Courier" w:hAnsi="Courier" w:cs="Times New Roman"/>
          <w:color w:val="00000A"/>
          <w:sz w:val="20"/>
          <w:szCs w:val="20"/>
        </w:rPr>
        <w:t xml:space="preserve">, and </w:t>
      </w:r>
    </w:p>
    <w:p w14:paraId="6E69EBF6" w14:textId="1C910948" w:rsidR="00461E58" w:rsidRPr="00E65FCE" w:rsidRDefault="00461E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md_file_path</w:t>
      </w:r>
      <w:proofErr w:type="spellEnd"/>
      <w:r>
        <w:rPr>
          <w:rFonts w:ascii="Courier" w:hAnsi="Courier" w:cs="Times New Roman"/>
          <w:color w:val="00000A"/>
          <w:sz w:val="20"/>
          <w:szCs w:val="20"/>
        </w:rPr>
        <w:t xml:space="preserve"> must match.</w:t>
      </w:r>
    </w:p>
    <w:p w14:paraId="6880D345"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7AD9633E"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H5F_vfd_swmr_config are discussed below:</w:t>
      </w:r>
    </w:p>
    <w:p w14:paraId="0EB8E8B4" w14:textId="77777777" w:rsidR="004042F3"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7AFFEE3" w14:textId="77777777" w:rsid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version: Integer field indicating the version of the H5F_vfd_swmr_config </w:t>
      </w:r>
    </w:p>
    <w:p w14:paraId="1929C277" w14:textId="530D96BB"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structure used.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This field must always be set to a known version </w:t>
      </w:r>
    </w:p>
    <w:p w14:paraId="3F3332EF" w14:textId="4B5C6F88" w:rsid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number.  The most recent version of</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 xml:space="preserve">the structure will always be </w:t>
      </w:r>
    </w:p>
    <w:p w14:paraId="7DB3F5E1" w14:textId="342F87F4" w:rsidR="004042F3" w:rsidRPr="00E65FCE" w:rsidRDefault="00E65FCE"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4B7364">
        <w:rPr>
          <w:rFonts w:ascii="Courier" w:hAnsi="Courier" w:cs="Times New Roman"/>
          <w:color w:val="00000A"/>
          <w:sz w:val="20"/>
          <w:szCs w:val="20"/>
        </w:rPr>
        <w:t xml:space="preserve"> </w:t>
      </w:r>
      <w:r>
        <w:rPr>
          <w:rFonts w:ascii="Courier" w:hAnsi="Courier" w:cs="Times New Roman"/>
          <w:color w:val="00000A"/>
          <w:sz w:val="20"/>
          <w:szCs w:val="20"/>
        </w:rPr>
        <w:t xml:space="preserve">      </w:t>
      </w:r>
      <w:r w:rsidR="004042F3" w:rsidRPr="00E65FCE">
        <w:rPr>
          <w:rFonts w:ascii="Courier" w:hAnsi="Courier" w:cs="Times New Roman"/>
          <w:color w:val="00000A"/>
          <w:sz w:val="20"/>
          <w:szCs w:val="20"/>
        </w:rPr>
        <w:t>H5F__CURR_VFD_SWMR_CONFIG_VERSION.</w:t>
      </w:r>
    </w:p>
    <w:p w14:paraId="2297A95E" w14:textId="77777777" w:rsidR="00FC4AA2" w:rsidRPr="00E65FCE" w:rsidRDefault="004042F3"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15DBC230" w14:textId="522C9271"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tick_len</w:t>
      </w:r>
      <w:proofErr w:type="spellEnd"/>
      <w:r w:rsidR="00347723">
        <w:rPr>
          <w:rFonts w:ascii="Courier" w:hAnsi="Courier" w:cs="Times New Roman"/>
          <w:color w:val="00000A"/>
          <w:sz w:val="20"/>
          <w:szCs w:val="20"/>
        </w:rPr>
        <w:t>:</w:t>
      </w:r>
      <w:r w:rsidR="003D2545" w:rsidRPr="00E65FCE">
        <w:rPr>
          <w:rFonts w:ascii="Courier" w:hAnsi="Courier" w:cs="Times New Roman"/>
          <w:color w:val="00000A"/>
          <w:sz w:val="20"/>
          <w:szCs w:val="20"/>
        </w:rPr>
        <w:t xml:space="preserve"> is an integer field containing the length of a tick in tenths of </w:t>
      </w:r>
    </w:p>
    <w:p w14:paraId="40C45EE3" w14:textId="1E7F636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second.  If </w:t>
      </w:r>
      <w:proofErr w:type="spellStart"/>
      <w:r>
        <w:rPr>
          <w:rFonts w:ascii="Courier" w:hAnsi="Courier" w:cs="Times New Roman"/>
          <w:color w:val="00000A"/>
          <w:sz w:val="20"/>
          <w:szCs w:val="20"/>
        </w:rPr>
        <w:t>tick_len</w:t>
      </w:r>
      <w:proofErr w:type="spellEnd"/>
      <w:r>
        <w:rPr>
          <w:rFonts w:ascii="Courier" w:hAnsi="Courier" w:cs="Times New Roman"/>
          <w:color w:val="00000A"/>
          <w:sz w:val="20"/>
          <w:szCs w:val="20"/>
        </w:rPr>
        <w:t xml:space="preserve"> is </w:t>
      </w:r>
      <w:r w:rsidR="003D2545" w:rsidRPr="00E65FCE">
        <w:rPr>
          <w:rFonts w:ascii="Courier" w:hAnsi="Courier" w:cs="Times New Roman"/>
          <w:color w:val="00000A"/>
          <w:sz w:val="20"/>
          <w:szCs w:val="20"/>
        </w:rPr>
        <w:t xml:space="preserve">zero, </w:t>
      </w:r>
      <w:r w:rsidR="00B7745F" w:rsidRPr="00E65FCE">
        <w:rPr>
          <w:rFonts w:ascii="Courier" w:hAnsi="Courier" w:cs="Times New Roman"/>
          <w:color w:val="00000A"/>
          <w:sz w:val="20"/>
          <w:szCs w:val="20"/>
        </w:rPr>
        <w:t xml:space="preserve">end of tick processing may only be </w:t>
      </w:r>
    </w:p>
    <w:p w14:paraId="17032B39" w14:textId="368BC558" w:rsidR="003D2545" w:rsidRPr="00E65FCE"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triggered manually via the</w:t>
      </w:r>
      <w:r w:rsidR="00C70F58">
        <w:rPr>
          <w:rFonts w:ascii="Courier" w:hAnsi="Courier" w:cs="Times New Roman"/>
          <w:color w:val="00000A"/>
          <w:sz w:val="20"/>
          <w:szCs w:val="20"/>
        </w:rPr>
        <w:t xml:space="preserve"> H5F</w:t>
      </w:r>
      <w:r w:rsidR="00B7745F" w:rsidRPr="00E65FCE">
        <w:rPr>
          <w:rFonts w:ascii="Courier" w:hAnsi="Courier" w:cs="Times New Roman"/>
          <w:color w:val="00000A"/>
          <w:sz w:val="20"/>
          <w:szCs w:val="20"/>
        </w:rPr>
        <w:t>vfd_swrm_end_</w:t>
      </w:r>
      <w:proofErr w:type="gramStart"/>
      <w:r w:rsidR="00B7745F" w:rsidRPr="00E65FCE">
        <w:rPr>
          <w:rFonts w:ascii="Courier" w:hAnsi="Courier" w:cs="Times New Roman"/>
          <w:color w:val="00000A"/>
          <w:sz w:val="20"/>
          <w:szCs w:val="20"/>
        </w:rPr>
        <w:t>tick(</w:t>
      </w:r>
      <w:proofErr w:type="gramEnd"/>
      <w:r w:rsidR="00B7745F" w:rsidRPr="00E65FCE">
        <w:rPr>
          <w:rFonts w:ascii="Courier" w:hAnsi="Courier" w:cs="Times New Roman"/>
          <w:color w:val="00000A"/>
          <w:sz w:val="20"/>
          <w:szCs w:val="20"/>
        </w:rPr>
        <w:t>) function.</w:t>
      </w:r>
    </w:p>
    <w:p w14:paraId="5E28948A" w14:textId="77777777" w:rsidR="00FC4AA2" w:rsidRP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8A040DD" w14:textId="392B3DFC" w:rsidR="004B7364" w:rsidRDefault="00367BE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max_lag</w:t>
      </w:r>
      <w:proofErr w:type="spellEnd"/>
      <w:r w:rsidR="00B7745F" w:rsidRPr="00E65FCE">
        <w:rPr>
          <w:rFonts w:ascii="Courier" w:hAnsi="Courier" w:cs="Times New Roman"/>
          <w:color w:val="00000A"/>
          <w:sz w:val="20"/>
          <w:szCs w:val="20"/>
        </w:rPr>
        <w:t xml:space="preserve"> is an integer field indicating the maximum expected la</w:t>
      </w:r>
      <w:r w:rsidR="004B7364">
        <w:rPr>
          <w:rFonts w:ascii="Courier" w:hAnsi="Courier" w:cs="Times New Roman"/>
          <w:color w:val="00000A"/>
          <w:sz w:val="20"/>
          <w:szCs w:val="20"/>
        </w:rPr>
        <w:t>g (in ticks)</w:t>
      </w:r>
    </w:p>
    <w:p w14:paraId="39687E50" w14:textId="1F1EE9CD"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 xml:space="preserve">between the writer and the readers.  This value must be at least 3, </w:t>
      </w:r>
    </w:p>
    <w:p w14:paraId="748924ED" w14:textId="7FFC1E22" w:rsidR="00B7745F"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with 1</w:t>
      </w:r>
      <w:r>
        <w:rPr>
          <w:rFonts w:ascii="Courier" w:hAnsi="Courier" w:cs="Times New Roman"/>
          <w:color w:val="00000A"/>
          <w:sz w:val="20"/>
          <w:szCs w:val="20"/>
        </w:rPr>
        <w:t>0 being the recommended minimum</w:t>
      </w:r>
      <w:r w:rsidR="00B7745F" w:rsidRPr="00E65FCE">
        <w:rPr>
          <w:rFonts w:ascii="Courier" w:hAnsi="Courier" w:cs="Times New Roman"/>
          <w:color w:val="00000A"/>
          <w:sz w:val="20"/>
          <w:szCs w:val="20"/>
        </w:rPr>
        <w:t xml:space="preserve"> value.</w:t>
      </w:r>
    </w:p>
    <w:p w14:paraId="0FB45A90" w14:textId="303DD4A6"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503075A" w14:textId="40D4A13F" w:rsidR="00BF025D"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writer: Boolean flag indicating whether the file opened with this FAPL entry</w:t>
      </w:r>
    </w:p>
    <w:p w14:paraId="4F13ACAF" w14:textId="67A78F94" w:rsidR="00BF025D" w:rsidRPr="00E65FCE" w:rsidRDefault="00BF025D"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be opened </w:t>
      </w:r>
      <w:r w:rsidR="00347723">
        <w:rPr>
          <w:rFonts w:ascii="Courier" w:hAnsi="Courier" w:cs="Times New Roman"/>
          <w:color w:val="00000A"/>
          <w:sz w:val="20"/>
          <w:szCs w:val="20"/>
        </w:rPr>
        <w:t>R/W. (i.e. as a VFD SWMR writer)</w:t>
      </w:r>
    </w:p>
    <w:p w14:paraId="073059CF" w14:textId="77777777" w:rsidR="00FC4AA2" w:rsidRP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3247CDEF" w14:textId="12FACE19" w:rsidR="004B7364"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flush_raw_data</w:t>
      </w:r>
      <w:proofErr w:type="spellEnd"/>
      <w:r w:rsidR="00347723">
        <w:rPr>
          <w:rFonts w:ascii="Courier" w:hAnsi="Courier" w:cs="Times New Roman"/>
          <w:color w:val="00000A"/>
          <w:sz w:val="20"/>
          <w:szCs w:val="20"/>
        </w:rPr>
        <w:t>:</w:t>
      </w:r>
      <w:r w:rsidR="00B7745F" w:rsidRPr="00E65FCE">
        <w:rPr>
          <w:rFonts w:ascii="Courier" w:hAnsi="Courier" w:cs="Times New Roman"/>
          <w:color w:val="00000A"/>
          <w:sz w:val="20"/>
          <w:szCs w:val="20"/>
        </w:rPr>
        <w:t xml:space="preserve"> Boolean flag indicating whether raw data should be flushed </w:t>
      </w:r>
    </w:p>
    <w:p w14:paraId="248FA4AD"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as part of end of</w:t>
      </w:r>
      <w:r w:rsidR="00B7745F" w:rsidRPr="00E65FCE">
        <w:rPr>
          <w:rFonts w:ascii="Courier" w:hAnsi="Courier" w:cs="Times New Roman"/>
          <w:color w:val="00000A"/>
          <w:sz w:val="20"/>
          <w:szCs w:val="20"/>
        </w:rPr>
        <w:t xml:space="preserve"> end of tick processing.  If set to TRUE, raw </w:t>
      </w:r>
    </w:p>
    <w:p w14:paraId="33B0C2B0" w14:textId="4DFA245F"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B7745F" w:rsidRPr="00E65FCE">
        <w:rPr>
          <w:rFonts w:ascii="Courier" w:hAnsi="Courier" w:cs="Times New Roman"/>
          <w:color w:val="00000A"/>
          <w:sz w:val="20"/>
          <w:szCs w:val="20"/>
        </w:rPr>
        <w:t>data will be flush</w:t>
      </w:r>
      <w:r w:rsidR="000A348A">
        <w:rPr>
          <w:rFonts w:ascii="Courier" w:hAnsi="Courier" w:cs="Times New Roman"/>
          <w:color w:val="00000A"/>
          <w:sz w:val="20"/>
          <w:szCs w:val="20"/>
        </w:rPr>
        <w:t>ed</w:t>
      </w:r>
      <w:r w:rsidR="00B7745F" w:rsidRPr="00E65FCE">
        <w:rPr>
          <w:rFonts w:ascii="Courier" w:hAnsi="Courier" w:cs="Times New Roman"/>
          <w:color w:val="00000A"/>
          <w:sz w:val="20"/>
          <w:szCs w:val="20"/>
        </w:rPr>
        <w:t xml:space="preserve"> and thus be consistent</w:t>
      </w:r>
      <w:r>
        <w:rPr>
          <w:rFonts w:ascii="Courier" w:hAnsi="Courier" w:cs="Times New Roman"/>
          <w:color w:val="00000A"/>
          <w:sz w:val="20"/>
          <w:szCs w:val="20"/>
        </w:rPr>
        <w:t xml:space="preserve"> with</w:t>
      </w:r>
      <w:r w:rsidR="00B7745F" w:rsidRPr="00E65FCE">
        <w:rPr>
          <w:rFonts w:ascii="Courier" w:hAnsi="Courier" w:cs="Times New Roman"/>
          <w:color w:val="00000A"/>
          <w:sz w:val="20"/>
          <w:szCs w:val="20"/>
        </w:rPr>
        <w:t xml:space="preserve"> </w:t>
      </w:r>
      <w:r w:rsidR="00E65FCE" w:rsidRPr="00E65FCE">
        <w:rPr>
          <w:rFonts w:ascii="Courier" w:hAnsi="Courier" w:cs="Times New Roman"/>
          <w:color w:val="00000A"/>
          <w:sz w:val="20"/>
          <w:szCs w:val="20"/>
        </w:rPr>
        <w:t>the metadata file.</w:t>
      </w:r>
    </w:p>
    <w:p w14:paraId="69BA0EB9" w14:textId="77777777" w:rsidR="00197296"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65FCE" w:rsidRPr="00E65FCE">
        <w:rPr>
          <w:rFonts w:ascii="Courier" w:hAnsi="Courier" w:cs="Times New Roman"/>
          <w:color w:val="00000A"/>
          <w:sz w:val="20"/>
          <w:szCs w:val="20"/>
        </w:rPr>
        <w:t xml:space="preserve">  However, this will also greatly increase end of tick I/O, and </w:t>
      </w:r>
      <w:r w:rsidR="00197296">
        <w:rPr>
          <w:rFonts w:ascii="Courier" w:hAnsi="Courier" w:cs="Times New Roman"/>
          <w:color w:val="00000A"/>
          <w:sz w:val="20"/>
          <w:szCs w:val="20"/>
        </w:rPr>
        <w:t>will</w:t>
      </w:r>
    </w:p>
    <w:p w14:paraId="3DFE1785" w14:textId="52DD6271" w:rsidR="00B7745F"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likely break any real time guarantees unless a very large </w:t>
      </w:r>
      <w:proofErr w:type="spellStart"/>
      <w:r>
        <w:rPr>
          <w:rFonts w:ascii="Courier" w:hAnsi="Courier" w:cs="Times New Roman"/>
          <w:color w:val="00000A"/>
          <w:sz w:val="20"/>
          <w:szCs w:val="20"/>
        </w:rPr>
        <w:t>tick_len</w:t>
      </w:r>
      <w:proofErr w:type="spellEnd"/>
      <w:r w:rsidR="00E65FCE" w:rsidRPr="00E65FCE">
        <w:rPr>
          <w:rFonts w:ascii="Courier" w:hAnsi="Courier" w:cs="Times New Roman"/>
          <w:color w:val="00000A"/>
          <w:sz w:val="20"/>
          <w:szCs w:val="20"/>
        </w:rPr>
        <w:t xml:space="preserve"> </w:t>
      </w:r>
    </w:p>
    <w:p w14:paraId="2DDA19FD" w14:textId="34F9267C" w:rsidR="00E65FCE" w:rsidRPr="00E65FCE" w:rsidRDefault="00197296"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is selected</w:t>
      </w:r>
      <w:r w:rsidR="00E65FCE" w:rsidRPr="00E65FCE">
        <w:rPr>
          <w:rFonts w:ascii="Courier" w:hAnsi="Courier" w:cs="Times New Roman"/>
          <w:color w:val="00000A"/>
          <w:sz w:val="20"/>
          <w:szCs w:val="20"/>
        </w:rPr>
        <w:t>.</w:t>
      </w:r>
    </w:p>
    <w:p w14:paraId="4E20FCCF" w14:textId="5250FEAA" w:rsidR="00613F9A" w:rsidRDefault="00E65FCE" w:rsidP="00613F9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613F9A">
        <w:rPr>
          <w:rFonts w:ascii="Courier" w:hAnsi="Courier" w:cs="Times New Roman"/>
          <w:color w:val="00000A"/>
          <w:sz w:val="20"/>
          <w:szCs w:val="20"/>
        </w:rPr>
        <w:t>*</w:t>
      </w:r>
    </w:p>
    <w:p w14:paraId="628F82F0" w14:textId="3AC14EC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md_pages_reserved</w:t>
      </w:r>
      <w:proofErr w:type="spellEnd"/>
      <w:r w:rsidR="00347723">
        <w:rPr>
          <w:rFonts w:ascii="Courier" w:hAnsi="Courier" w:cs="Times New Roman"/>
          <w:color w:val="00000A"/>
          <w:sz w:val="20"/>
          <w:szCs w:val="20"/>
        </w:rPr>
        <w:t>:</w:t>
      </w:r>
      <w:r>
        <w:rPr>
          <w:rFonts w:ascii="Courier" w:hAnsi="Courier" w:cs="Times New Roman"/>
          <w:color w:val="00000A"/>
          <w:sz w:val="20"/>
          <w:szCs w:val="20"/>
        </w:rPr>
        <w:t xml:space="preserve">  Integer field indicating the number of pages reserved </w:t>
      </w:r>
    </w:p>
    <w:p w14:paraId="369F270D" w14:textId="0661E08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at the head of the metadata file.  This value must be greater than </w:t>
      </w:r>
    </w:p>
    <w:p w14:paraId="12A9ECDA" w14:textId="73EF77CD"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or equal to 1.  </w:t>
      </w:r>
    </w:p>
    <w:p w14:paraId="1BF0137B"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428169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When the metadata file is created, the specified number of pages is </w:t>
      </w:r>
    </w:p>
    <w:p w14:paraId="70F6C46A"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reserved at the head of the metadata file.  In the current</w:t>
      </w:r>
    </w:p>
    <w:p w14:paraId="45DA0D7E"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implementation, the size of the metadata file header plus the </w:t>
      </w:r>
    </w:p>
    <w:p w14:paraId="594485B2"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index is limited to this size.</w:t>
      </w:r>
    </w:p>
    <w:p w14:paraId="34C9DF39"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3F855437" w14:textId="77777777"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Further, in the POSIX case, when readers check for an updated index, </w:t>
      </w:r>
    </w:p>
    <w:p w14:paraId="44D3EEBB" w14:textId="63DE9708" w:rsidR="00613F9A"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check will start with a read of </w:t>
      </w:r>
      <w:proofErr w:type="spellStart"/>
      <w:r w:rsidR="008F3E6A">
        <w:rPr>
          <w:rFonts w:ascii="Courier" w:hAnsi="Courier" w:cs="Times New Roman"/>
          <w:color w:val="00000A"/>
          <w:sz w:val="20"/>
          <w:szCs w:val="20"/>
        </w:rPr>
        <w:t>md_pages_reserved</w:t>
      </w:r>
      <w:proofErr w:type="spellEnd"/>
      <w:r>
        <w:rPr>
          <w:rFonts w:ascii="Courier" w:hAnsi="Courier" w:cs="Times New Roman"/>
          <w:color w:val="00000A"/>
          <w:sz w:val="20"/>
          <w:szCs w:val="20"/>
        </w:rPr>
        <w:t xml:space="preserve"> pages</w:t>
      </w:r>
      <w:r w:rsidR="008F3E6A">
        <w:rPr>
          <w:rFonts w:ascii="Courier" w:hAnsi="Courier" w:cs="Times New Roman"/>
          <w:color w:val="00000A"/>
          <w:sz w:val="20"/>
          <w:szCs w:val="20"/>
        </w:rPr>
        <w:t xml:space="preserve"> from</w:t>
      </w:r>
    </w:p>
    <w:p w14:paraId="0D827E02" w14:textId="1298E20F" w:rsidR="00613F9A" w:rsidRPr="00E65FCE" w:rsidRDefault="00613F9A" w:rsidP="00613F9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 </w:t>
      </w:r>
      <w:r w:rsidR="008F3E6A">
        <w:rPr>
          <w:rFonts w:ascii="Courier" w:hAnsi="Courier" w:cs="Times New Roman"/>
          <w:color w:val="00000A"/>
          <w:sz w:val="20"/>
          <w:szCs w:val="20"/>
        </w:rPr>
        <w:t xml:space="preserve">        </w:t>
      </w:r>
      <w:r>
        <w:rPr>
          <w:rFonts w:ascii="Courier" w:hAnsi="Courier" w:cs="Times New Roman"/>
          <w:color w:val="00000A"/>
          <w:sz w:val="20"/>
          <w:szCs w:val="20"/>
        </w:rPr>
        <w:t>the head of the metadata file.</w:t>
      </w:r>
    </w:p>
    <w:p w14:paraId="0DED0FB4" w14:textId="6228CD18" w:rsidR="00FC4AA2" w:rsidRPr="00E65FCE" w:rsidRDefault="00613F9A"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 xml:space="preserve">*         </w:t>
      </w:r>
    </w:p>
    <w:p w14:paraId="68C01298" w14:textId="24F7FCE4" w:rsidR="00E65FCE" w:rsidRDefault="00FC4AA2"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roofErr w:type="spellStart"/>
      <w:r w:rsidRPr="00E65FCE">
        <w:rPr>
          <w:rFonts w:ascii="Courier" w:hAnsi="Courier" w:cs="Times New Roman"/>
          <w:color w:val="00000A"/>
          <w:sz w:val="20"/>
          <w:szCs w:val="20"/>
        </w:rPr>
        <w:t>md_file_path</w:t>
      </w:r>
      <w:proofErr w:type="spellEnd"/>
      <w:r w:rsidR="00347723">
        <w:rPr>
          <w:rFonts w:ascii="Courier" w:hAnsi="Courier" w:cs="Times New Roman"/>
          <w:color w:val="00000A"/>
          <w:sz w:val="20"/>
          <w:szCs w:val="20"/>
        </w:rPr>
        <w:t>:</w:t>
      </w:r>
      <w:r w:rsidR="00E65FCE" w:rsidRPr="00E65FCE">
        <w:rPr>
          <w:rFonts w:ascii="Courier" w:hAnsi="Courier" w:cs="Times New Roman"/>
          <w:color w:val="00000A"/>
          <w:sz w:val="20"/>
          <w:szCs w:val="20"/>
        </w:rPr>
        <w:t xml:space="preserve"> </w:t>
      </w:r>
      <w:r w:rsidR="004B7364">
        <w:rPr>
          <w:rFonts w:ascii="Courier" w:hAnsi="Courier" w:cs="Times New Roman"/>
          <w:color w:val="00000A"/>
          <w:sz w:val="20"/>
          <w:szCs w:val="20"/>
        </w:rPr>
        <w:t xml:space="preserve">In the POSIX case, this field contains the path of the </w:t>
      </w:r>
    </w:p>
    <w:p w14:paraId="52F0CECF"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metadata file.  </w:t>
      </w:r>
    </w:p>
    <w:p w14:paraId="2B1E83BB" w14:textId="4CB070B4" w:rsidR="00C70F58" w:rsidRDefault="00C70F58"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D763ABE" w14:textId="77777777"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 NFS, it contains the path and base name of the metadata file </w:t>
      </w:r>
    </w:p>
    <w:p w14:paraId="061CF531" w14:textId="34BE77A2"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updater files.</w:t>
      </w:r>
    </w:p>
    <w:p w14:paraId="0A004823" w14:textId="64134262"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51E68922" w14:textId="3EA72F2F" w:rsidR="004B7364"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C77E73">
        <w:rPr>
          <w:rFonts w:ascii="Courier" w:hAnsi="Courier" w:cs="Times New Roman"/>
          <w:color w:val="00000A"/>
          <w:sz w:val="20"/>
          <w:szCs w:val="20"/>
        </w:rPr>
        <w:t xml:space="preserve">For an object store, it contains the base URL for the </w:t>
      </w:r>
      <w:r w:rsidR="008F3E6A">
        <w:rPr>
          <w:rFonts w:ascii="Courier" w:hAnsi="Courier" w:cs="Times New Roman"/>
          <w:color w:val="00000A"/>
          <w:sz w:val="20"/>
          <w:szCs w:val="20"/>
        </w:rPr>
        <w:t>objects</w:t>
      </w:r>
      <w:r w:rsidR="00C77E73">
        <w:rPr>
          <w:rFonts w:ascii="Courier" w:hAnsi="Courier" w:cs="Times New Roman"/>
          <w:color w:val="00000A"/>
          <w:sz w:val="20"/>
          <w:szCs w:val="20"/>
        </w:rPr>
        <w:t xml:space="preserve"> used</w:t>
      </w:r>
    </w:p>
    <w:p w14:paraId="4E95EAA6" w14:textId="65780A90"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8F3E6A">
        <w:rPr>
          <w:rFonts w:ascii="Courier" w:hAnsi="Courier" w:cs="Times New Roman"/>
          <w:color w:val="00000A"/>
          <w:sz w:val="20"/>
          <w:szCs w:val="20"/>
        </w:rPr>
        <w:t>to store</w:t>
      </w:r>
      <w:r>
        <w:rPr>
          <w:rFonts w:ascii="Courier" w:hAnsi="Courier" w:cs="Times New Roman"/>
          <w:color w:val="00000A"/>
          <w:sz w:val="20"/>
          <w:szCs w:val="20"/>
        </w:rPr>
        <w:t xml:space="preserve"> metadata </w:t>
      </w:r>
      <w:r w:rsidR="008F3E6A">
        <w:rPr>
          <w:rFonts w:ascii="Courier" w:hAnsi="Courier" w:cs="Times New Roman"/>
          <w:color w:val="00000A"/>
          <w:sz w:val="20"/>
          <w:szCs w:val="20"/>
        </w:rPr>
        <w:t xml:space="preserve">file </w:t>
      </w:r>
      <w:r>
        <w:rPr>
          <w:rFonts w:ascii="Courier" w:hAnsi="Courier" w:cs="Times New Roman"/>
          <w:color w:val="00000A"/>
          <w:sz w:val="20"/>
          <w:szCs w:val="20"/>
        </w:rPr>
        <w:t>updater objects.</w:t>
      </w:r>
    </w:p>
    <w:p w14:paraId="3CBF1BF2" w14:textId="328C5EE3" w:rsidR="00E65FCE" w:rsidRPr="00E65FCE" w:rsidRDefault="00613F9A"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E65FCE" w:rsidRPr="00E65FCE">
        <w:rPr>
          <w:rFonts w:ascii="Courier" w:hAnsi="Courier" w:cs="Times New Roman"/>
          <w:color w:val="00000A"/>
          <w:sz w:val="20"/>
          <w:szCs w:val="20"/>
        </w:rPr>
        <w:t>*</w:t>
      </w:r>
    </w:p>
    <w:p w14:paraId="7BBCF69D" w14:textId="58AD6D13" w:rsidR="00C77E73" w:rsidRDefault="004B7364"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log_file</w:t>
      </w:r>
      <w:r w:rsidR="00E65FCE" w:rsidRPr="00E65FCE">
        <w:rPr>
          <w:rFonts w:ascii="Courier" w:hAnsi="Courier" w:cs="Times New Roman"/>
          <w:color w:val="00000A"/>
          <w:sz w:val="20"/>
          <w:szCs w:val="20"/>
        </w:rPr>
        <w:t>_path</w:t>
      </w:r>
      <w:proofErr w:type="spellEnd"/>
      <w:r w:rsidR="00347723">
        <w:rPr>
          <w:rFonts w:ascii="Courier" w:hAnsi="Courier" w:cs="Times New Roman"/>
          <w:color w:val="00000A"/>
          <w:sz w:val="20"/>
          <w:szCs w:val="20"/>
        </w:rPr>
        <w:t>:</w:t>
      </w:r>
      <w:r w:rsidR="00C77E73">
        <w:rPr>
          <w:rFonts w:ascii="Courier" w:hAnsi="Courier" w:cs="Times New Roman"/>
          <w:color w:val="00000A"/>
          <w:sz w:val="20"/>
          <w:szCs w:val="20"/>
        </w:rPr>
        <w:t xml:space="preserve"> path to log file.  If defined, this path should be unique to </w:t>
      </w:r>
    </w:p>
    <w:p w14:paraId="5DC46B5E" w14:textId="7777777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each process.  If this field contains the empty string, a log file </w:t>
      </w:r>
    </w:p>
    <w:p w14:paraId="50F7A3F4" w14:textId="34A49E97" w:rsidR="00C77E73" w:rsidRDefault="00C77E73"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will not be created.</w:t>
      </w:r>
    </w:p>
    <w:p w14:paraId="44514E35" w14:textId="65B9158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54461436" w14:textId="77777777"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 xml:space="preserve">: During a tick, the page buffer must expand as </w:t>
      </w:r>
    </w:p>
    <w:p w14:paraId="7E322B6E" w14:textId="22E9B49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necessary to retain copies of all modified metadata pages and multi-</w:t>
      </w:r>
    </w:p>
    <w:p w14:paraId="06B683C4" w14:textId="248AA088"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metadata entries.  This field allows the user to specify a </w:t>
      </w:r>
    </w:p>
    <w:p w14:paraId="7AC2F6FF" w14:textId="0326657A"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threshold on page buffer size, which if exceeded, will trigger an</w:t>
      </w:r>
    </w:p>
    <w:p w14:paraId="48DA8B7F" w14:textId="3996149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early end of tick.  Note that this is not a limit on the maximum </w:t>
      </w:r>
    </w:p>
    <w:p w14:paraId="730FA0BB" w14:textId="4113033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page buffer size, as the metadata cache is flushed as part of end </w:t>
      </w:r>
    </w:p>
    <w:p w14:paraId="4DA153A7" w14:textId="10A0D82E"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processing.</w:t>
      </w:r>
    </w:p>
    <w:p w14:paraId="116FFF46" w14:textId="5052C9C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921596" w14:textId="4B1C35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 xml:space="preserve"> is an integer which must be in the range</w:t>
      </w:r>
    </w:p>
    <w:p w14:paraId="13147AB1" w14:textId="56DB02B4"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gramStart"/>
      <w:r>
        <w:rPr>
          <w:rFonts w:ascii="Courier" w:hAnsi="Courier" w:cs="Times New Roman"/>
          <w:color w:val="00000A"/>
          <w:sz w:val="20"/>
          <w:szCs w:val="20"/>
        </w:rPr>
        <w:t xml:space="preserve">   [</w:t>
      </w:r>
      <w:proofErr w:type="gramEnd"/>
      <w:r>
        <w:rPr>
          <w:rFonts w:ascii="Courier" w:hAnsi="Courier" w:cs="Times New Roman"/>
          <w:color w:val="00000A"/>
          <w:sz w:val="20"/>
          <w:szCs w:val="20"/>
        </w:rPr>
        <w:t xml:space="preserve">0, 100].  </w:t>
      </w:r>
    </w:p>
    <w:p w14:paraId="6C536873" w14:textId="4658B38C"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B03A835" w14:textId="3AC0FA9D"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If the </w:t>
      </w:r>
      <w:proofErr w:type="spellStart"/>
      <w:r>
        <w:rPr>
          <w:rFonts w:ascii="Courier" w:hAnsi="Courier" w:cs="Times New Roman"/>
          <w:color w:val="00000A"/>
          <w:sz w:val="20"/>
          <w:szCs w:val="20"/>
        </w:rPr>
        <w:t>pb_ezpansion_threshold</w:t>
      </w:r>
      <w:proofErr w:type="spellEnd"/>
      <w:r>
        <w:rPr>
          <w:rFonts w:ascii="Courier" w:hAnsi="Courier" w:cs="Times New Roman"/>
          <w:color w:val="00000A"/>
          <w:sz w:val="20"/>
          <w:szCs w:val="20"/>
        </w:rPr>
        <w:t xml:space="preserve"> is 0, the feature is disabled.</w:t>
      </w:r>
    </w:p>
    <w:p w14:paraId="14451EF3" w14:textId="7B9685BF"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5B2491" w14:textId="08646366"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all other values, the page buffer size is multiplied by the </w:t>
      </w:r>
    </w:p>
    <w:p w14:paraId="468E4306" w14:textId="00EFA49B" w:rsidR="000B165C"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w:t>
      </w:r>
      <w:r w:rsidR="00A26FBD">
        <w:rPr>
          <w:rFonts w:ascii="Courier" w:hAnsi="Courier" w:cs="Times New Roman"/>
          <w:color w:val="00000A"/>
          <w:sz w:val="20"/>
          <w:szCs w:val="20"/>
        </w:rPr>
        <w:t xml:space="preserve">  If this value is exceeded, an</w:t>
      </w:r>
      <w:r>
        <w:rPr>
          <w:rFonts w:ascii="Courier" w:hAnsi="Courier" w:cs="Times New Roman"/>
          <w:color w:val="00000A"/>
          <w:sz w:val="20"/>
          <w:szCs w:val="20"/>
        </w:rPr>
        <w:t xml:space="preserve"> early end </w:t>
      </w:r>
    </w:p>
    <w:p w14:paraId="5895DDA2" w14:textId="65AFD5BA" w:rsidR="000B165C" w:rsidRPr="00E65FCE" w:rsidRDefault="000B165C" w:rsidP="0080791E">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of tick is triggered. </w:t>
      </w:r>
    </w:p>
    <w:p w14:paraId="474E6E84" w14:textId="45B8A145" w:rsidR="0080791E" w:rsidRPr="00E65FCE" w:rsidRDefault="0080791E" w:rsidP="0080791E">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6F2A535" w14:textId="5CD4F3E7" w:rsidR="0080791E" w:rsidRPr="00E65FCE" w:rsidRDefault="0080791E"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B5091E">
        <w:rPr>
          <w:rFonts w:ascii="Courier" w:hAnsi="Courier" w:cs="Times New Roman"/>
          <w:color w:val="00000A"/>
          <w:sz w:val="20"/>
          <w:szCs w:val="20"/>
        </w:rPr>
        <w:t>***</w:t>
      </w:r>
      <w:r w:rsidRPr="00E65FCE">
        <w:rPr>
          <w:rFonts w:ascii="Courier" w:hAnsi="Courier" w:cs="Times New Roman"/>
          <w:color w:val="00000A"/>
          <w:sz w:val="20"/>
          <w:szCs w:val="20"/>
        </w:rPr>
        <w:t>*******************************/</w:t>
      </w:r>
    </w:p>
    <w:p w14:paraId="535C59D9"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18EFAF07" w14:textId="0086872D"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#define H5F__CURR_VFD_SWMR_CONFIG_VERSION 1</w:t>
      </w:r>
    </w:p>
    <w:p w14:paraId="768FAA55" w14:textId="77777777" w:rsidR="004042F3" w:rsidRPr="00E65FCE" w:rsidRDefault="004042F3" w:rsidP="00FC4AA2">
      <w:pPr>
        <w:widowControl w:val="0"/>
        <w:autoSpaceDE w:val="0"/>
        <w:autoSpaceDN w:val="0"/>
        <w:adjustRightInd w:val="0"/>
        <w:spacing w:after="0"/>
        <w:jc w:val="left"/>
        <w:rPr>
          <w:rFonts w:ascii="Courier" w:hAnsi="Courier" w:cs="Times New Roman"/>
          <w:color w:val="00000A"/>
          <w:sz w:val="20"/>
          <w:szCs w:val="20"/>
        </w:rPr>
      </w:pPr>
    </w:p>
    <w:p w14:paraId="6FA4195D" w14:textId="6FE5A3C7" w:rsidR="00C55EFF"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typedef struct H5F</w:t>
      </w:r>
      <w:r w:rsidR="00C55EFF" w:rsidRPr="00E65FCE">
        <w:rPr>
          <w:rFonts w:ascii="Courier" w:hAnsi="Courier" w:cs="Times New Roman"/>
          <w:color w:val="00000A"/>
          <w:sz w:val="20"/>
          <w:szCs w:val="20"/>
        </w:rPr>
        <w:t>_</w:t>
      </w:r>
      <w:r w:rsidRPr="00E65FCE">
        <w:rPr>
          <w:rFonts w:ascii="Courier" w:hAnsi="Courier" w:cs="Times New Roman"/>
          <w:color w:val="00000A"/>
          <w:sz w:val="20"/>
          <w:szCs w:val="20"/>
        </w:rPr>
        <w:t>vfd_swmr</w:t>
      </w:r>
      <w:r w:rsidR="00C55EFF" w:rsidRPr="00E65FCE">
        <w:rPr>
          <w:rFonts w:ascii="Courier" w:hAnsi="Courier" w:cs="Times New Roman"/>
          <w:color w:val="00000A"/>
          <w:sz w:val="20"/>
          <w:szCs w:val="20"/>
        </w:rPr>
        <w:t>_config_t {</w:t>
      </w:r>
    </w:p>
    <w:p w14:paraId="7FD5284C" w14:textId="2D5A964D"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int32</w:t>
      </w:r>
      <w:r w:rsidR="00B2563C">
        <w:rPr>
          <w:rFonts w:ascii="Courier" w:hAnsi="Courier" w:cs="Times New Roman"/>
          <w:color w:val="00000A"/>
          <w:sz w:val="20"/>
          <w:szCs w:val="20"/>
        </w:rPr>
        <w:t>_t</w:t>
      </w:r>
      <w:r w:rsidRPr="00E65FCE">
        <w:rPr>
          <w:rFonts w:ascii="Courier" w:hAnsi="Courier" w:cs="Times New Roman"/>
          <w:color w:val="00000A"/>
          <w:sz w:val="20"/>
          <w:szCs w:val="20"/>
        </w:rPr>
        <w:t xml:space="preserve"> version;</w:t>
      </w:r>
    </w:p>
    <w:p w14:paraId="2F77E5F8" w14:textId="5FBC091F" w:rsidR="00FC4AA2" w:rsidRPr="00E65FCE"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D74348">
        <w:rPr>
          <w:rFonts w:ascii="Courier" w:hAnsi="Courier" w:cs="Times New Roman"/>
          <w:color w:val="00000A"/>
          <w:sz w:val="20"/>
          <w:szCs w:val="20"/>
        </w:rPr>
        <w:t>u</w:t>
      </w:r>
      <w:r w:rsidRPr="00E65FCE">
        <w:rPr>
          <w:rFonts w:ascii="Courier" w:hAnsi="Courier" w:cs="Times New Roman"/>
          <w:color w:val="00000A"/>
          <w:sz w:val="20"/>
          <w:szCs w:val="20"/>
        </w:rPr>
        <w:t>int32</w:t>
      </w:r>
      <w:r w:rsidR="00B2563C">
        <w:rPr>
          <w:rFonts w:ascii="Courier" w:hAnsi="Courier" w:cs="Times New Roman"/>
          <w:color w:val="00000A"/>
          <w:sz w:val="20"/>
          <w:szCs w:val="20"/>
        </w:rPr>
        <w:t>_t</w:t>
      </w:r>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tick_len</w:t>
      </w:r>
      <w:proofErr w:type="spellEnd"/>
      <w:r w:rsidRPr="00E65FCE">
        <w:rPr>
          <w:rFonts w:ascii="Courier" w:hAnsi="Courier" w:cs="Times New Roman"/>
          <w:color w:val="00000A"/>
          <w:sz w:val="20"/>
          <w:szCs w:val="20"/>
        </w:rPr>
        <w:t>;</w:t>
      </w:r>
    </w:p>
    <w:p w14:paraId="0AD3DF97" w14:textId="422B55F7" w:rsidR="00FC4AA2" w:rsidRDefault="00FC4AA2" w:rsidP="00FC4AA2">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D74348">
        <w:rPr>
          <w:rFonts w:ascii="Courier" w:hAnsi="Courier" w:cs="Times New Roman"/>
          <w:color w:val="00000A"/>
          <w:sz w:val="20"/>
          <w:szCs w:val="20"/>
        </w:rPr>
        <w:t>u</w:t>
      </w:r>
      <w:r w:rsidRPr="00E65FCE">
        <w:rPr>
          <w:rFonts w:ascii="Courier" w:hAnsi="Courier" w:cs="Times New Roman"/>
          <w:color w:val="00000A"/>
          <w:sz w:val="20"/>
          <w:szCs w:val="20"/>
        </w:rPr>
        <w:t>int32</w:t>
      </w:r>
      <w:r w:rsidR="00B2563C">
        <w:rPr>
          <w:rFonts w:ascii="Courier" w:hAnsi="Courier" w:cs="Times New Roman"/>
          <w:color w:val="00000A"/>
          <w:sz w:val="20"/>
          <w:szCs w:val="20"/>
        </w:rPr>
        <w:t>_t</w:t>
      </w:r>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max_lag</w:t>
      </w:r>
      <w:proofErr w:type="spellEnd"/>
      <w:r w:rsidRPr="00E65FCE">
        <w:rPr>
          <w:rFonts w:ascii="Courier" w:hAnsi="Courier" w:cs="Times New Roman"/>
          <w:color w:val="00000A"/>
          <w:sz w:val="20"/>
          <w:szCs w:val="20"/>
        </w:rPr>
        <w:t>;</w:t>
      </w:r>
    </w:p>
    <w:p w14:paraId="56821F43" w14:textId="77777777" w:rsidR="00BF025D" w:rsidRDefault="00BF025D" w:rsidP="00BF025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Pr>
          <w:rFonts w:ascii="Courier" w:hAnsi="Courier" w:cs="Times New Roman"/>
          <w:color w:val="00000A"/>
          <w:sz w:val="20"/>
          <w:szCs w:val="20"/>
        </w:rPr>
        <w:t>hbool_t</w:t>
      </w:r>
      <w:proofErr w:type="spellEnd"/>
      <w:r>
        <w:rPr>
          <w:rFonts w:ascii="Courier" w:hAnsi="Courier" w:cs="Times New Roman"/>
          <w:color w:val="00000A"/>
          <w:sz w:val="20"/>
          <w:szCs w:val="20"/>
        </w:rPr>
        <w:t xml:space="preserve"> writer;</w:t>
      </w:r>
    </w:p>
    <w:p w14:paraId="6F667962" w14:textId="5DA7F6CF" w:rsidR="00FC4AA2"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sidR="00FC4AA2" w:rsidRPr="00E65FCE">
        <w:rPr>
          <w:rFonts w:ascii="Courier" w:hAnsi="Courier" w:cs="Times New Roman"/>
          <w:color w:val="00000A"/>
          <w:sz w:val="20"/>
          <w:szCs w:val="20"/>
        </w:rPr>
        <w:t>hbool_t</w:t>
      </w:r>
      <w:proofErr w:type="spellEnd"/>
      <w:r w:rsidR="00FC4AA2" w:rsidRPr="00E65FCE">
        <w:rPr>
          <w:rFonts w:ascii="Courier" w:hAnsi="Courier" w:cs="Times New Roman"/>
          <w:color w:val="00000A"/>
          <w:sz w:val="20"/>
          <w:szCs w:val="20"/>
        </w:rPr>
        <w:t xml:space="preserve"> </w:t>
      </w:r>
      <w:proofErr w:type="spellStart"/>
      <w:r w:rsidR="00FC4AA2" w:rsidRPr="00E65FCE">
        <w:rPr>
          <w:rFonts w:ascii="Courier" w:hAnsi="Courier" w:cs="Times New Roman"/>
          <w:color w:val="00000A"/>
          <w:sz w:val="20"/>
          <w:szCs w:val="20"/>
        </w:rPr>
        <w:t>flush_raw_data</w:t>
      </w:r>
      <w:proofErr w:type="spellEnd"/>
      <w:r w:rsidR="00FC4AA2" w:rsidRPr="00E65FCE">
        <w:rPr>
          <w:rFonts w:ascii="Courier" w:hAnsi="Courier" w:cs="Times New Roman"/>
          <w:color w:val="00000A"/>
          <w:sz w:val="20"/>
          <w:szCs w:val="20"/>
        </w:rPr>
        <w:t>;</w:t>
      </w:r>
    </w:p>
    <w:p w14:paraId="08469DA6" w14:textId="3EE62372" w:rsidR="00613F9A" w:rsidRDefault="00BF025D"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D74348">
        <w:rPr>
          <w:rFonts w:ascii="Courier" w:hAnsi="Courier" w:cs="Times New Roman"/>
          <w:color w:val="00000A"/>
          <w:sz w:val="20"/>
          <w:szCs w:val="20"/>
        </w:rPr>
        <w:t>u</w:t>
      </w:r>
      <w:r w:rsidR="00613F9A">
        <w:rPr>
          <w:rFonts w:ascii="Courier" w:hAnsi="Courier" w:cs="Times New Roman"/>
          <w:color w:val="00000A"/>
          <w:sz w:val="20"/>
          <w:szCs w:val="20"/>
        </w:rPr>
        <w:t>int32</w:t>
      </w:r>
      <w:r w:rsidR="00B2563C">
        <w:rPr>
          <w:rFonts w:ascii="Courier" w:hAnsi="Courier" w:cs="Times New Roman"/>
          <w:color w:val="00000A"/>
          <w:sz w:val="20"/>
          <w:szCs w:val="20"/>
        </w:rPr>
        <w:t>_t</w:t>
      </w:r>
      <w:r w:rsidR="00613F9A">
        <w:rPr>
          <w:rFonts w:ascii="Courier" w:hAnsi="Courier" w:cs="Times New Roman"/>
          <w:color w:val="00000A"/>
          <w:sz w:val="20"/>
          <w:szCs w:val="20"/>
        </w:rPr>
        <w:t xml:space="preserve"> </w:t>
      </w:r>
      <w:proofErr w:type="spellStart"/>
      <w:r w:rsidR="00613F9A">
        <w:rPr>
          <w:rFonts w:ascii="Courier" w:hAnsi="Courier" w:cs="Times New Roman"/>
          <w:color w:val="00000A"/>
          <w:sz w:val="20"/>
          <w:szCs w:val="20"/>
        </w:rPr>
        <w:t>md_pages_reserved</w:t>
      </w:r>
      <w:proofErr w:type="spellEnd"/>
      <w:r w:rsidR="00613F9A">
        <w:rPr>
          <w:rFonts w:ascii="Courier" w:hAnsi="Courier" w:cs="Times New Roman"/>
          <w:color w:val="00000A"/>
          <w:sz w:val="20"/>
          <w:szCs w:val="20"/>
        </w:rPr>
        <w:t>;</w:t>
      </w:r>
    </w:p>
    <w:p w14:paraId="101E40CA" w14:textId="0C708997" w:rsidR="00D74348" w:rsidRPr="00D74348" w:rsidRDefault="00D74348"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uint32_t </w:t>
      </w:r>
      <w:proofErr w:type="spellStart"/>
      <w:r>
        <w:rPr>
          <w:rFonts w:ascii="Courier" w:hAnsi="Courier" w:cs="Times New Roman"/>
          <w:color w:val="00000A"/>
          <w:sz w:val="20"/>
          <w:szCs w:val="20"/>
        </w:rPr>
        <w:t>pb_expansion_threshold</w:t>
      </w:r>
      <w:proofErr w:type="spellEnd"/>
      <w:r>
        <w:rPr>
          <w:rFonts w:ascii="Courier" w:hAnsi="Courier" w:cs="Times New Roman"/>
          <w:color w:val="00000A"/>
          <w:sz w:val="20"/>
          <w:szCs w:val="20"/>
        </w:rPr>
        <w:t>;</w:t>
      </w:r>
    </w:p>
    <w:p w14:paraId="7166A4F0" w14:textId="03E5682F" w:rsidR="00FC4AA2" w:rsidRPr="00E65FCE" w:rsidRDefault="00152CE7" w:rsidP="00FC4AA2">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gramStart"/>
      <w:r w:rsidR="00FC4AA2" w:rsidRPr="00E65FCE">
        <w:rPr>
          <w:rFonts w:ascii="Courier" w:hAnsi="Courier" w:cs="Times New Roman"/>
          <w:color w:val="00000A"/>
          <w:sz w:val="20"/>
          <w:szCs w:val="20"/>
        </w:rPr>
        <w:t>char[</w:t>
      </w:r>
      <w:proofErr w:type="gramEnd"/>
      <w:r w:rsidR="00FC4AA2" w:rsidRPr="00E65FCE">
        <w:rPr>
          <w:rFonts w:ascii="Courier" w:hAnsi="Courier" w:cs="Times New Roman"/>
          <w:color w:val="00000A"/>
          <w:sz w:val="20"/>
          <w:szCs w:val="20"/>
        </w:rPr>
        <w:t xml:space="preserve">MAX_PATH+1] </w:t>
      </w:r>
      <w:proofErr w:type="spellStart"/>
      <w:r w:rsidR="00FC4AA2" w:rsidRPr="00E65FCE">
        <w:rPr>
          <w:rFonts w:ascii="Courier" w:hAnsi="Courier" w:cs="Times New Roman"/>
          <w:color w:val="00000A"/>
          <w:sz w:val="20"/>
          <w:szCs w:val="20"/>
        </w:rPr>
        <w:t>md_file_path</w:t>
      </w:r>
      <w:proofErr w:type="spellEnd"/>
      <w:r w:rsidR="00FC4AA2" w:rsidRPr="00E65FCE">
        <w:rPr>
          <w:rFonts w:ascii="Courier" w:hAnsi="Courier" w:cs="Times New Roman"/>
          <w:color w:val="00000A"/>
          <w:sz w:val="20"/>
          <w:szCs w:val="20"/>
        </w:rPr>
        <w:t>;</w:t>
      </w:r>
    </w:p>
    <w:p w14:paraId="455C4DBD" w14:textId="34423F90" w:rsidR="00FC4AA2" w:rsidRPr="00D74348" w:rsidRDefault="00E65FCE" w:rsidP="00D74348">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roofErr w:type="gramStart"/>
      <w:r w:rsidRPr="00E65FCE">
        <w:rPr>
          <w:rFonts w:ascii="Courier" w:hAnsi="Courier" w:cs="Times New Roman"/>
          <w:color w:val="00000A"/>
          <w:sz w:val="20"/>
          <w:szCs w:val="20"/>
        </w:rPr>
        <w:t>char[</w:t>
      </w:r>
      <w:proofErr w:type="gramEnd"/>
      <w:r w:rsidRPr="00E65FCE">
        <w:rPr>
          <w:rFonts w:ascii="Courier" w:hAnsi="Courier" w:cs="Times New Roman"/>
          <w:color w:val="00000A"/>
          <w:sz w:val="20"/>
          <w:szCs w:val="20"/>
        </w:rPr>
        <w:t xml:space="preserve">MAX_PATH+1] </w:t>
      </w:r>
      <w:proofErr w:type="spellStart"/>
      <w:r w:rsidRPr="00E65FCE">
        <w:rPr>
          <w:rFonts w:ascii="Courier" w:hAnsi="Courier" w:cs="Times New Roman"/>
          <w:color w:val="00000A"/>
          <w:sz w:val="20"/>
          <w:szCs w:val="20"/>
        </w:rPr>
        <w:t>log_file_path</w:t>
      </w:r>
      <w:proofErr w:type="spellEnd"/>
      <w:r w:rsidRPr="00E65FCE">
        <w:rPr>
          <w:rFonts w:ascii="Courier" w:hAnsi="Courier" w:cs="Times New Roman"/>
          <w:color w:val="00000A"/>
          <w:sz w:val="20"/>
          <w:szCs w:val="20"/>
        </w:rPr>
        <w:t>;</w:t>
      </w:r>
    </w:p>
    <w:p w14:paraId="22B4319A" w14:textId="7941CCAB" w:rsidR="00C55EFF" w:rsidRDefault="00C55EFF" w:rsidP="0003314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sidR="00FC4AA2" w:rsidRPr="00E65FCE">
        <w:rPr>
          <w:rFonts w:ascii="Courier" w:hAnsi="Courier" w:cs="Times New Roman"/>
          <w:color w:val="00000A"/>
          <w:sz w:val="20"/>
          <w:szCs w:val="20"/>
        </w:rPr>
        <w:t>H5F_vfd_swmr_config_t</w:t>
      </w:r>
      <w:r w:rsidRPr="00E65FCE">
        <w:rPr>
          <w:rFonts w:ascii="Courier" w:hAnsi="Courier" w:cs="Times New Roman"/>
          <w:color w:val="00000A"/>
          <w:sz w:val="20"/>
          <w:szCs w:val="20"/>
        </w:rPr>
        <w:t>;</w:t>
      </w:r>
    </w:p>
    <w:p w14:paraId="6C55AA30" w14:textId="77777777" w:rsidR="0003314A" w:rsidRPr="0003314A" w:rsidRDefault="0003314A" w:rsidP="0003314A">
      <w:pPr>
        <w:widowControl w:val="0"/>
        <w:autoSpaceDE w:val="0"/>
        <w:autoSpaceDN w:val="0"/>
        <w:adjustRightInd w:val="0"/>
        <w:spacing w:after="0"/>
        <w:jc w:val="left"/>
        <w:rPr>
          <w:rFonts w:ascii="Courier" w:hAnsi="Courier" w:cs="Times New Roman"/>
          <w:color w:val="00000A"/>
          <w:sz w:val="20"/>
          <w:szCs w:val="20"/>
        </w:rPr>
      </w:pPr>
    </w:p>
    <w:p w14:paraId="350EEFEF" w14:textId="74CA1E4B" w:rsidR="00395BB5" w:rsidRDefault="0003314A" w:rsidP="004C5DC4">
      <w:r>
        <w:t xml:space="preserve">Note that if the VFD SWMR configuration is set in the FAPL, the file open / create must </w:t>
      </w:r>
      <w:r w:rsidR="00C70F58">
        <w:t xml:space="preserve">fail </w:t>
      </w:r>
      <w:r>
        <w:t xml:space="preserve">if </w:t>
      </w:r>
      <w:r w:rsidR="00347723">
        <w:t>any of the following conditions hold</w:t>
      </w:r>
      <w:r w:rsidR="00395BB5">
        <w:t>:</w:t>
      </w:r>
    </w:p>
    <w:p w14:paraId="3661E73D" w14:textId="57F89B1E" w:rsidR="00395BB5" w:rsidRDefault="00E6020C" w:rsidP="00527F1E">
      <w:pPr>
        <w:pStyle w:val="ListParagraph"/>
        <w:numPr>
          <w:ilvl w:val="0"/>
          <w:numId w:val="44"/>
        </w:numPr>
      </w:pPr>
      <w:r>
        <w:t xml:space="preserve">The call used to open or create the file </w:t>
      </w:r>
      <w:r w:rsidR="00395BB5">
        <w:t xml:space="preserve">doesn’t match the </w:t>
      </w:r>
      <w:r w:rsidR="004A5A4E">
        <w:t xml:space="preserve">value of the </w:t>
      </w:r>
      <w:r w:rsidR="000D7987">
        <w:t>writer</w:t>
      </w:r>
      <w:r w:rsidR="00395BB5">
        <w:t xml:space="preserve"> field </w:t>
      </w:r>
      <w:r w:rsidR="004A5A4E">
        <w:t>in</w:t>
      </w:r>
      <w:r w:rsidR="00395BB5">
        <w:t xml:space="preserve"> the VFD SWMR FAPL entry</w:t>
      </w:r>
      <w:r w:rsidR="000D7987">
        <w:t>,</w:t>
      </w:r>
    </w:p>
    <w:p w14:paraId="182C0976" w14:textId="77777777" w:rsidR="000D7987" w:rsidRDefault="00395BB5" w:rsidP="00527F1E">
      <w:pPr>
        <w:pStyle w:val="ListParagraph"/>
        <w:numPr>
          <w:ilvl w:val="0"/>
          <w:numId w:val="44"/>
        </w:numPr>
      </w:pPr>
      <w:r>
        <w:t>P</w:t>
      </w:r>
      <w:r w:rsidR="0003314A">
        <w:t xml:space="preserve">aged allocation was not specified in the FCPL (File Creation Property List) on file creation, or </w:t>
      </w:r>
    </w:p>
    <w:p w14:paraId="080690FF" w14:textId="0B0BBC50" w:rsidR="0003314A" w:rsidRDefault="000D7987" w:rsidP="00527F1E">
      <w:pPr>
        <w:pStyle w:val="ListParagraph"/>
        <w:numPr>
          <w:ilvl w:val="0"/>
          <w:numId w:val="44"/>
        </w:numPr>
      </w:pPr>
      <w:r>
        <w:t>P</w:t>
      </w:r>
      <w:r w:rsidR="0003314A">
        <w:t>age buffering was not enabled in the FAPL.</w:t>
      </w:r>
    </w:p>
    <w:p w14:paraId="2BB24EA8" w14:textId="6C09B377" w:rsidR="002724C8" w:rsidRDefault="002724C8" w:rsidP="00AF56A8">
      <w:pPr>
        <w:pStyle w:val="Davidscommentary"/>
      </w:pPr>
      <w:r>
        <w:lastRenderedPageBreak/>
        <w:t xml:space="preserve">I have brought the type definition </w:t>
      </w:r>
      <w:proofErr w:type="gramStart"/>
      <w:r>
        <w:t>up-to-date</w:t>
      </w:r>
      <w:proofErr w:type="gramEnd"/>
      <w:r>
        <w:t xml:space="preserve"> with the code. R</w:t>
      </w:r>
      <w:r w:rsidR="00AF56A8">
        <w:t xml:space="preserve">ather than reproducing the type definition and all of the </w:t>
      </w:r>
      <w:r>
        <w:t xml:space="preserve">code </w:t>
      </w:r>
      <w:r w:rsidR="00AF56A8">
        <w:t xml:space="preserve">comments in the RFC, </w:t>
      </w:r>
      <w:r>
        <w:t>let’s use the RFC to describe the configuration fields more briefly and abstractly.</w:t>
      </w:r>
    </w:p>
    <w:p w14:paraId="4B36C834" w14:textId="3D7011E0" w:rsidR="00FB36A8" w:rsidRDefault="006434E3" w:rsidP="00AF56A8">
      <w:pPr>
        <w:pStyle w:val="Davidscommentary"/>
      </w:pPr>
      <w:r>
        <w:t xml:space="preserve">The application should not have to explicitly configure SWMR for write, should it? </w:t>
      </w:r>
      <w:r w:rsidR="00FB36A8">
        <w:t xml:space="preserve">It seems that the read/write flags and the FAPL are available to the library simultaneously, so the library should be able to configure SWMR </w:t>
      </w:r>
      <w:r>
        <w:t xml:space="preserve">for read or write </w:t>
      </w:r>
      <w:r w:rsidR="00FB36A8">
        <w:t xml:space="preserve">consistently with whichever </w:t>
      </w:r>
      <w:r>
        <w:t>read/write flags are set. This eliminates a possible error condition.</w:t>
      </w:r>
    </w:p>
    <w:p w14:paraId="07CE51BE" w14:textId="4A35D7F2" w:rsidR="00FB36A8" w:rsidRDefault="002724C8" w:rsidP="00AF56A8">
      <w:pPr>
        <w:pStyle w:val="Davidscommentary"/>
      </w:pPr>
      <w:r>
        <w:t xml:space="preserve">I am convinced that </w:t>
      </w:r>
      <w:proofErr w:type="spellStart"/>
      <w:r w:rsidR="00FB36A8" w:rsidRPr="00FB36A8">
        <w:rPr>
          <w:i/>
          <w:iCs/>
        </w:rPr>
        <w:t>some day</w:t>
      </w:r>
      <w:proofErr w:type="spellEnd"/>
      <w:r w:rsidR="00FB36A8">
        <w:t xml:space="preserve">, </w:t>
      </w:r>
      <w:r>
        <w:t>page buffering and paged allocation should be bundled together with SWMR in one VFD</w:t>
      </w:r>
      <w:r w:rsidR="00FB36A8">
        <w:t>. There are too many reasons for making that change to list them all here.</w:t>
      </w:r>
      <w:r>
        <w:t xml:space="preserve"> </w:t>
      </w:r>
      <w:r w:rsidR="00FB36A8">
        <w:t>One advantage to bundling the functions, though, is that it will be</w:t>
      </w:r>
      <w:r>
        <w:t xml:space="preserve"> much more difficult to produce an inconsistent configuration</w:t>
      </w:r>
      <w:r w:rsidR="00FB36A8">
        <w:t>.</w:t>
      </w:r>
    </w:p>
    <w:p w14:paraId="75DFA9EC" w14:textId="6681B91F" w:rsidR="00C55EFF" w:rsidRDefault="00B5091E" w:rsidP="004676A3">
      <w:pPr>
        <w:pStyle w:val="Heading3"/>
      </w:pPr>
      <w:r>
        <w:t>End Tick API Call</w:t>
      </w:r>
    </w:p>
    <w:p w14:paraId="19A7BD78" w14:textId="38DF2D81" w:rsidR="006461B8" w:rsidRPr="006461B8" w:rsidRDefault="006461B8" w:rsidP="006461B8">
      <w:r>
        <w:t>The H5Fvfd_swmr_end_</w:t>
      </w:r>
      <w:proofErr w:type="gramStart"/>
      <w:r>
        <w:t>tick(</w:t>
      </w:r>
      <w:proofErr w:type="gramEnd"/>
      <w:r>
        <w:t xml:space="preserve">) API call </w:t>
      </w:r>
      <w:r w:rsidR="003F20D8">
        <w:t xml:space="preserve">exists to </w:t>
      </w:r>
      <w:r>
        <w:t>al</w:t>
      </w:r>
      <w:r w:rsidR="003F20D8">
        <w:t>low the user to trigger end of tick processing on either the VFD SWMR reader or writer.  The signature of the API call is given below:</w:t>
      </w:r>
    </w:p>
    <w:p w14:paraId="003C8B3E" w14:textId="75715A4C" w:rsidR="00B5091E" w:rsidRPr="00E65FCE" w:rsidRDefault="00B5091E" w:rsidP="00B5091E">
      <w:pPr>
        <w:widowControl w:val="0"/>
        <w:autoSpaceDE w:val="0"/>
        <w:autoSpaceDN w:val="0"/>
        <w:adjustRightInd w:val="0"/>
        <w:spacing w:after="240"/>
        <w:ind w:left="576"/>
        <w:jc w:val="left"/>
        <w:rPr>
          <w:rFonts w:ascii="Courier" w:hAnsi="Courier" w:cs="Times"/>
          <w:sz w:val="20"/>
          <w:szCs w:val="20"/>
        </w:rPr>
      </w:pPr>
      <w:proofErr w:type="spellStart"/>
      <w:r>
        <w:rPr>
          <w:rFonts w:ascii="Courier" w:hAnsi="Courier" w:cs="Times New Roman"/>
          <w:color w:val="00000A"/>
          <w:sz w:val="20"/>
          <w:szCs w:val="20"/>
        </w:rPr>
        <w:t>herr_t</w:t>
      </w:r>
      <w:proofErr w:type="spellEnd"/>
      <w:r>
        <w:rPr>
          <w:rFonts w:ascii="Courier" w:hAnsi="Courier" w:cs="Times New Roman"/>
          <w:color w:val="00000A"/>
          <w:sz w:val="20"/>
          <w:szCs w:val="20"/>
        </w:rPr>
        <w:t xml:space="preserve"> H5F</w:t>
      </w:r>
      <w:r w:rsidRPr="00E65FCE">
        <w:rPr>
          <w:rFonts w:ascii="Courier" w:hAnsi="Courier" w:cs="Times New Roman"/>
          <w:color w:val="00000A"/>
          <w:sz w:val="20"/>
          <w:szCs w:val="20"/>
        </w:rPr>
        <w:t>vfd_swmr_</w:t>
      </w:r>
      <w:r>
        <w:rPr>
          <w:rFonts w:ascii="Courier" w:hAnsi="Courier" w:cs="Times New Roman"/>
          <w:color w:val="00000A"/>
          <w:sz w:val="20"/>
          <w:szCs w:val="20"/>
        </w:rPr>
        <w:t>end_</w:t>
      </w:r>
      <w:proofErr w:type="gramStart"/>
      <w:r>
        <w:rPr>
          <w:rFonts w:ascii="Courier" w:hAnsi="Courier" w:cs="Times New Roman"/>
          <w:color w:val="00000A"/>
          <w:sz w:val="20"/>
          <w:szCs w:val="20"/>
        </w:rPr>
        <w:t>tick</w:t>
      </w:r>
      <w:r w:rsidRPr="00E65FCE">
        <w:rPr>
          <w:rFonts w:ascii="Courier" w:hAnsi="Courier" w:cs="Times New Roman"/>
          <w:color w:val="00000A"/>
          <w:sz w:val="20"/>
          <w:szCs w:val="20"/>
        </w:rPr>
        <w:t>(</w:t>
      </w:r>
      <w:proofErr w:type="spellStart"/>
      <w:proofErr w:type="gramEnd"/>
      <w:r w:rsidRPr="00E65FCE">
        <w:rPr>
          <w:rFonts w:ascii="Courier" w:hAnsi="Courier" w:cs="Times New Roman"/>
          <w:color w:val="00000A"/>
          <w:sz w:val="20"/>
          <w:szCs w:val="20"/>
        </w:rPr>
        <w:t>hid_t</w:t>
      </w:r>
      <w:proofErr w:type="spellEnd"/>
      <w:r w:rsidRPr="00E65FCE">
        <w:rPr>
          <w:rFonts w:ascii="Courier" w:hAnsi="Courier" w:cs="Times New Roman"/>
          <w:color w:val="00000A"/>
          <w:sz w:val="20"/>
          <w:szCs w:val="20"/>
        </w:rPr>
        <w:t xml:space="preserve"> </w:t>
      </w:r>
      <w:proofErr w:type="spellStart"/>
      <w:r>
        <w:rPr>
          <w:rFonts w:ascii="Courier" w:hAnsi="Courier" w:cs="Times New Roman"/>
          <w:color w:val="00000A"/>
          <w:sz w:val="20"/>
          <w:szCs w:val="20"/>
        </w:rPr>
        <w:t>file_id</w:t>
      </w:r>
      <w:proofErr w:type="spellEnd"/>
      <w:r w:rsidRPr="00E65FCE">
        <w:rPr>
          <w:rFonts w:ascii="Courier" w:hAnsi="Courier" w:cs="Times New Roman"/>
          <w:color w:val="00000A"/>
          <w:sz w:val="20"/>
          <w:szCs w:val="20"/>
        </w:rPr>
        <w:t>);</w:t>
      </w:r>
    </w:p>
    <w:p w14:paraId="647EEBA2" w14:textId="742282FC" w:rsidR="000560F7" w:rsidRDefault="003F20D8" w:rsidP="004C5DC4">
      <w:r>
        <w:t>This call is necessary if the user elects to manage ticks manually, and may also be used by the writer to propagate changes early if it knows that either the HDF5 library will not be called for an extended period, or that no further changes will be made for a while</w:t>
      </w:r>
      <w:r w:rsidR="00EE7976">
        <w:t>.</w:t>
      </w:r>
      <w:r>
        <w:t xml:space="preserve"> </w:t>
      </w:r>
    </w:p>
    <w:p w14:paraId="2BC67680" w14:textId="77777777" w:rsidR="0060663C" w:rsidRDefault="0003314A" w:rsidP="004C5DC4">
      <w:r>
        <w:t xml:space="preserve">This function must fail if the </w:t>
      </w:r>
      <w:r w:rsidR="00782C1B">
        <w:t xml:space="preserve">target </w:t>
      </w:r>
      <w:r>
        <w:t>file is not opened with VFD SWMR.</w:t>
      </w:r>
      <w:r w:rsidR="00EA4BD5">
        <w:t xml:space="preserve">  Similarly, the function must fail if it is called while end of tick is disabled (see section 3.1.3 below).</w:t>
      </w:r>
    </w:p>
    <w:p w14:paraId="59BE513F" w14:textId="1C26BE70" w:rsidR="0003314A" w:rsidRDefault="0060663C" w:rsidP="0060663C">
      <w:pPr>
        <w:pStyle w:val="Davidscommentary"/>
      </w:pPr>
      <w:r>
        <w:t>Under the current implementation of iterat</w:t>
      </w:r>
      <w:r w:rsidR="000D35E5">
        <w:t>ion APIs</w:t>
      </w:r>
      <w:r>
        <w:t xml:space="preserve"> such as </w:t>
      </w:r>
      <w:r w:rsidR="00140648" w:rsidRPr="000D35E5">
        <w:rPr>
          <w:rStyle w:val="PlainTextChar"/>
        </w:rPr>
        <w:t>H5</w:t>
      </w:r>
      <w:proofErr w:type="gramStart"/>
      <w:r w:rsidR="00140648" w:rsidRPr="000D35E5">
        <w:rPr>
          <w:rStyle w:val="PlainTextChar"/>
        </w:rPr>
        <w:t>Literate(</w:t>
      </w:r>
      <w:proofErr w:type="gramEnd"/>
      <w:r w:rsidR="00140648" w:rsidRPr="000D35E5">
        <w:rPr>
          <w:rStyle w:val="PlainTextChar"/>
        </w:rPr>
        <w:t>)</w:t>
      </w:r>
      <w:r>
        <w:t>, this function must fail if it is called from an application callback.</w:t>
      </w:r>
    </w:p>
    <w:p w14:paraId="44A1DD4B" w14:textId="728E91DA" w:rsidR="00347723" w:rsidRDefault="00347723" w:rsidP="004C5DC4">
      <w:r>
        <w:t>Note that this function must be implemented in such a way that the end of tick processing will only be executed once in cases where end of tick would otherwise b</w:t>
      </w:r>
      <w:r w:rsidR="00140648">
        <w:t>e</w:t>
      </w:r>
      <w:r>
        <w:t xml:space="preserve"> triggered by the FUNC ENTER/EXIT macros (see below).</w:t>
      </w:r>
    </w:p>
    <w:p w14:paraId="68B850EC" w14:textId="77777777" w:rsidR="0018451E" w:rsidRDefault="000D35E5" w:rsidP="0060663C">
      <w:pPr>
        <w:pStyle w:val="Davidscommentary"/>
      </w:pPr>
      <w:r>
        <w:t xml:space="preserve">I foresee that this API will result in support calls when customers’ </w:t>
      </w:r>
      <w:r w:rsidR="00DE7658">
        <w:t>reader</w:t>
      </w:r>
      <w:r>
        <w:t xml:space="preserve"> applications </w:t>
      </w:r>
      <w:r w:rsidR="00DE7658">
        <w:t xml:space="preserve">misbehave because their writer applications </w:t>
      </w:r>
      <w:r>
        <w:t xml:space="preserve">out-run </w:t>
      </w:r>
      <w:r w:rsidR="00DE7658">
        <w:t>them</w:t>
      </w:r>
      <w:r>
        <w:t xml:space="preserve"> by calling </w:t>
      </w:r>
      <w:r w:rsidRPr="000D35E5">
        <w:rPr>
          <w:rStyle w:val="PlainTextChar"/>
        </w:rPr>
        <w:t>H5Fvfd_swmr_end_</w:t>
      </w:r>
      <w:proofErr w:type="gramStart"/>
      <w:r w:rsidRPr="000D35E5">
        <w:rPr>
          <w:rStyle w:val="PlainTextChar"/>
        </w:rPr>
        <w:t>tick(</w:t>
      </w:r>
      <w:proofErr w:type="gramEnd"/>
      <w:r w:rsidRPr="000D35E5">
        <w:rPr>
          <w:rStyle w:val="PlainTextChar"/>
        </w:rPr>
        <w:t>)</w:t>
      </w:r>
      <w:r>
        <w:rPr>
          <w:rFonts w:ascii="Courier" w:hAnsi="Courier" w:cs="Times New Roman"/>
          <w:color w:val="00000A"/>
          <w:sz w:val="20"/>
          <w:szCs w:val="20"/>
        </w:rPr>
        <w:t xml:space="preserve"> </w:t>
      </w:r>
      <w:r>
        <w:t>too quickly</w:t>
      </w:r>
      <w:r w:rsidR="00DE7658">
        <w:t>!</w:t>
      </w:r>
    </w:p>
    <w:p w14:paraId="11696698" w14:textId="2E5B4AE6" w:rsidR="000D35E5" w:rsidRDefault="00CD61F7" w:rsidP="0060663C">
      <w:pPr>
        <w:pStyle w:val="Davidscommentary"/>
      </w:pPr>
      <w:r>
        <w:t xml:space="preserve">It seems that readers should be granted an extension </w:t>
      </w:r>
      <w:r w:rsidR="0018451E">
        <w:t xml:space="preserve">to finish processing shadow pages from </w:t>
      </w:r>
      <w:proofErr w:type="spellStart"/>
      <w:r w:rsidR="0018451E" w:rsidRPr="0018451E">
        <w:rPr>
          <w:rStyle w:val="PlainTextChar"/>
        </w:rPr>
        <w:t>max_lag</w:t>
      </w:r>
      <w:proofErr w:type="spellEnd"/>
      <w:r w:rsidR="0018451E" w:rsidRPr="0018451E">
        <w:rPr>
          <w:rStyle w:val="PlainTextChar"/>
        </w:rPr>
        <w:t xml:space="preserve"> + 1</w:t>
      </w:r>
      <w:r w:rsidR="0018451E">
        <w:t xml:space="preserve"> </w:t>
      </w:r>
      <w:r w:rsidR="00241B93">
        <w:t xml:space="preserve">ticks </w:t>
      </w:r>
      <w:r w:rsidR="0018451E">
        <w:t xml:space="preserve">ago, until/unless we </w:t>
      </w:r>
      <w:r w:rsidR="00241B93">
        <w:t>produce a channel for readers to tell the writer when they have completed a tick</w:t>
      </w:r>
      <w:r w:rsidR="00B2282B">
        <w:t>.</w:t>
      </w:r>
    </w:p>
    <w:p w14:paraId="427BC7DC" w14:textId="7C590B2C" w:rsidR="000D35E5" w:rsidRDefault="00CD61F7" w:rsidP="0060663C">
      <w:pPr>
        <w:pStyle w:val="Davidscommentary"/>
      </w:pPr>
      <w:r>
        <w:t xml:space="preserve">In the abstract, this function asks for the library to generate a </w:t>
      </w:r>
      <w:r w:rsidR="00241B93">
        <w:t xml:space="preserve">shared </w:t>
      </w:r>
      <w:r>
        <w:t xml:space="preserve">checkpoint. </w:t>
      </w:r>
      <w:r w:rsidR="00241B93">
        <w:t xml:space="preserve">Generating a shared checkpoint </w:t>
      </w:r>
      <w:r w:rsidR="00BE2904">
        <w:t>is</w:t>
      </w:r>
      <w:r w:rsidR="00241B93">
        <w:t xml:space="preserve"> an action that other modules may perform, too. For example, development of a version control feature is beginning. Depending on the granularity of version control</w:t>
      </w:r>
      <w:r w:rsidR="00BE2904">
        <w:t xml:space="preserve">—early indications are that it is </w:t>
      </w:r>
      <w:r w:rsidR="00B2282B">
        <w:t>very coarse</w:t>
      </w:r>
      <w:r w:rsidR="00BE2904">
        <w:t xml:space="preserve">—a checkpoint call may be needed. Asynchronous I/O on HDF5 files, too, may call for checkpoints. </w:t>
      </w:r>
      <w:r w:rsidR="004B1216">
        <w:t>Also</w:t>
      </w:r>
      <w:r w:rsidR="00BE2904">
        <w:t xml:space="preserve">, with </w:t>
      </w:r>
      <w:r w:rsidR="00AA0AAD">
        <w:t xml:space="preserve">modest </w:t>
      </w:r>
      <w:r w:rsidR="004B1216">
        <w:t xml:space="preserve">changes to the page buffer </w:t>
      </w:r>
      <w:r w:rsidR="00AA0AAD">
        <w:t xml:space="preserve">(much smaller than the changes brought by </w:t>
      </w:r>
      <w:r w:rsidR="004B1216">
        <w:t>VFD SWMR</w:t>
      </w:r>
      <w:r w:rsidR="00AA0AAD">
        <w:t>)</w:t>
      </w:r>
      <w:r w:rsidR="004B1216">
        <w:t xml:space="preserve">, </w:t>
      </w:r>
      <w:r w:rsidR="00AA0AAD">
        <w:t>the page buffer would be</w:t>
      </w:r>
      <w:r w:rsidR="004B1216">
        <w:t xml:space="preserve"> </w:t>
      </w:r>
      <w:proofErr w:type="gramStart"/>
      <w:r w:rsidR="004B1216">
        <w:t>checkpoint-able</w:t>
      </w:r>
      <w:proofErr w:type="gramEnd"/>
      <w:r w:rsidR="00AA0AAD">
        <w:t>.</w:t>
      </w:r>
    </w:p>
    <w:p w14:paraId="25FF93DB" w14:textId="3573DB8E" w:rsidR="00AA0AAD" w:rsidRDefault="00B2282B" w:rsidP="0060663C">
      <w:pPr>
        <w:pStyle w:val="Davidscommentary"/>
      </w:pPr>
      <w:r>
        <w:t xml:space="preserve">This leads me to </w:t>
      </w:r>
      <w:r w:rsidR="007A0A46">
        <w:t>three</w:t>
      </w:r>
      <w:r>
        <w:t xml:space="preserve"> thoughts:</w:t>
      </w:r>
    </w:p>
    <w:p w14:paraId="51FA4685" w14:textId="6EE42E3B" w:rsidR="00B2282B" w:rsidRDefault="00B2282B" w:rsidP="00B2282B">
      <w:pPr>
        <w:pStyle w:val="Davidscommentary"/>
        <w:numPr>
          <w:ilvl w:val="0"/>
          <w:numId w:val="65"/>
        </w:numPr>
      </w:pPr>
      <w:r>
        <w:lastRenderedPageBreak/>
        <w:t xml:space="preserve">Maybe the API call is not VFD SWMR-specific. Rather, it is </w:t>
      </w:r>
      <w:r w:rsidR="000F7067">
        <w:t xml:space="preserve">a </w:t>
      </w:r>
      <w:r w:rsidR="000F7067" w:rsidRPr="007A0A46">
        <w:rPr>
          <w:rStyle w:val="PlainTextChar"/>
        </w:rPr>
        <w:t>H5</w:t>
      </w:r>
      <w:proofErr w:type="gramStart"/>
      <w:r w:rsidR="000F7067" w:rsidRPr="007A0A46">
        <w:rPr>
          <w:rStyle w:val="PlainTextChar"/>
        </w:rPr>
        <w:t>Fcheckpoint(</w:t>
      </w:r>
      <w:proofErr w:type="gramEnd"/>
      <w:r w:rsidR="000F7067" w:rsidRPr="007A0A46">
        <w:rPr>
          <w:rStyle w:val="PlainTextChar"/>
        </w:rPr>
        <w:t>)</w:t>
      </w:r>
      <w:r w:rsidR="000F7067">
        <w:t xml:space="preserve"> function that performs the actions needed to make the shared view of the file consistent with the API state.</w:t>
      </w:r>
      <w:r w:rsidR="003B5D4F">
        <w:t xml:space="preserve"> </w:t>
      </w:r>
      <w:r w:rsidR="007A0A46">
        <w:t xml:space="preserve">An </w:t>
      </w:r>
      <w:r w:rsidR="007A0A46" w:rsidRPr="007A0A46">
        <w:rPr>
          <w:rStyle w:val="PlainTextChar"/>
        </w:rPr>
        <w:t>H5</w:t>
      </w:r>
      <w:proofErr w:type="gramStart"/>
      <w:r w:rsidR="007A0A46" w:rsidRPr="007A0A46">
        <w:rPr>
          <w:rStyle w:val="PlainTextChar"/>
        </w:rPr>
        <w:t>Fcheckpoint(</w:t>
      </w:r>
      <w:proofErr w:type="gramEnd"/>
      <w:r w:rsidR="007A0A46" w:rsidRPr="007A0A46">
        <w:rPr>
          <w:rStyle w:val="PlainTextChar"/>
        </w:rPr>
        <w:t>)</w:t>
      </w:r>
      <w:r w:rsidR="007A0A46">
        <w:t xml:space="preserve"> call would cause the library to invoke a corresponding VFD method.</w:t>
      </w:r>
    </w:p>
    <w:p w14:paraId="1B49B87C" w14:textId="31C327A5" w:rsidR="000F7067" w:rsidRDefault="000F7067" w:rsidP="00B2282B">
      <w:pPr>
        <w:pStyle w:val="Davidscommentary"/>
        <w:numPr>
          <w:ilvl w:val="0"/>
          <w:numId w:val="65"/>
        </w:numPr>
      </w:pPr>
      <w:r>
        <w:t>Maybe the shadow file header/index should contain an explicit range of ticks that are available to the reader</w:t>
      </w:r>
      <w:r w:rsidR="00351314">
        <w:t xml:space="preserve"> (including extensions)</w:t>
      </w:r>
      <w:r>
        <w:t>, instead of the implicit range, [</w:t>
      </w:r>
      <w:proofErr w:type="spellStart"/>
      <w:r>
        <w:t>tick_num</w:t>
      </w:r>
      <w:proofErr w:type="spellEnd"/>
      <w:r>
        <w:t xml:space="preserve"> – </w:t>
      </w:r>
      <w:proofErr w:type="spellStart"/>
      <w:r>
        <w:t>max_lag</w:t>
      </w:r>
      <w:proofErr w:type="spellEnd"/>
      <w:r>
        <w:t xml:space="preserve">, </w:t>
      </w:r>
      <w:proofErr w:type="spellStart"/>
      <w:r>
        <w:t>tick_num</w:t>
      </w:r>
      <w:proofErr w:type="spellEnd"/>
      <w:r>
        <w:t>].</w:t>
      </w:r>
    </w:p>
    <w:p w14:paraId="26D4ADB3" w14:textId="0A09566B" w:rsidR="00127131" w:rsidRDefault="00127131" w:rsidP="00B2282B">
      <w:pPr>
        <w:pStyle w:val="Davidscommentary"/>
        <w:numPr>
          <w:ilvl w:val="0"/>
          <w:numId w:val="65"/>
        </w:numPr>
      </w:pPr>
      <w:r>
        <w:t>An epoch/generation number, increasing on each API call, may be able to replace ticks as a shared measure of time.</w:t>
      </w:r>
    </w:p>
    <w:p w14:paraId="331FFC42" w14:textId="0DF886DE" w:rsidR="0049206D" w:rsidRDefault="0019445E" w:rsidP="004676A3">
      <w:pPr>
        <w:pStyle w:val="Heading3"/>
      </w:pPr>
      <w:r>
        <w:t>Enable / Disable End of Tick Call</w:t>
      </w:r>
    </w:p>
    <w:p w14:paraId="222B7477" w14:textId="2B57EF51" w:rsidR="0019445E" w:rsidRDefault="0019445E" w:rsidP="0019445E">
      <w:r>
        <w:t>It will sometimes be useful to allow the writer</w:t>
      </w:r>
      <w:r w:rsidR="00C84AFF">
        <w:t xml:space="preserve"> or reader</w:t>
      </w:r>
      <w:r>
        <w:t xml:space="preserve"> to briefly delay end of tick processing so that it does not fall in the middle of a sequence of operations that are best viewed as atomic.  The </w:t>
      </w:r>
      <w:r w:rsidR="00850693">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gramEnd"/>
      <w:r w:rsidRPr="0019445E">
        <w:rPr>
          <w:rFonts w:ascii="Courier" w:hAnsi="Courier"/>
          <w:sz w:val="20"/>
          <w:szCs w:val="20"/>
        </w:rPr>
        <w:t>)</w:t>
      </w:r>
      <w:r>
        <w:t xml:space="preserve"> and </w:t>
      </w:r>
      <w:r w:rsidRPr="0019445E">
        <w:rPr>
          <w:rFonts w:ascii="Courier" w:hAnsi="Courier"/>
          <w:sz w:val="20"/>
          <w:szCs w:val="20"/>
        </w:rPr>
        <w:t>H5Fvfd_swmr_enable_end_of_tick()</w:t>
      </w:r>
      <w:r>
        <w:t xml:space="preserve"> calls exist to support this.  The signatures of these API calls are given below:</w:t>
      </w:r>
    </w:p>
    <w:p w14:paraId="4238620F" w14:textId="52971CD9" w:rsidR="0019445E" w:rsidRDefault="0019445E" w:rsidP="0019445E">
      <w:pPr>
        <w:ind w:left="720"/>
      </w:pPr>
      <w:proofErr w:type="spellStart"/>
      <w:r>
        <w:rPr>
          <w:rFonts w:ascii="Courier" w:hAnsi="Courier"/>
          <w:sz w:val="20"/>
          <w:szCs w:val="20"/>
        </w:rPr>
        <w:t>herr_t</w:t>
      </w:r>
      <w:proofErr w:type="spellEnd"/>
      <w:r>
        <w:rPr>
          <w:rFonts w:ascii="Courier" w:hAnsi="Courier"/>
          <w:sz w:val="20"/>
          <w:szCs w:val="20"/>
        </w:rPr>
        <w:t xml:space="preserve"> </w:t>
      </w:r>
      <w:r w:rsidR="00850693">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spellStart"/>
      <w:proofErr w:type="gramEnd"/>
      <w:r>
        <w:rPr>
          <w:rFonts w:ascii="Courier" w:hAnsi="Courier"/>
          <w:sz w:val="20"/>
          <w:szCs w:val="20"/>
        </w:rPr>
        <w:t>hid_t</w:t>
      </w:r>
      <w:proofErr w:type="spellEnd"/>
      <w:r>
        <w:rPr>
          <w:rFonts w:ascii="Courier" w:hAnsi="Courier"/>
          <w:sz w:val="20"/>
          <w:szCs w:val="20"/>
        </w:rPr>
        <w:t xml:space="preserve"> </w:t>
      </w:r>
      <w:proofErr w:type="spellStart"/>
      <w:r>
        <w:rPr>
          <w:rFonts w:ascii="Courier" w:hAnsi="Courier"/>
          <w:sz w:val="20"/>
          <w:szCs w:val="20"/>
        </w:rPr>
        <w:t>file_id</w:t>
      </w:r>
      <w:proofErr w:type="spellEnd"/>
      <w:r w:rsidRPr="0019445E">
        <w:rPr>
          <w:rFonts w:ascii="Courier" w:hAnsi="Courier"/>
          <w:sz w:val="20"/>
          <w:szCs w:val="20"/>
        </w:rPr>
        <w:t>)</w:t>
      </w:r>
    </w:p>
    <w:p w14:paraId="6825A3DB" w14:textId="617A9E65" w:rsidR="0019445E" w:rsidRPr="0019445E" w:rsidRDefault="0019445E" w:rsidP="0019445E">
      <w:pPr>
        <w:ind w:left="720"/>
      </w:pPr>
      <w:proofErr w:type="spellStart"/>
      <w:r>
        <w:rPr>
          <w:rFonts w:ascii="Courier" w:hAnsi="Courier"/>
          <w:sz w:val="20"/>
          <w:szCs w:val="20"/>
        </w:rPr>
        <w:t>herr_t</w:t>
      </w:r>
      <w:proofErr w:type="spellEnd"/>
      <w:r>
        <w:rPr>
          <w:rFonts w:ascii="Courier" w:hAnsi="Courier"/>
          <w:sz w:val="20"/>
          <w:szCs w:val="20"/>
        </w:rPr>
        <w:t xml:space="preserve"> </w:t>
      </w:r>
      <w:r w:rsidRPr="0019445E">
        <w:rPr>
          <w:rFonts w:ascii="Courier" w:hAnsi="Courier"/>
          <w:sz w:val="20"/>
          <w:szCs w:val="20"/>
        </w:rPr>
        <w:t>H5Fvfd_swmr_enable_end_of_</w:t>
      </w:r>
      <w:proofErr w:type="gramStart"/>
      <w:r w:rsidRPr="0019445E">
        <w:rPr>
          <w:rFonts w:ascii="Courier" w:hAnsi="Courier"/>
          <w:sz w:val="20"/>
          <w:szCs w:val="20"/>
        </w:rPr>
        <w:t>tick(</w:t>
      </w:r>
      <w:proofErr w:type="spellStart"/>
      <w:proofErr w:type="gramEnd"/>
      <w:r>
        <w:rPr>
          <w:rFonts w:ascii="Courier" w:hAnsi="Courier"/>
          <w:sz w:val="20"/>
          <w:szCs w:val="20"/>
        </w:rPr>
        <w:t>hid_t</w:t>
      </w:r>
      <w:proofErr w:type="spellEnd"/>
      <w:r>
        <w:rPr>
          <w:rFonts w:ascii="Courier" w:hAnsi="Courier"/>
          <w:sz w:val="20"/>
          <w:szCs w:val="20"/>
        </w:rPr>
        <w:t xml:space="preserve"> </w:t>
      </w:r>
      <w:proofErr w:type="spellStart"/>
      <w:r>
        <w:rPr>
          <w:rFonts w:ascii="Courier" w:hAnsi="Courier"/>
          <w:sz w:val="20"/>
          <w:szCs w:val="20"/>
        </w:rPr>
        <w:t>file_id</w:t>
      </w:r>
      <w:proofErr w:type="spellEnd"/>
      <w:r w:rsidRPr="0019445E">
        <w:rPr>
          <w:rFonts w:ascii="Courier" w:hAnsi="Courier"/>
          <w:sz w:val="20"/>
          <w:szCs w:val="20"/>
        </w:rPr>
        <w:t>)</w:t>
      </w:r>
    </w:p>
    <w:p w14:paraId="4FF68374" w14:textId="77777777" w:rsidR="00C84AFF" w:rsidRDefault="00850693" w:rsidP="0019445E">
      <w:r>
        <w:t xml:space="preserve">If a call to </w:t>
      </w:r>
      <w:r>
        <w:rPr>
          <w:rFonts w:ascii="Courier" w:hAnsi="Courier"/>
          <w:sz w:val="20"/>
          <w:szCs w:val="20"/>
        </w:rPr>
        <w:t>H5Fvfd_swmr_dis</w:t>
      </w:r>
      <w:r w:rsidRPr="0019445E">
        <w:rPr>
          <w:rFonts w:ascii="Courier" w:hAnsi="Courier"/>
          <w:sz w:val="20"/>
          <w:szCs w:val="20"/>
        </w:rPr>
        <w:t>able_end_of_</w:t>
      </w:r>
      <w:proofErr w:type="gramStart"/>
      <w:r w:rsidRPr="0019445E">
        <w:rPr>
          <w:rFonts w:ascii="Courier" w:hAnsi="Courier"/>
          <w:sz w:val="20"/>
          <w:szCs w:val="20"/>
        </w:rPr>
        <w:t>tick(</w:t>
      </w:r>
      <w:proofErr w:type="gramEnd"/>
      <w:r w:rsidRPr="0019445E">
        <w:rPr>
          <w:rFonts w:ascii="Courier" w:hAnsi="Courier"/>
          <w:sz w:val="20"/>
          <w:szCs w:val="20"/>
        </w:rPr>
        <w:t>)</w:t>
      </w:r>
      <w:r>
        <w:t xml:space="preserve">is made for a given file ID, the end of tick function will not be called until the matching call to </w:t>
      </w:r>
      <w:r w:rsidRPr="0019445E">
        <w:rPr>
          <w:rFonts w:ascii="Courier" w:hAnsi="Courier"/>
          <w:sz w:val="20"/>
          <w:szCs w:val="20"/>
        </w:rPr>
        <w:t>H5Fvfd_swmr_enable_end_of_tick()</w:t>
      </w:r>
      <w:r>
        <w:t xml:space="preserve">is made.  Note that in addition to </w:t>
      </w:r>
      <w:r w:rsidR="00C84AFF">
        <w:t>re-enabling tests for end of tick on the target file, the enable end of tick must check to see if the tick has expired, and trigger end of tick processing if it has.</w:t>
      </w:r>
    </w:p>
    <w:p w14:paraId="6784D236" w14:textId="001D72F7" w:rsidR="00C84AFF" w:rsidRDefault="00C84AFF" w:rsidP="0019445E">
      <w:r>
        <w:t>Note that these calls should only effect the specified file, and that it is an error to attempt to disable end of tick processing for a file for which</w:t>
      </w:r>
      <w:r w:rsidR="00347723">
        <w:t xml:space="preserve"> it is already disabled, and vic</w:t>
      </w:r>
      <w:r>
        <w:t>e versa.</w:t>
      </w:r>
    </w:p>
    <w:p w14:paraId="645939B8" w14:textId="0B3254A7" w:rsidR="00ED08B9" w:rsidRDefault="00ED08B9" w:rsidP="0019445E">
      <w:r>
        <w:t>The user should be cautioned to disable end of tick p</w:t>
      </w:r>
      <w:r w:rsidR="007D2834">
        <w:t>rocessing only for periods of time that are short in comparison to the current tick length.</w:t>
      </w:r>
    </w:p>
    <w:p w14:paraId="35F42163" w14:textId="2A08F87B" w:rsidR="00347723" w:rsidRDefault="00347723" w:rsidP="0019445E">
      <w:pPr>
        <w:rPr>
          <w:szCs w:val="24"/>
        </w:rPr>
      </w:pPr>
      <w:r>
        <w:t xml:space="preserve">It is also an error to call </w:t>
      </w:r>
      <w:r>
        <w:rPr>
          <w:rFonts w:ascii="Courier" w:hAnsi="Courier" w:cs="Times New Roman"/>
          <w:color w:val="00000A"/>
          <w:sz w:val="20"/>
          <w:szCs w:val="20"/>
        </w:rPr>
        <w:t>H5F</w:t>
      </w:r>
      <w:r w:rsidRPr="00E65FCE">
        <w:rPr>
          <w:rFonts w:ascii="Courier" w:hAnsi="Courier" w:cs="Times New Roman"/>
          <w:color w:val="00000A"/>
          <w:sz w:val="20"/>
          <w:szCs w:val="20"/>
        </w:rPr>
        <w:t>vfd_swmr_</w:t>
      </w:r>
      <w:r>
        <w:rPr>
          <w:rFonts w:ascii="Courier" w:hAnsi="Courier" w:cs="Times New Roman"/>
          <w:color w:val="00000A"/>
          <w:sz w:val="20"/>
          <w:szCs w:val="20"/>
        </w:rPr>
        <w:t>end_</w:t>
      </w:r>
      <w:proofErr w:type="gramStart"/>
      <w:r>
        <w:rPr>
          <w:rFonts w:ascii="Courier" w:hAnsi="Courier" w:cs="Times New Roman"/>
          <w:color w:val="00000A"/>
          <w:sz w:val="20"/>
          <w:szCs w:val="20"/>
        </w:rPr>
        <w:t>tick(</w:t>
      </w:r>
      <w:proofErr w:type="gramEnd"/>
      <w:r>
        <w:rPr>
          <w:rFonts w:ascii="Courier" w:hAnsi="Courier" w:cs="Times New Roman"/>
          <w:color w:val="00000A"/>
          <w:sz w:val="20"/>
          <w:szCs w:val="20"/>
        </w:rPr>
        <w:t>)</w:t>
      </w:r>
      <w:r>
        <w:rPr>
          <w:rFonts w:cs="Times New Roman"/>
          <w:color w:val="00000A"/>
          <w:szCs w:val="24"/>
        </w:rPr>
        <w:t xml:space="preserve"> </w:t>
      </w:r>
      <w:r>
        <w:rPr>
          <w:szCs w:val="24"/>
        </w:rPr>
        <w:t>while end of tick processing is disabled.</w:t>
      </w:r>
    </w:p>
    <w:p w14:paraId="35315C2E" w14:textId="00BFB472" w:rsidR="003B5D4F" w:rsidRPr="003B5D4F" w:rsidRDefault="003B5D4F" w:rsidP="003B5D4F">
      <w:pPr>
        <w:pStyle w:val="Davidscommentary"/>
      </w:pPr>
      <w:r>
        <w:t xml:space="preserve">These functions, like </w:t>
      </w:r>
      <w:r w:rsidRPr="003B5D4F">
        <w:rPr>
          <w:rStyle w:val="PlainTextChar"/>
        </w:rPr>
        <w:t>H5Fvfd_swmr_end_</w:t>
      </w:r>
      <w:proofErr w:type="gramStart"/>
      <w:r w:rsidRPr="003B5D4F">
        <w:rPr>
          <w:rStyle w:val="PlainTextChar"/>
        </w:rPr>
        <w:t>tick(</w:t>
      </w:r>
      <w:proofErr w:type="gramEnd"/>
      <w:r w:rsidRPr="003B5D4F">
        <w:rPr>
          <w:rStyle w:val="PlainTextChar"/>
        </w:rPr>
        <w:t>)</w:t>
      </w:r>
      <w:r>
        <w:t xml:space="preserve">, seem like they provide an abstract capability that more than one VFD could implement. I suggest </w:t>
      </w:r>
      <w:r w:rsidRPr="003B5D4F">
        <w:rPr>
          <w:rStyle w:val="PlainTextChar"/>
        </w:rPr>
        <w:t>H5F</w:t>
      </w:r>
      <w:r>
        <w:rPr>
          <w:rStyle w:val="PlainTextChar"/>
        </w:rPr>
        <w:t>disable_</w:t>
      </w:r>
      <w:proofErr w:type="gramStart"/>
      <w:r>
        <w:rPr>
          <w:rStyle w:val="PlainTextChar"/>
        </w:rPr>
        <w:t>checkpoint(</w:t>
      </w:r>
      <w:proofErr w:type="gramEnd"/>
      <w:r>
        <w:rPr>
          <w:rStyle w:val="PlainTextChar"/>
        </w:rPr>
        <w:t xml:space="preserve">) </w:t>
      </w:r>
      <w:r w:rsidRPr="003B5D4F">
        <w:t>and</w:t>
      </w:r>
      <w:r>
        <w:rPr>
          <w:rStyle w:val="PlainTextChar"/>
        </w:rPr>
        <w:t xml:space="preserve"> </w:t>
      </w:r>
      <w:r w:rsidRPr="003B5D4F">
        <w:rPr>
          <w:rStyle w:val="PlainTextChar"/>
        </w:rPr>
        <w:t>H5F</w:t>
      </w:r>
      <w:r>
        <w:rPr>
          <w:rStyle w:val="PlainTextChar"/>
        </w:rPr>
        <w:t>enable_checkpoint()</w:t>
      </w:r>
      <w:r w:rsidRPr="003B5D4F">
        <w:t>.</w:t>
      </w:r>
      <w:r w:rsidR="007A0A46">
        <w:t xml:space="preserve"> VFDs would sprout similar methods.</w:t>
      </w:r>
    </w:p>
    <w:p w14:paraId="5BBE9223" w14:textId="774E68EC" w:rsidR="00474ED9" w:rsidRDefault="00521580" w:rsidP="00EE74BB">
      <w:pPr>
        <w:pStyle w:val="Heading2"/>
      </w:pPr>
      <w:r>
        <w:t>Modifications to Existing Data Structures</w:t>
      </w:r>
      <w:r w:rsidR="001E17F8">
        <w:t xml:space="preserve"> and New Data Structures</w:t>
      </w:r>
    </w:p>
    <w:p w14:paraId="74E3A1AE" w14:textId="79711B52" w:rsidR="00474ED9" w:rsidRDefault="00521580" w:rsidP="004676A3">
      <w:pPr>
        <w:pStyle w:val="Heading3"/>
      </w:pPr>
      <w:r>
        <w:t>Additions to H5F_</w:t>
      </w:r>
      <w:r w:rsidR="007A0A46">
        <w:t>shared</w:t>
      </w:r>
      <w:r>
        <w:t>_t</w:t>
      </w:r>
    </w:p>
    <w:p w14:paraId="2EB6B862" w14:textId="5C18BAC2" w:rsidR="00521580" w:rsidRDefault="00521580" w:rsidP="00521580">
      <w:r>
        <w:t xml:space="preserve">When the HDF5 file is opened (or created) with VFD SWMR, it is necessary to </w:t>
      </w:r>
      <w:r w:rsidR="00F54EA3">
        <w:t>store</w:t>
      </w:r>
      <w:r>
        <w:t xml:space="preserve"> configuration data, time of the end of the current tick, etc. some place convenient that is associated with the target file.  Add the following fields to H5F_file_t:</w:t>
      </w:r>
    </w:p>
    <w:p w14:paraId="79975ECB" w14:textId="77777777" w:rsidR="00521580" w:rsidRDefault="00521580" w:rsidP="00521580"/>
    <w:p w14:paraId="6C0D8885" w14:textId="5E3B48BB" w:rsidR="0081750C" w:rsidRDefault="0081750C" w:rsidP="0081750C">
      <w:pPr>
        <w:spacing w:after="0"/>
        <w:rPr>
          <w:rFonts w:ascii="Courier" w:hAnsi="Courier"/>
          <w:sz w:val="20"/>
          <w:szCs w:val="20"/>
        </w:rPr>
      </w:pPr>
      <w:r>
        <w:rPr>
          <w:rFonts w:ascii="Courier" w:hAnsi="Courier"/>
          <w:sz w:val="20"/>
          <w:szCs w:val="20"/>
        </w:rPr>
        <w:t xml:space="preserve">    /* VFD SWMR info */</w:t>
      </w:r>
    </w:p>
    <w:p w14:paraId="66424F1B" w14:textId="50559BBB" w:rsidR="00457E83" w:rsidRDefault="00521580" w:rsidP="0081750C">
      <w:pPr>
        <w:spacing w:after="0"/>
        <w:rPr>
          <w:rFonts w:ascii="Courier" w:hAnsi="Courier"/>
          <w:sz w:val="20"/>
          <w:szCs w:val="20"/>
        </w:rPr>
      </w:pPr>
      <w:r w:rsidRPr="0081750C">
        <w:rPr>
          <w:rFonts w:ascii="Courier" w:hAnsi="Courier"/>
          <w:sz w:val="20"/>
          <w:szCs w:val="20"/>
        </w:rPr>
        <w:t xml:space="preserve">    </w:t>
      </w:r>
      <w:proofErr w:type="spellStart"/>
      <w:r w:rsidRPr="0081750C">
        <w:rPr>
          <w:rFonts w:ascii="Courier" w:hAnsi="Courier"/>
          <w:sz w:val="20"/>
          <w:szCs w:val="20"/>
        </w:rPr>
        <w:t>hbool_t</w:t>
      </w:r>
      <w:proofErr w:type="spellEnd"/>
      <w:r w:rsidRPr="0081750C">
        <w:rPr>
          <w:rFonts w:ascii="Courier" w:hAnsi="Courier"/>
          <w:sz w:val="20"/>
          <w:szCs w:val="20"/>
        </w:rPr>
        <w:t xml:space="preserve"> </w:t>
      </w:r>
      <w:proofErr w:type="spellStart"/>
      <w:r w:rsidRPr="0081750C">
        <w:rPr>
          <w:rFonts w:ascii="Courier" w:hAnsi="Courier"/>
          <w:sz w:val="20"/>
          <w:szCs w:val="20"/>
        </w:rPr>
        <w:t>vfd_swmr</w:t>
      </w:r>
      <w:proofErr w:type="spellEnd"/>
      <w:r w:rsidRPr="0081750C">
        <w:rPr>
          <w:rFonts w:ascii="Courier" w:hAnsi="Courier"/>
          <w:sz w:val="20"/>
          <w:szCs w:val="20"/>
        </w:rPr>
        <w:t>;</w:t>
      </w:r>
      <w:r w:rsidR="0081750C" w:rsidRPr="0081750C">
        <w:rPr>
          <w:rFonts w:ascii="Courier" w:hAnsi="Courier"/>
          <w:sz w:val="20"/>
          <w:szCs w:val="20"/>
        </w:rPr>
        <w:tab/>
      </w:r>
      <w:r w:rsidR="00457E83">
        <w:rPr>
          <w:rFonts w:ascii="Courier" w:hAnsi="Courier"/>
          <w:sz w:val="20"/>
          <w:szCs w:val="20"/>
        </w:rPr>
        <w:t xml:space="preserve">     </w:t>
      </w:r>
      <w:r w:rsidR="0081750C" w:rsidRPr="0081750C">
        <w:rPr>
          <w:rFonts w:ascii="Courier" w:hAnsi="Courier"/>
          <w:sz w:val="20"/>
          <w:szCs w:val="20"/>
        </w:rPr>
        <w:t xml:space="preserve">/* Boolean flag indicating whether </w:t>
      </w:r>
      <w:r w:rsidR="0081750C">
        <w:rPr>
          <w:rFonts w:ascii="Courier" w:hAnsi="Courier"/>
          <w:sz w:val="20"/>
          <w:szCs w:val="20"/>
        </w:rPr>
        <w:t xml:space="preserve">the file has </w:t>
      </w:r>
      <w:r w:rsidR="00457E83">
        <w:rPr>
          <w:rFonts w:ascii="Courier" w:hAnsi="Courier"/>
          <w:sz w:val="20"/>
          <w:szCs w:val="20"/>
        </w:rPr>
        <w:t>*/</w:t>
      </w:r>
    </w:p>
    <w:p w14:paraId="2F206A7C" w14:textId="7F443BE2" w:rsidR="00457E83" w:rsidRDefault="00457E83" w:rsidP="0081750C">
      <w:pPr>
        <w:spacing w:after="0"/>
        <w:rPr>
          <w:rFonts w:ascii="Courier" w:hAnsi="Courier"/>
          <w:sz w:val="20"/>
          <w:szCs w:val="20"/>
        </w:rPr>
      </w:pPr>
      <w:r>
        <w:rPr>
          <w:rFonts w:ascii="Courier" w:hAnsi="Courier"/>
          <w:sz w:val="20"/>
          <w:szCs w:val="20"/>
        </w:rPr>
        <w:t xml:space="preserve">                             /* been</w:t>
      </w:r>
      <w:r w:rsidR="0081750C">
        <w:rPr>
          <w:rFonts w:ascii="Courier" w:hAnsi="Courier"/>
          <w:sz w:val="20"/>
          <w:szCs w:val="20"/>
        </w:rPr>
        <w:t xml:space="preserve"> opened with VFD SWMR configured.  All </w:t>
      </w:r>
      <w:r>
        <w:rPr>
          <w:rFonts w:ascii="Courier" w:hAnsi="Courier"/>
          <w:sz w:val="20"/>
          <w:szCs w:val="20"/>
        </w:rPr>
        <w:t xml:space="preserve">  */</w:t>
      </w:r>
    </w:p>
    <w:p w14:paraId="0639CD66" w14:textId="77BA3CF7" w:rsidR="00457E83" w:rsidRDefault="00457E83" w:rsidP="0081750C">
      <w:pPr>
        <w:spacing w:after="0"/>
        <w:rPr>
          <w:rFonts w:ascii="Courier" w:hAnsi="Courier"/>
          <w:sz w:val="20"/>
          <w:szCs w:val="20"/>
        </w:rPr>
      </w:pPr>
      <w:r>
        <w:rPr>
          <w:rFonts w:ascii="Courier" w:hAnsi="Courier"/>
          <w:sz w:val="20"/>
          <w:szCs w:val="20"/>
        </w:rPr>
        <w:t xml:space="preserve">                             /* other fields</w:t>
      </w:r>
      <w:r w:rsidR="0081750C">
        <w:rPr>
          <w:rFonts w:ascii="Courier" w:hAnsi="Courier"/>
          <w:sz w:val="20"/>
          <w:szCs w:val="20"/>
        </w:rPr>
        <w:t xml:space="preserve"> in this section are undefined </w:t>
      </w:r>
      <w:r>
        <w:rPr>
          <w:rFonts w:ascii="Courier" w:hAnsi="Courier"/>
          <w:sz w:val="20"/>
          <w:szCs w:val="20"/>
        </w:rPr>
        <w:t xml:space="preserve">  */</w:t>
      </w:r>
    </w:p>
    <w:p w14:paraId="1138ABA4" w14:textId="3EC1D747" w:rsidR="0081750C" w:rsidRDefault="00457E83" w:rsidP="0081750C">
      <w:pPr>
        <w:spacing w:after="0"/>
        <w:rPr>
          <w:rFonts w:ascii="Courier" w:hAnsi="Courier"/>
          <w:sz w:val="20"/>
          <w:szCs w:val="20"/>
        </w:rPr>
      </w:pPr>
      <w:r>
        <w:rPr>
          <w:rFonts w:ascii="Courier" w:hAnsi="Courier"/>
          <w:sz w:val="20"/>
          <w:szCs w:val="20"/>
        </w:rPr>
        <w:lastRenderedPageBreak/>
        <w:t xml:space="preserve">                             /* </w:t>
      </w:r>
      <w:r w:rsidR="0081750C">
        <w:rPr>
          <w:rFonts w:ascii="Courier" w:hAnsi="Courier"/>
          <w:sz w:val="20"/>
          <w:szCs w:val="20"/>
        </w:rPr>
        <w:t xml:space="preserve">if this field is FALSE </w:t>
      </w:r>
      <w:r>
        <w:rPr>
          <w:rFonts w:ascii="Courier" w:hAnsi="Courier"/>
          <w:sz w:val="20"/>
          <w:szCs w:val="20"/>
        </w:rPr>
        <w:t xml:space="preserve">                      </w:t>
      </w:r>
      <w:r w:rsidR="0081750C">
        <w:rPr>
          <w:rFonts w:ascii="Courier" w:hAnsi="Courier"/>
          <w:sz w:val="20"/>
          <w:szCs w:val="20"/>
        </w:rPr>
        <w:t>*/</w:t>
      </w:r>
    </w:p>
    <w:p w14:paraId="4495EFA1" w14:textId="523CF0C3" w:rsidR="00457E83" w:rsidRDefault="0081750C" w:rsidP="0081750C">
      <w:pPr>
        <w:spacing w:after="0"/>
        <w:rPr>
          <w:rFonts w:ascii="Courier" w:hAnsi="Courier"/>
          <w:sz w:val="20"/>
          <w:szCs w:val="20"/>
        </w:rPr>
      </w:pPr>
      <w:r>
        <w:rPr>
          <w:rFonts w:ascii="Courier" w:hAnsi="Courier"/>
          <w:sz w:val="20"/>
          <w:szCs w:val="20"/>
        </w:rPr>
        <w:t xml:space="preserve">    </w:t>
      </w:r>
      <w:proofErr w:type="spellStart"/>
      <w:r w:rsidR="00F93966">
        <w:rPr>
          <w:rFonts w:ascii="Courier" w:hAnsi="Courier"/>
          <w:sz w:val="20"/>
          <w:szCs w:val="20"/>
        </w:rPr>
        <w:t>hbool_t</w:t>
      </w:r>
      <w:proofErr w:type="spellEnd"/>
      <w:r w:rsidR="00F93966">
        <w:rPr>
          <w:rFonts w:ascii="Courier" w:hAnsi="Courier"/>
          <w:sz w:val="20"/>
          <w:szCs w:val="20"/>
        </w:rPr>
        <w:t xml:space="preserve"> </w:t>
      </w:r>
      <w:proofErr w:type="spellStart"/>
      <w:r w:rsidR="00F93966">
        <w:rPr>
          <w:rFonts w:ascii="Courier" w:hAnsi="Courier"/>
          <w:sz w:val="20"/>
          <w:szCs w:val="20"/>
        </w:rPr>
        <w:t>vfd_swrm_writer</w:t>
      </w:r>
      <w:proofErr w:type="spellEnd"/>
      <w:r w:rsidR="00F93966">
        <w:rPr>
          <w:rFonts w:ascii="Courier" w:hAnsi="Courier"/>
          <w:sz w:val="20"/>
          <w:szCs w:val="20"/>
        </w:rPr>
        <w:t xml:space="preserve">; /* Boolean flag </w:t>
      </w:r>
      <w:r w:rsidR="00457E83">
        <w:rPr>
          <w:rFonts w:ascii="Courier" w:hAnsi="Courier"/>
          <w:sz w:val="20"/>
          <w:szCs w:val="20"/>
        </w:rPr>
        <w:t xml:space="preserve">that is set to TRUE </w:t>
      </w:r>
      <w:proofErr w:type="spellStart"/>
      <w:r w:rsidR="00457E83">
        <w:rPr>
          <w:rFonts w:ascii="Courier" w:hAnsi="Courier"/>
          <w:sz w:val="20"/>
          <w:szCs w:val="20"/>
        </w:rPr>
        <w:t>iff</w:t>
      </w:r>
      <w:proofErr w:type="spellEnd"/>
      <w:r w:rsidR="00457E83">
        <w:rPr>
          <w:rFonts w:ascii="Courier" w:hAnsi="Courier"/>
          <w:sz w:val="20"/>
          <w:szCs w:val="20"/>
        </w:rPr>
        <w:t xml:space="preserve"> this is */</w:t>
      </w:r>
    </w:p>
    <w:p w14:paraId="3E5B7AB8" w14:textId="04EAC695" w:rsidR="00F93966" w:rsidRDefault="00457E83" w:rsidP="0081750C">
      <w:pPr>
        <w:spacing w:after="0"/>
        <w:rPr>
          <w:rFonts w:ascii="Courier" w:hAnsi="Courier"/>
          <w:sz w:val="20"/>
          <w:szCs w:val="20"/>
        </w:rPr>
      </w:pPr>
      <w:r>
        <w:rPr>
          <w:rFonts w:ascii="Courier" w:hAnsi="Courier"/>
          <w:sz w:val="20"/>
          <w:szCs w:val="20"/>
        </w:rPr>
        <w:t xml:space="preserve">                             /* </w:t>
      </w:r>
      <w:r w:rsidR="00F93966">
        <w:rPr>
          <w:rFonts w:ascii="Courier" w:hAnsi="Courier"/>
          <w:sz w:val="20"/>
          <w:szCs w:val="20"/>
        </w:rPr>
        <w:t>is the VFD SWMR writer.</w:t>
      </w:r>
      <w:r>
        <w:rPr>
          <w:rFonts w:ascii="Courier" w:hAnsi="Courier"/>
          <w:sz w:val="20"/>
          <w:szCs w:val="20"/>
        </w:rPr>
        <w:t xml:space="preserve">                      */</w:t>
      </w:r>
    </w:p>
    <w:p w14:paraId="13EF8553" w14:textId="68D7D855" w:rsidR="0037102E" w:rsidRDefault="0037102E" w:rsidP="0081750C">
      <w:pPr>
        <w:spacing w:after="0"/>
        <w:rPr>
          <w:rFonts w:ascii="Courier" w:hAnsi="Courier" w:cs="Times New Roman"/>
          <w:color w:val="00000A"/>
          <w:sz w:val="20"/>
          <w:szCs w:val="20"/>
        </w:rPr>
      </w:pPr>
      <w:r>
        <w:rPr>
          <w:rFonts w:ascii="Courier" w:hAnsi="Courier"/>
          <w:sz w:val="20"/>
          <w:szCs w:val="20"/>
        </w:rPr>
        <w:t xml:space="preserv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sidR="00347723">
        <w:rPr>
          <w:rFonts w:ascii="Courier" w:hAnsi="Courier" w:cs="Times New Roman"/>
          <w:color w:val="00000A"/>
          <w:sz w:val="20"/>
          <w:szCs w:val="20"/>
        </w:rPr>
        <w:t xml:space="preserve"> * </w:t>
      </w:r>
      <w:proofErr w:type="spellStart"/>
      <w:r w:rsidR="00347723">
        <w:rPr>
          <w:rFonts w:ascii="Courier" w:hAnsi="Courier" w:cs="Times New Roman"/>
          <w:color w:val="00000A"/>
          <w:sz w:val="20"/>
          <w:szCs w:val="20"/>
        </w:rPr>
        <w:t>md_file_index</w:t>
      </w:r>
      <w:proofErr w:type="spellEnd"/>
      <w:r w:rsidR="00347723">
        <w:rPr>
          <w:rFonts w:ascii="Courier" w:hAnsi="Courier" w:cs="Times New Roman"/>
          <w:color w:val="00000A"/>
          <w:sz w:val="20"/>
          <w:szCs w:val="20"/>
        </w:rPr>
        <w:t>; /* P</w:t>
      </w:r>
      <w:r>
        <w:rPr>
          <w:rFonts w:ascii="Courier" w:hAnsi="Courier" w:cs="Times New Roman"/>
          <w:color w:val="00000A"/>
          <w:sz w:val="20"/>
          <w:szCs w:val="20"/>
        </w:rPr>
        <w:t>ointer to a dynamically   */</w:t>
      </w:r>
    </w:p>
    <w:p w14:paraId="185FE998" w14:textId="3BE3EC34" w:rsidR="0037102E" w:rsidRDefault="0037102E"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allocated array of instances of              */</w:t>
      </w:r>
    </w:p>
    <w:p w14:paraId="504B3A50" w14:textId="06AD27FE" w:rsidR="0037102E" w:rsidRDefault="0037102E" w:rsidP="0081750C">
      <w:pPr>
        <w:spacing w:after="0"/>
        <w:rPr>
          <w:rFonts w:ascii="Courier" w:hAnsi="Courier"/>
          <w:sz w:val="20"/>
          <w:szCs w:val="20"/>
        </w:rPr>
      </w:pPr>
      <w:r>
        <w:rPr>
          <w:rFonts w:ascii="Courier" w:hAnsi="Courier" w:cs="Times New Roman"/>
          <w:color w:val="00000A"/>
          <w:sz w:val="20"/>
          <w:szCs w:val="20"/>
        </w:rPr>
        <w:t xml:space="preserve">                             /* H5FD_vfd_swmr_idx_entry_t.</w:t>
      </w:r>
    </w:p>
    <w:p w14:paraId="5B12FA3D" w14:textId="4278A9AA" w:rsidR="00C45278" w:rsidRDefault="00457E83" w:rsidP="0081750C">
      <w:pPr>
        <w:spacing w:after="0"/>
        <w:rPr>
          <w:rFonts w:ascii="Courier" w:hAnsi="Courier"/>
          <w:sz w:val="20"/>
          <w:szCs w:val="20"/>
        </w:rPr>
      </w:pPr>
      <w:r>
        <w:rPr>
          <w:rFonts w:ascii="Courier" w:hAnsi="Courier"/>
          <w:sz w:val="20"/>
          <w:szCs w:val="20"/>
        </w:rPr>
        <w:t xml:space="preserve">    </w:t>
      </w:r>
      <w:r w:rsidR="00C45278">
        <w:rPr>
          <w:rFonts w:ascii="Courier" w:hAnsi="Courier"/>
          <w:sz w:val="20"/>
          <w:szCs w:val="20"/>
        </w:rPr>
        <w:t xml:space="preserve">uint64_t </w:t>
      </w:r>
      <w:proofErr w:type="spellStart"/>
      <w:r w:rsidR="00C45278">
        <w:rPr>
          <w:rFonts w:ascii="Courier" w:hAnsi="Courier"/>
          <w:sz w:val="20"/>
          <w:szCs w:val="20"/>
        </w:rPr>
        <w:t>tick_</w:t>
      </w:r>
      <w:proofErr w:type="gramStart"/>
      <w:r w:rsidR="00C45278">
        <w:rPr>
          <w:rFonts w:ascii="Courier" w:hAnsi="Courier"/>
          <w:sz w:val="20"/>
          <w:szCs w:val="20"/>
        </w:rPr>
        <w:t>num</w:t>
      </w:r>
      <w:proofErr w:type="spellEnd"/>
      <w:r w:rsidR="00C45278">
        <w:rPr>
          <w:rFonts w:ascii="Courier" w:hAnsi="Courier"/>
          <w:sz w:val="20"/>
          <w:szCs w:val="20"/>
        </w:rPr>
        <w:t xml:space="preserve">;   </w:t>
      </w:r>
      <w:proofErr w:type="gramEnd"/>
      <w:r w:rsidR="00C45278">
        <w:rPr>
          <w:rFonts w:ascii="Courier" w:hAnsi="Courier"/>
          <w:sz w:val="20"/>
          <w:szCs w:val="20"/>
        </w:rPr>
        <w:t xml:space="preserve">    /* Number of the current tick.  This field is   */</w:t>
      </w:r>
    </w:p>
    <w:p w14:paraId="3A9A09D9" w14:textId="06B8222D" w:rsidR="00C45278" w:rsidRDefault="00C45278" w:rsidP="0081750C">
      <w:pPr>
        <w:spacing w:after="0"/>
        <w:rPr>
          <w:rFonts w:ascii="Courier" w:hAnsi="Courier"/>
          <w:sz w:val="20"/>
          <w:szCs w:val="20"/>
        </w:rPr>
      </w:pPr>
      <w:r>
        <w:rPr>
          <w:rFonts w:ascii="Courier" w:hAnsi="Courier"/>
          <w:sz w:val="20"/>
          <w:szCs w:val="20"/>
        </w:rPr>
        <w:t xml:space="preserve">                             /* initialized to zero, and incremented at </w:t>
      </w:r>
      <w:proofErr w:type="gramStart"/>
      <w:r>
        <w:rPr>
          <w:rFonts w:ascii="Courier" w:hAnsi="Courier"/>
          <w:sz w:val="20"/>
          <w:szCs w:val="20"/>
        </w:rPr>
        <w:t>the  *</w:t>
      </w:r>
      <w:proofErr w:type="gramEnd"/>
      <w:r>
        <w:rPr>
          <w:rFonts w:ascii="Courier" w:hAnsi="Courier"/>
          <w:sz w:val="20"/>
          <w:szCs w:val="20"/>
        </w:rPr>
        <w:t>/</w:t>
      </w:r>
    </w:p>
    <w:p w14:paraId="2A11C4D0" w14:textId="6103DE2E" w:rsidR="00C45278" w:rsidRDefault="00C45278" w:rsidP="0081750C">
      <w:pPr>
        <w:spacing w:after="0"/>
        <w:rPr>
          <w:rFonts w:ascii="Courier" w:hAnsi="Courier"/>
          <w:sz w:val="20"/>
          <w:szCs w:val="20"/>
        </w:rPr>
      </w:pPr>
      <w:r>
        <w:rPr>
          <w:rFonts w:ascii="Courier" w:hAnsi="Courier"/>
          <w:sz w:val="20"/>
          <w:szCs w:val="20"/>
        </w:rPr>
        <w:t xml:space="preserve">                             /* end of each tick.                            */</w:t>
      </w:r>
    </w:p>
    <w:p w14:paraId="71A3990B" w14:textId="101EBF7A" w:rsidR="00613A3E" w:rsidRDefault="006E0A1A" w:rsidP="0081750C">
      <w:pPr>
        <w:spacing w:after="0"/>
        <w:rPr>
          <w:rFonts w:ascii="Courier" w:hAnsi="Courier"/>
          <w:sz w:val="20"/>
          <w:szCs w:val="20"/>
        </w:rPr>
      </w:pPr>
      <w:r>
        <w:rPr>
          <w:rFonts w:ascii="Courier" w:hAnsi="Courier"/>
          <w:sz w:val="20"/>
          <w:szCs w:val="20"/>
        </w:rPr>
        <w:t xml:space="preserve"> </w:t>
      </w:r>
      <w:r w:rsidR="006314E0">
        <w:rPr>
          <w:rFonts w:ascii="Courier" w:hAnsi="Courier"/>
          <w:sz w:val="20"/>
          <w:szCs w:val="20"/>
        </w:rPr>
        <w:t xml:space="preserve">   </w:t>
      </w:r>
      <w:r w:rsidR="000A2AF5">
        <w:rPr>
          <w:rFonts w:ascii="Courier" w:hAnsi="Courier"/>
          <w:sz w:val="20"/>
          <w:szCs w:val="20"/>
        </w:rPr>
        <w:t xml:space="preserve">struct </w:t>
      </w:r>
      <w:proofErr w:type="spellStart"/>
      <w:r w:rsidR="000A2AF5">
        <w:rPr>
          <w:rFonts w:ascii="Courier" w:hAnsi="Courier"/>
          <w:sz w:val="20"/>
          <w:szCs w:val="20"/>
        </w:rPr>
        <w:t>timespec</w:t>
      </w:r>
      <w:proofErr w:type="spellEnd"/>
      <w:r w:rsidR="00613A3E">
        <w:rPr>
          <w:rFonts w:ascii="Courier" w:hAnsi="Courier"/>
          <w:sz w:val="20"/>
          <w:szCs w:val="20"/>
        </w:rPr>
        <w:t xml:space="preserve"> </w:t>
      </w:r>
      <w:proofErr w:type="spellStart"/>
      <w:r w:rsidR="00613A3E">
        <w:rPr>
          <w:rFonts w:ascii="Courier" w:hAnsi="Courier"/>
          <w:sz w:val="20"/>
          <w:szCs w:val="20"/>
        </w:rPr>
        <w:t>end_of_tick</w:t>
      </w:r>
      <w:proofErr w:type="spellEnd"/>
      <w:r w:rsidR="00613A3E">
        <w:rPr>
          <w:rFonts w:ascii="Courier" w:hAnsi="Courier"/>
          <w:sz w:val="20"/>
          <w:szCs w:val="20"/>
        </w:rPr>
        <w:t xml:space="preserve">; </w:t>
      </w:r>
      <w:r w:rsidR="006314E0">
        <w:rPr>
          <w:rFonts w:ascii="Courier" w:hAnsi="Courier"/>
          <w:sz w:val="20"/>
          <w:szCs w:val="20"/>
        </w:rPr>
        <w:t>/* E</w:t>
      </w:r>
      <w:r>
        <w:rPr>
          <w:rFonts w:ascii="Courier" w:hAnsi="Courier"/>
          <w:sz w:val="20"/>
          <w:szCs w:val="20"/>
        </w:rPr>
        <w:t>nd time of the current tick.</w:t>
      </w:r>
      <w:r w:rsidR="006314E0">
        <w:rPr>
          <w:rFonts w:ascii="Courier" w:hAnsi="Courier"/>
          <w:sz w:val="20"/>
          <w:szCs w:val="20"/>
        </w:rPr>
        <w:t xml:space="preserve">  This </w:t>
      </w:r>
      <w:r w:rsidR="00613A3E">
        <w:rPr>
          <w:rFonts w:ascii="Courier" w:hAnsi="Courier"/>
          <w:sz w:val="20"/>
          <w:szCs w:val="20"/>
        </w:rPr>
        <w:t xml:space="preserve"> </w:t>
      </w:r>
      <w:r w:rsidR="00A52C2E">
        <w:rPr>
          <w:rFonts w:ascii="Courier" w:hAnsi="Courier"/>
          <w:sz w:val="20"/>
          <w:szCs w:val="20"/>
        </w:rPr>
        <w:t xml:space="preserve">  </w:t>
      </w:r>
      <w:r w:rsidR="00613A3E">
        <w:rPr>
          <w:rFonts w:ascii="Courier" w:hAnsi="Courier"/>
          <w:sz w:val="20"/>
          <w:szCs w:val="20"/>
        </w:rPr>
        <w:t xml:space="preserve">  */</w:t>
      </w:r>
    </w:p>
    <w:p w14:paraId="05E32AAB" w14:textId="0ADA5ACD" w:rsidR="00613A3E" w:rsidRDefault="00613A3E" w:rsidP="0081750C">
      <w:pPr>
        <w:spacing w:after="0"/>
        <w:rPr>
          <w:rFonts w:ascii="Courier" w:hAnsi="Courier"/>
          <w:sz w:val="20"/>
          <w:szCs w:val="20"/>
        </w:rPr>
      </w:pPr>
      <w:r>
        <w:rPr>
          <w:rFonts w:ascii="Courier" w:hAnsi="Courier"/>
          <w:sz w:val="20"/>
          <w:szCs w:val="20"/>
        </w:rPr>
        <w:t xml:space="preserve">                             /* value</w:t>
      </w:r>
      <w:r w:rsidR="006314E0">
        <w:rPr>
          <w:rFonts w:ascii="Courier" w:hAnsi="Courier"/>
          <w:sz w:val="20"/>
          <w:szCs w:val="20"/>
        </w:rPr>
        <w:t xml:space="preserve"> is initialized at file open, and </w:t>
      </w:r>
      <w:r>
        <w:rPr>
          <w:rFonts w:ascii="Courier" w:hAnsi="Courier"/>
          <w:sz w:val="20"/>
          <w:szCs w:val="20"/>
        </w:rPr>
        <w:t xml:space="preserve">      */</w:t>
      </w:r>
    </w:p>
    <w:p w14:paraId="3D6ED08D" w14:textId="3878ABDA" w:rsidR="006E0A1A" w:rsidRDefault="00613A3E" w:rsidP="0081750C">
      <w:pPr>
        <w:spacing w:after="0"/>
        <w:rPr>
          <w:rFonts w:ascii="Courier" w:hAnsi="Courier"/>
          <w:sz w:val="20"/>
          <w:szCs w:val="20"/>
        </w:rPr>
      </w:pPr>
      <w:r>
        <w:rPr>
          <w:rFonts w:ascii="Courier" w:hAnsi="Courier"/>
          <w:sz w:val="20"/>
          <w:szCs w:val="20"/>
        </w:rPr>
        <w:t xml:space="preserve">                             /* updated at </w:t>
      </w:r>
      <w:r w:rsidR="006314E0">
        <w:rPr>
          <w:rFonts w:ascii="Courier" w:hAnsi="Courier"/>
          <w:sz w:val="20"/>
          <w:szCs w:val="20"/>
        </w:rPr>
        <w:t xml:space="preserve">the end of </w:t>
      </w:r>
      <w:r>
        <w:rPr>
          <w:rFonts w:ascii="Courier" w:hAnsi="Courier"/>
          <w:sz w:val="20"/>
          <w:szCs w:val="20"/>
        </w:rPr>
        <w:t>each tick.</w:t>
      </w:r>
      <w:r w:rsidR="006314E0">
        <w:rPr>
          <w:rFonts w:ascii="Courier" w:hAnsi="Courier"/>
          <w:sz w:val="20"/>
          <w:szCs w:val="20"/>
        </w:rPr>
        <w:t xml:space="preserve">  </w:t>
      </w:r>
      <w:r>
        <w:rPr>
          <w:rFonts w:ascii="Courier" w:hAnsi="Courier"/>
          <w:sz w:val="20"/>
          <w:szCs w:val="20"/>
        </w:rPr>
        <w:t xml:space="preserve">           </w:t>
      </w:r>
      <w:r w:rsidR="006E0A1A">
        <w:rPr>
          <w:rFonts w:ascii="Courier" w:hAnsi="Courier"/>
          <w:sz w:val="20"/>
          <w:szCs w:val="20"/>
        </w:rPr>
        <w:t>*/</w:t>
      </w:r>
    </w:p>
    <w:p w14:paraId="55D930B4" w14:textId="2AFCA5D5" w:rsidR="005C5A10" w:rsidRDefault="005C5A10" w:rsidP="0081750C">
      <w:pPr>
        <w:spacing w:after="0"/>
        <w:rPr>
          <w:rFonts w:ascii="Courier" w:hAnsi="Courier"/>
          <w:sz w:val="20"/>
          <w:szCs w:val="20"/>
        </w:rPr>
      </w:pPr>
      <w:r>
        <w:rPr>
          <w:rFonts w:ascii="Courier" w:hAnsi="Courier"/>
          <w:sz w:val="20"/>
          <w:szCs w:val="20"/>
        </w:rPr>
        <w:t xml:space="preserve">    int </w:t>
      </w:r>
      <w:proofErr w:type="spellStart"/>
      <w:r>
        <w:rPr>
          <w:rFonts w:ascii="Courier" w:hAnsi="Courier"/>
          <w:sz w:val="20"/>
          <w:szCs w:val="20"/>
        </w:rPr>
        <w:t>vfd_swmr_md_</w:t>
      </w:r>
      <w:proofErr w:type="gramStart"/>
      <w:r>
        <w:rPr>
          <w:rFonts w:ascii="Courier" w:hAnsi="Courier"/>
          <w:sz w:val="20"/>
          <w:szCs w:val="20"/>
        </w:rPr>
        <w:t>file</w:t>
      </w:r>
      <w:proofErr w:type="spellEnd"/>
      <w:r>
        <w:rPr>
          <w:rFonts w:ascii="Courier" w:hAnsi="Courier"/>
          <w:sz w:val="20"/>
          <w:szCs w:val="20"/>
        </w:rPr>
        <w:t xml:space="preserve">;   </w:t>
      </w:r>
      <w:proofErr w:type="gramEnd"/>
      <w:r>
        <w:rPr>
          <w:rFonts w:ascii="Courier" w:hAnsi="Courier"/>
          <w:sz w:val="20"/>
          <w:szCs w:val="20"/>
        </w:rPr>
        <w:t xml:space="preserve"> /* In the </w:t>
      </w:r>
      <w:proofErr w:type="spellStart"/>
      <w:r>
        <w:rPr>
          <w:rFonts w:ascii="Courier" w:hAnsi="Courier"/>
          <w:sz w:val="20"/>
          <w:szCs w:val="20"/>
        </w:rPr>
        <w:t>posix</w:t>
      </w:r>
      <w:proofErr w:type="spellEnd"/>
      <w:r>
        <w:rPr>
          <w:rFonts w:ascii="Courier" w:hAnsi="Courier"/>
          <w:sz w:val="20"/>
          <w:szCs w:val="20"/>
        </w:rPr>
        <w:t xml:space="preserve"> case, </w:t>
      </w:r>
      <w:proofErr w:type="spellStart"/>
      <w:r>
        <w:rPr>
          <w:rFonts w:ascii="Courier" w:hAnsi="Courier"/>
          <w:sz w:val="20"/>
          <w:szCs w:val="20"/>
        </w:rPr>
        <w:t>vfd_swmr_md_file</w:t>
      </w:r>
      <w:proofErr w:type="spellEnd"/>
      <w:r>
        <w:rPr>
          <w:rFonts w:ascii="Courier" w:hAnsi="Courier"/>
          <w:sz w:val="20"/>
          <w:szCs w:val="20"/>
        </w:rPr>
        <w:t xml:space="preserve"> is the   */</w:t>
      </w:r>
    </w:p>
    <w:p w14:paraId="2A48193B" w14:textId="48A4DFA6" w:rsidR="005C5A10" w:rsidRDefault="005C5A10" w:rsidP="0081750C">
      <w:pPr>
        <w:spacing w:after="0"/>
        <w:rPr>
          <w:rFonts w:ascii="Courier" w:hAnsi="Courier"/>
          <w:sz w:val="20"/>
          <w:szCs w:val="20"/>
        </w:rPr>
      </w:pPr>
      <w:r>
        <w:rPr>
          <w:rFonts w:ascii="Courier" w:hAnsi="Courier"/>
          <w:sz w:val="20"/>
          <w:szCs w:val="20"/>
        </w:rPr>
        <w:t xml:space="preserve">                             /* file descriptor of the metadata file</w:t>
      </w:r>
      <w:r w:rsidR="002B5F99">
        <w:rPr>
          <w:rFonts w:ascii="Courier" w:hAnsi="Courier"/>
          <w:sz w:val="20"/>
          <w:szCs w:val="20"/>
        </w:rPr>
        <w:t>, or -</w:t>
      </w:r>
      <w:proofErr w:type="gramStart"/>
      <w:r w:rsidR="002B5F99">
        <w:rPr>
          <w:rFonts w:ascii="Courier" w:hAnsi="Courier"/>
          <w:sz w:val="20"/>
          <w:szCs w:val="20"/>
        </w:rPr>
        <w:t>1  *</w:t>
      </w:r>
      <w:proofErr w:type="gramEnd"/>
      <w:r w:rsidR="002B5F99">
        <w:rPr>
          <w:rFonts w:ascii="Courier" w:hAnsi="Courier"/>
          <w:sz w:val="20"/>
          <w:szCs w:val="20"/>
        </w:rPr>
        <w:t>/</w:t>
      </w:r>
    </w:p>
    <w:p w14:paraId="4A26AC18" w14:textId="32681DE9" w:rsidR="002B5F99" w:rsidRDefault="002B5F99" w:rsidP="0081750C">
      <w:pPr>
        <w:spacing w:after="0"/>
        <w:rPr>
          <w:rFonts w:ascii="Courier" w:hAnsi="Courier"/>
          <w:sz w:val="20"/>
          <w:szCs w:val="20"/>
        </w:rPr>
      </w:pPr>
      <w:r>
        <w:rPr>
          <w:rFonts w:ascii="Courier" w:hAnsi="Courier"/>
          <w:sz w:val="20"/>
          <w:szCs w:val="20"/>
        </w:rPr>
        <w:t xml:space="preserve">                             /* if the metadata file is not currently open.  */</w:t>
      </w:r>
    </w:p>
    <w:p w14:paraId="285A5868" w14:textId="03E416EF" w:rsidR="002B5F99" w:rsidRDefault="002B5F99" w:rsidP="0081750C">
      <w:pPr>
        <w:spacing w:after="0"/>
        <w:rPr>
          <w:rFonts w:ascii="Courier" w:hAnsi="Courier"/>
          <w:sz w:val="20"/>
          <w:szCs w:val="20"/>
        </w:rPr>
      </w:pPr>
      <w:r>
        <w:rPr>
          <w:rFonts w:ascii="Courier" w:hAnsi="Courier"/>
          <w:sz w:val="20"/>
          <w:szCs w:val="20"/>
        </w:rPr>
        <w:t xml:space="preserve">                             /* This field is not used and is set to -1 in   */</w:t>
      </w:r>
    </w:p>
    <w:p w14:paraId="7824AF5B" w14:textId="56E0A9EF" w:rsidR="002B5F99" w:rsidRDefault="002B5F99" w:rsidP="0081750C">
      <w:pPr>
        <w:spacing w:after="0"/>
        <w:rPr>
          <w:rFonts w:ascii="Courier" w:hAnsi="Courier"/>
          <w:sz w:val="20"/>
          <w:szCs w:val="20"/>
        </w:rPr>
      </w:pPr>
      <w:r>
        <w:rPr>
          <w:rFonts w:ascii="Courier" w:hAnsi="Courier"/>
          <w:sz w:val="20"/>
          <w:szCs w:val="20"/>
        </w:rPr>
        <w:t xml:space="preserve">                             /* the NFS and object store cases.              */            </w:t>
      </w:r>
    </w:p>
    <w:p w14:paraId="082E4542" w14:textId="0DF97AC0" w:rsidR="005C5A10" w:rsidRDefault="005C5A10" w:rsidP="0081750C">
      <w:pPr>
        <w:spacing w:after="0"/>
        <w:rPr>
          <w:rFonts w:ascii="Courier" w:hAnsi="Courier"/>
          <w:sz w:val="20"/>
          <w:szCs w:val="20"/>
        </w:rPr>
      </w:pPr>
      <w:r>
        <w:rPr>
          <w:rFonts w:ascii="Courier" w:hAnsi="Courier"/>
          <w:sz w:val="20"/>
          <w:szCs w:val="20"/>
        </w:rPr>
        <w:t xml:space="preserve">    int </w:t>
      </w:r>
      <w:proofErr w:type="spellStart"/>
      <w:r>
        <w:rPr>
          <w:rFonts w:ascii="Courier" w:hAnsi="Courier"/>
          <w:sz w:val="20"/>
          <w:szCs w:val="20"/>
        </w:rPr>
        <w:t>vfd_swmr_log_</w:t>
      </w:r>
      <w:proofErr w:type="gramStart"/>
      <w:r>
        <w:rPr>
          <w:rFonts w:ascii="Courier" w:hAnsi="Courier"/>
          <w:sz w:val="20"/>
          <w:szCs w:val="20"/>
        </w:rPr>
        <w:t>file</w:t>
      </w:r>
      <w:proofErr w:type="spellEnd"/>
      <w:r>
        <w:rPr>
          <w:rFonts w:ascii="Courier" w:hAnsi="Courier"/>
          <w:sz w:val="20"/>
          <w:szCs w:val="20"/>
        </w:rPr>
        <w:t>;</w:t>
      </w:r>
      <w:r w:rsidR="002B5F99">
        <w:rPr>
          <w:rFonts w:ascii="Courier" w:hAnsi="Courier"/>
          <w:sz w:val="20"/>
          <w:szCs w:val="20"/>
        </w:rPr>
        <w:t xml:space="preserve">   </w:t>
      </w:r>
      <w:proofErr w:type="gramEnd"/>
      <w:r w:rsidR="002B5F99">
        <w:rPr>
          <w:rFonts w:ascii="Courier" w:hAnsi="Courier"/>
          <w:sz w:val="20"/>
          <w:szCs w:val="20"/>
        </w:rPr>
        <w:t>/* File descriptor of the VFD SWMR log file if  */</w:t>
      </w:r>
    </w:p>
    <w:p w14:paraId="605091E2" w14:textId="1D70CF29" w:rsidR="002B5F99" w:rsidRDefault="002B5F99" w:rsidP="0081750C">
      <w:pPr>
        <w:spacing w:after="0"/>
        <w:rPr>
          <w:rFonts w:ascii="Courier" w:hAnsi="Courier"/>
          <w:sz w:val="20"/>
          <w:szCs w:val="20"/>
        </w:rPr>
      </w:pPr>
      <w:r>
        <w:rPr>
          <w:rFonts w:ascii="Courier" w:hAnsi="Courier"/>
          <w:sz w:val="20"/>
          <w:szCs w:val="20"/>
        </w:rPr>
        <w:t xml:space="preserve">                             /* defined and open. </w:t>
      </w:r>
      <w:r w:rsidR="0003314A">
        <w:rPr>
          <w:rFonts w:ascii="Courier" w:hAnsi="Courier"/>
          <w:sz w:val="20"/>
          <w:szCs w:val="20"/>
        </w:rPr>
        <w:t xml:space="preserve"> Otherwise it is set to -</w:t>
      </w:r>
      <w:proofErr w:type="gramStart"/>
      <w:r w:rsidR="0003314A">
        <w:rPr>
          <w:rFonts w:ascii="Courier" w:hAnsi="Courier"/>
          <w:sz w:val="20"/>
          <w:szCs w:val="20"/>
        </w:rPr>
        <w:t>1.*</w:t>
      </w:r>
      <w:proofErr w:type="gramEnd"/>
      <w:r w:rsidR="0003314A">
        <w:rPr>
          <w:rFonts w:ascii="Courier" w:hAnsi="Courier"/>
          <w:sz w:val="20"/>
          <w:szCs w:val="20"/>
        </w:rPr>
        <w:t>/</w:t>
      </w:r>
    </w:p>
    <w:p w14:paraId="44FEF820" w14:textId="4102787D" w:rsidR="00C45278" w:rsidRDefault="00C45278" w:rsidP="0081750C">
      <w:pPr>
        <w:spacing w:after="0"/>
        <w:rPr>
          <w:rFonts w:ascii="Courier" w:hAnsi="Courier" w:cs="Times New Roman"/>
          <w:color w:val="00000A"/>
          <w:sz w:val="20"/>
          <w:szCs w:val="20"/>
        </w:rPr>
      </w:pPr>
      <w:r>
        <w:rPr>
          <w:rFonts w:ascii="Courier" w:hAnsi="Courier"/>
          <w:sz w:val="20"/>
          <w:szCs w:val="20"/>
        </w:rPr>
        <w:t xml:space="preserve">    </w:t>
      </w:r>
      <w:r w:rsidR="00457E83" w:rsidRPr="00E65FCE">
        <w:rPr>
          <w:rFonts w:ascii="Courier" w:hAnsi="Courier" w:cs="Times New Roman"/>
          <w:color w:val="00000A"/>
          <w:sz w:val="20"/>
          <w:szCs w:val="20"/>
        </w:rPr>
        <w:t>H5F_vfd_swmr_config_t</w:t>
      </w:r>
      <w:r w:rsidR="00457E83">
        <w:rPr>
          <w:rFonts w:ascii="Courier" w:hAnsi="Courier" w:cs="Times New Roman"/>
          <w:color w:val="00000A"/>
          <w:sz w:val="20"/>
          <w:szCs w:val="20"/>
        </w:rPr>
        <w:t xml:space="preserve"> </w:t>
      </w:r>
      <w:proofErr w:type="spellStart"/>
      <w:r w:rsidR="00457E83">
        <w:rPr>
          <w:rFonts w:ascii="Courier" w:hAnsi="Courier" w:cs="Times New Roman"/>
          <w:color w:val="00000A"/>
          <w:sz w:val="20"/>
          <w:szCs w:val="20"/>
        </w:rPr>
        <w:t>vfd_swmr_config</w:t>
      </w:r>
      <w:proofErr w:type="spellEnd"/>
      <w:r w:rsidR="00457E83">
        <w:rPr>
          <w:rFonts w:ascii="Courier" w:hAnsi="Courier" w:cs="Times New Roman"/>
          <w:color w:val="00000A"/>
          <w:sz w:val="20"/>
          <w:szCs w:val="20"/>
        </w:rPr>
        <w:t>;</w:t>
      </w:r>
      <w:r>
        <w:rPr>
          <w:rFonts w:ascii="Courier" w:hAnsi="Courier" w:cs="Times New Roman"/>
          <w:color w:val="00000A"/>
          <w:sz w:val="20"/>
          <w:szCs w:val="20"/>
        </w:rPr>
        <w:t xml:space="preserve"> /* copy of the </w:t>
      </w:r>
      <w:proofErr w:type="spellStart"/>
      <w:r>
        <w:rPr>
          <w:rFonts w:ascii="Courier" w:hAnsi="Courier" w:cs="Times New Roman"/>
          <w:color w:val="00000A"/>
          <w:sz w:val="20"/>
          <w:szCs w:val="20"/>
        </w:rPr>
        <w:t>vfd</w:t>
      </w:r>
      <w:proofErr w:type="spellEnd"/>
      <w:r>
        <w:rPr>
          <w:rFonts w:ascii="Courier" w:hAnsi="Courier" w:cs="Times New Roman"/>
          <w:color w:val="00000A"/>
          <w:sz w:val="20"/>
          <w:szCs w:val="20"/>
        </w:rPr>
        <w:t xml:space="preserve"> </w:t>
      </w:r>
      <w:proofErr w:type="spellStart"/>
      <w:r>
        <w:rPr>
          <w:rFonts w:ascii="Courier" w:hAnsi="Courier" w:cs="Times New Roman"/>
          <w:color w:val="00000A"/>
          <w:sz w:val="20"/>
          <w:szCs w:val="20"/>
        </w:rPr>
        <w:t>swmr</w:t>
      </w:r>
      <w:proofErr w:type="spellEnd"/>
      <w:r>
        <w:rPr>
          <w:rFonts w:ascii="Courier" w:hAnsi="Courier" w:cs="Times New Roman"/>
          <w:color w:val="00000A"/>
          <w:sz w:val="20"/>
          <w:szCs w:val="20"/>
        </w:rPr>
        <w:t xml:space="preserve">           */</w:t>
      </w:r>
    </w:p>
    <w:p w14:paraId="7E0F584A" w14:textId="78AA383F" w:rsidR="00457E83" w:rsidRDefault="00C45278" w:rsidP="0081750C">
      <w:pPr>
        <w:spacing w:after="0"/>
        <w:rPr>
          <w:rFonts w:ascii="Courier" w:hAnsi="Courier" w:cs="Times New Roman"/>
          <w:color w:val="00000A"/>
          <w:sz w:val="20"/>
          <w:szCs w:val="20"/>
        </w:rPr>
      </w:pPr>
      <w:r>
        <w:rPr>
          <w:rFonts w:ascii="Courier" w:hAnsi="Courier" w:cs="Times New Roman"/>
          <w:color w:val="00000A"/>
          <w:sz w:val="20"/>
          <w:szCs w:val="20"/>
        </w:rPr>
        <w:t xml:space="preserve">                             /* configuration from the FAPL use to open </w:t>
      </w:r>
      <w:proofErr w:type="gramStart"/>
      <w:r>
        <w:rPr>
          <w:rFonts w:ascii="Courier" w:hAnsi="Courier" w:cs="Times New Roman"/>
          <w:color w:val="00000A"/>
          <w:sz w:val="20"/>
          <w:szCs w:val="20"/>
        </w:rPr>
        <w:t>the  *</w:t>
      </w:r>
      <w:proofErr w:type="gramEnd"/>
      <w:r>
        <w:rPr>
          <w:rFonts w:ascii="Courier" w:hAnsi="Courier" w:cs="Times New Roman"/>
          <w:color w:val="00000A"/>
          <w:sz w:val="20"/>
          <w:szCs w:val="20"/>
        </w:rPr>
        <w:t>/</w:t>
      </w:r>
    </w:p>
    <w:p w14:paraId="2A38ACED" w14:textId="7C2BA5C2" w:rsidR="001E17F8" w:rsidRPr="001E17F8" w:rsidRDefault="00C45278" w:rsidP="001E17F8">
      <w:pPr>
        <w:spacing w:after="0"/>
        <w:rPr>
          <w:rFonts w:ascii="Courier" w:hAnsi="Courier"/>
          <w:sz w:val="20"/>
          <w:szCs w:val="20"/>
        </w:rPr>
      </w:pPr>
      <w:r>
        <w:rPr>
          <w:rFonts w:ascii="Courier" w:hAnsi="Courier" w:cs="Times New Roman"/>
          <w:color w:val="00000A"/>
          <w:sz w:val="20"/>
          <w:szCs w:val="20"/>
        </w:rPr>
        <w:t xml:space="preserve">                             /* file.                                        */</w:t>
      </w:r>
    </w:p>
    <w:p w14:paraId="4F86A9C4" w14:textId="4088D5CA" w:rsidR="001E17F8" w:rsidRDefault="001E17F8" w:rsidP="004676A3">
      <w:pPr>
        <w:pStyle w:val="Heading3"/>
      </w:pPr>
      <w:r>
        <w:t xml:space="preserve">New </w:t>
      </w:r>
      <w:r w:rsidR="00FE01BA">
        <w:t xml:space="preserve">Global </w:t>
      </w:r>
      <w:r>
        <w:t>Data Structures</w:t>
      </w:r>
    </w:p>
    <w:p w14:paraId="48111FD2" w14:textId="0B0624DB" w:rsidR="00521580" w:rsidRDefault="001E17F8" w:rsidP="00521580">
      <w:r>
        <w:t xml:space="preserve">Some API calls don’t reference files, and for those that do, there is no guarantee that the supplied file ID will </w:t>
      </w:r>
      <w:r w:rsidR="00207EC4">
        <w:t xml:space="preserve">reference the VFD SWMR file.  Thus, to allow the API FUNC ENTER/EXIT macros to detect the end of tick, and trigger end of tick processing on the appropriate file, we must make it possible for the macros to detect </w:t>
      </w:r>
      <w:r w:rsidR="00F54EA3">
        <w:t>if</w:t>
      </w:r>
      <w:r w:rsidR="00207EC4">
        <w:t xml:space="preserve"> a file is opened in VFD SWMR writer or reader mode, and determine when the current tick should end.</w:t>
      </w:r>
    </w:p>
    <w:p w14:paraId="52CEC7FB" w14:textId="4530210C" w:rsidR="00207EC4" w:rsidRDefault="00207EC4" w:rsidP="0001772D">
      <w:r>
        <w:t>In principle, there can be an arbitrary number of files opened in an arbitrary mix of VFD SW</w:t>
      </w:r>
      <w:r w:rsidR="00F54EA3">
        <w:t xml:space="preserve">MR writer, VFD SWMR reader, </w:t>
      </w:r>
      <w:r>
        <w:t>regular R/W</w:t>
      </w:r>
      <w:r w:rsidR="00F54EA3">
        <w:t>,</w:t>
      </w:r>
      <w:r>
        <w:t xml:space="preserve"> or </w:t>
      </w:r>
      <w:r w:rsidR="00F54EA3">
        <w:t xml:space="preserve">regular </w:t>
      </w:r>
      <w:r>
        <w:t>R/O modes.  Thus we must maintain a queue of tick expiration times decorated with pointers to the associat</w:t>
      </w:r>
      <w:r w:rsidR="00075E7A">
        <w:t>ed instances of H5F_file_t and</w:t>
      </w:r>
      <w:r>
        <w:t xml:space="preserve"> Boolean</w:t>
      </w:r>
      <w:r w:rsidR="00075E7A">
        <w:t>s</w:t>
      </w:r>
      <w:r>
        <w:t xml:space="preserve"> indicating either writer or reader mode.</w:t>
      </w:r>
    </w:p>
    <w:p w14:paraId="6CFD9390" w14:textId="787D5499" w:rsidR="0035308D" w:rsidRDefault="001155C2" w:rsidP="00521580">
      <w:r>
        <w:t xml:space="preserve">Call this queue the EOT </w:t>
      </w:r>
      <w:r w:rsidR="0035308D">
        <w:t xml:space="preserve">queue, and implement it as a doubly linked list of instances of the </w:t>
      </w:r>
      <w:proofErr w:type="spellStart"/>
      <w:r w:rsidR="003F4121">
        <w:rPr>
          <w:rFonts w:ascii="Courier" w:hAnsi="Courier"/>
          <w:sz w:val="20"/>
          <w:szCs w:val="20"/>
        </w:rPr>
        <w:t>eot_queue_entry_t</w:t>
      </w:r>
      <w:proofErr w:type="spellEnd"/>
      <w:r w:rsidR="002B5ABC">
        <w:t xml:space="preserve"> </w:t>
      </w:r>
      <w:r w:rsidR="0035308D">
        <w:t>structure defined below:</w:t>
      </w:r>
    </w:p>
    <w:p w14:paraId="153E1584" w14:textId="77777777" w:rsidR="00B80583" w:rsidRDefault="00B80583" w:rsidP="00521580"/>
    <w:p w14:paraId="410EB58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6C576272"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F689E28" w14:textId="181931A1" w:rsidR="0035308D" w:rsidRPr="00E65FCE" w:rsidRDefault="0035308D" w:rsidP="0035308D">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w:t>
      </w:r>
      <w:proofErr w:type="spellStart"/>
      <w:r w:rsidR="003F4121">
        <w:rPr>
          <w:rFonts w:ascii="Courier" w:hAnsi="Courier"/>
          <w:sz w:val="20"/>
          <w:szCs w:val="20"/>
        </w:rPr>
        <w:t>eot_queue_entry_t</w:t>
      </w:r>
      <w:proofErr w:type="spellEnd"/>
    </w:p>
    <w:p w14:paraId="1B88505B"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28000BBF" w14:textId="1B3FE096"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 xml:space="preserve">Instance of this structure are used to maintain an end of tick time sorted </w:t>
      </w:r>
    </w:p>
    <w:p w14:paraId="7C97A9FD"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list of files opened in either VFD SWMR write or VFD SWMR read mode.  Each</w:t>
      </w:r>
    </w:p>
    <w:p w14:paraId="6B89CFB3"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structure contains all information required to determine whether the end of </w:t>
      </w:r>
    </w:p>
    <w:p w14:paraId="211A6C84"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tick has arrived for the specified file, and to initiate end of tick </w:t>
      </w:r>
    </w:p>
    <w:p w14:paraId="5BE605C9"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processing if it has.</w:t>
      </w:r>
    </w:p>
    <w:p w14:paraId="127CA536"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2FF54DC9" w14:textId="2789EC2A" w:rsidR="0035308D" w:rsidRDefault="00347723"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Since this list is</w:t>
      </w:r>
      <w:r w:rsidR="0035308D">
        <w:rPr>
          <w:rFonts w:ascii="Courier" w:hAnsi="Courier" w:cs="Times New Roman"/>
          <w:color w:val="00000A"/>
          <w:sz w:val="20"/>
          <w:szCs w:val="20"/>
        </w:rPr>
        <w:t xml:space="preserve"> maintained in increasing </w:t>
      </w:r>
      <w:r>
        <w:rPr>
          <w:rFonts w:ascii="Courier" w:hAnsi="Courier" w:cs="Times New Roman"/>
          <w:color w:val="00000A"/>
          <w:sz w:val="20"/>
          <w:szCs w:val="20"/>
        </w:rPr>
        <w:t>end of tick</w:t>
      </w:r>
      <w:r w:rsidR="0035308D">
        <w:rPr>
          <w:rFonts w:ascii="Courier" w:hAnsi="Courier" w:cs="Times New Roman"/>
          <w:color w:val="00000A"/>
          <w:sz w:val="20"/>
          <w:szCs w:val="20"/>
        </w:rPr>
        <w:t xml:space="preserve"> time order, only the </w:t>
      </w:r>
    </w:p>
    <w:p w14:paraId="4FC0CE18" w14:textId="382F2E9A"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347723">
        <w:rPr>
          <w:rFonts w:ascii="Courier" w:hAnsi="Courier" w:cs="Times New Roman"/>
          <w:color w:val="00000A"/>
          <w:sz w:val="20"/>
          <w:szCs w:val="20"/>
        </w:rPr>
        <w:t xml:space="preserve"> first item need be inspected if</w:t>
      </w:r>
      <w:r>
        <w:rPr>
          <w:rFonts w:ascii="Courier" w:hAnsi="Courier" w:cs="Times New Roman"/>
          <w:color w:val="00000A"/>
          <w:sz w:val="20"/>
          <w:szCs w:val="20"/>
        </w:rPr>
        <w:t xml:space="preserve"> its end of tick time has not expired.</w:t>
      </w:r>
    </w:p>
    <w:p w14:paraId="32AF4603"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091DAC06" w14:textId="07624129"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w:t>
      </w:r>
      <w:proofErr w:type="spellStart"/>
      <w:r w:rsidR="003F4121">
        <w:rPr>
          <w:rFonts w:ascii="Courier" w:hAnsi="Courier"/>
          <w:sz w:val="20"/>
          <w:szCs w:val="20"/>
        </w:rPr>
        <w:t>eot_queue_entry_t</w:t>
      </w:r>
      <w:proofErr w:type="spellEnd"/>
      <w:r w:rsidRPr="00E65FCE">
        <w:rPr>
          <w:rFonts w:ascii="Courier" w:hAnsi="Courier" w:cs="Times New Roman"/>
          <w:color w:val="00000A"/>
          <w:sz w:val="20"/>
          <w:szCs w:val="20"/>
        </w:rPr>
        <w:t xml:space="preserve">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discussed below:</w:t>
      </w:r>
    </w:p>
    <w:p w14:paraId="525D07DE" w14:textId="77777777"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1C2BB92" w14:textId="0F4D4B4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lastRenderedPageBreak/>
        <w:t xml:space="preserve"> * </w:t>
      </w:r>
      <w:proofErr w:type="spellStart"/>
      <w:r>
        <w:rPr>
          <w:rFonts w:ascii="Courier" w:hAnsi="Courier"/>
          <w:sz w:val="20"/>
          <w:szCs w:val="20"/>
        </w:rPr>
        <w:t>vfd_swmr_file</w:t>
      </w:r>
      <w:proofErr w:type="spellEnd"/>
      <w:r>
        <w:rPr>
          <w:rFonts w:ascii="Courier" w:hAnsi="Courier"/>
          <w:sz w:val="20"/>
          <w:szCs w:val="20"/>
        </w:rPr>
        <w:t>: Pointer to the instance of H5F_file_t containing the shared</w:t>
      </w:r>
    </w:p>
    <w:p w14:paraId="3EEFC45F" w14:textId="234CAED1"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fields of the associated file that has been opened in VFD SWMR mode</w:t>
      </w:r>
    </w:p>
    <w:p w14:paraId="06A2B772" w14:textId="3E9EE9BF"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9FF42" w14:textId="127B0535"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 </w:t>
      </w:r>
      <w:proofErr w:type="spellStart"/>
      <w:r>
        <w:rPr>
          <w:rFonts w:ascii="Courier" w:hAnsi="Courier"/>
          <w:sz w:val="20"/>
          <w:szCs w:val="20"/>
        </w:rPr>
        <w:t>vfd_swrm_writer</w:t>
      </w:r>
      <w:proofErr w:type="spellEnd"/>
      <w:r>
        <w:rPr>
          <w:rFonts w:ascii="Courier" w:hAnsi="Courier"/>
          <w:sz w:val="20"/>
          <w:szCs w:val="20"/>
        </w:rPr>
        <w:t xml:space="preserve">:  Boolean flag that is set to TRUE if the associated file </w:t>
      </w:r>
    </w:p>
    <w:p w14:paraId="6F22509A" w14:textId="10FAE79C"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has been opened in VFD SWMR writer mode, and FALSE if it has been </w:t>
      </w:r>
    </w:p>
    <w:p w14:paraId="14836D0A" w14:textId="3F4548B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opened in VFD SWMR reader mode.</w:t>
      </w:r>
    </w:p>
    <w:p w14:paraId="193CDAB5" w14:textId="4969CE22"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4E9F1EB4" w14:textId="1F55FCD1"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tick_num</w:t>
      </w:r>
      <w:proofErr w:type="spellEnd"/>
      <w:r>
        <w:rPr>
          <w:rFonts w:ascii="Courier" w:hAnsi="Courier"/>
          <w:sz w:val="20"/>
          <w:szCs w:val="20"/>
        </w:rPr>
        <w:t>: Number of the current tick of the target file.</w:t>
      </w:r>
    </w:p>
    <w:p w14:paraId="04941063" w14:textId="1748F5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60041290" w14:textId="65C05A5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end_of_tick</w:t>
      </w:r>
      <w:proofErr w:type="spellEnd"/>
      <w:r>
        <w:rPr>
          <w:rFonts w:ascii="Courier" w:hAnsi="Courier"/>
          <w:sz w:val="20"/>
          <w:szCs w:val="20"/>
        </w:rPr>
        <w:t>: Expiration time of the current tick of the target file.</w:t>
      </w:r>
    </w:p>
    <w:p w14:paraId="4DBA1382" w14:textId="58CB0FFB"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769FDE7"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next: Pointer to the next element in the end of tick queue, or NULL if there</w:t>
      </w:r>
    </w:p>
    <w:p w14:paraId="768B4B0C" w14:textId="5E8BDA03"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no next entry.  Note that if next is not NULL, next-&gt;</w:t>
      </w:r>
      <w:proofErr w:type="spellStart"/>
      <w:r>
        <w:rPr>
          <w:rFonts w:ascii="Courier" w:hAnsi="Courier"/>
          <w:sz w:val="20"/>
          <w:szCs w:val="20"/>
        </w:rPr>
        <w:t>end_of_tick</w:t>
      </w:r>
      <w:proofErr w:type="spellEnd"/>
      <w:r>
        <w:rPr>
          <w:rFonts w:ascii="Courier" w:hAnsi="Courier"/>
          <w:sz w:val="20"/>
          <w:szCs w:val="20"/>
        </w:rPr>
        <w:t xml:space="preserve"> </w:t>
      </w:r>
    </w:p>
    <w:p w14:paraId="0130FD82" w14:textId="04C2DF12" w:rsidR="005653F9" w:rsidRPr="00E65FCE" w:rsidRDefault="00E377F4"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must be greater than or equal to </w:t>
      </w:r>
      <w:proofErr w:type="spellStart"/>
      <w:r>
        <w:rPr>
          <w:rFonts w:ascii="Courier" w:hAnsi="Courier"/>
          <w:sz w:val="20"/>
          <w:szCs w:val="20"/>
        </w:rPr>
        <w:t>end_of_tick</w:t>
      </w:r>
      <w:proofErr w:type="spellEnd"/>
      <w:r>
        <w:rPr>
          <w:rFonts w:ascii="Courier" w:hAnsi="Courier"/>
          <w:sz w:val="20"/>
          <w:szCs w:val="20"/>
        </w:rPr>
        <w:t>.</w:t>
      </w:r>
    </w:p>
    <w:p w14:paraId="7EAA3508" w14:textId="2A080A96"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62B8F27"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 xml:space="preserve">: Pointer to the previous element in the end of tick queue, or NULL if </w:t>
      </w:r>
    </w:p>
    <w:p w14:paraId="09D1574E" w14:textId="77777777" w:rsid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there is no previous entry.  Note that if </w:t>
      </w:r>
      <w:proofErr w:type="spellStart"/>
      <w:r>
        <w:rPr>
          <w:rFonts w:ascii="Courier" w:hAnsi="Courier"/>
          <w:sz w:val="20"/>
          <w:szCs w:val="20"/>
        </w:rPr>
        <w:t>prev</w:t>
      </w:r>
      <w:proofErr w:type="spellEnd"/>
      <w:r>
        <w:rPr>
          <w:rFonts w:ascii="Courier" w:hAnsi="Courier"/>
          <w:sz w:val="20"/>
          <w:szCs w:val="20"/>
        </w:rPr>
        <w:t xml:space="preserve"> is not NULL, </w:t>
      </w:r>
    </w:p>
    <w:p w14:paraId="06F96E45" w14:textId="0758B748" w:rsidR="00E377F4" w:rsidRPr="00E377F4" w:rsidRDefault="00E377F4" w:rsidP="00E377F4">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-&gt;</w:t>
      </w:r>
      <w:proofErr w:type="spellStart"/>
      <w:r>
        <w:rPr>
          <w:rFonts w:ascii="Courier" w:hAnsi="Courier"/>
          <w:sz w:val="20"/>
          <w:szCs w:val="20"/>
        </w:rPr>
        <w:t>end_of_tick</w:t>
      </w:r>
      <w:proofErr w:type="spellEnd"/>
      <w:r>
        <w:rPr>
          <w:rFonts w:ascii="Courier" w:hAnsi="Courier"/>
          <w:sz w:val="20"/>
          <w:szCs w:val="20"/>
        </w:rPr>
        <w:t xml:space="preserve"> must be less than or equal to </w:t>
      </w:r>
      <w:proofErr w:type="spellStart"/>
      <w:r>
        <w:rPr>
          <w:rFonts w:ascii="Courier" w:hAnsi="Courier"/>
          <w:sz w:val="20"/>
          <w:szCs w:val="20"/>
        </w:rPr>
        <w:t>end_of_tick</w:t>
      </w:r>
      <w:proofErr w:type="spellEnd"/>
      <w:r>
        <w:rPr>
          <w:rFonts w:ascii="Courier" w:hAnsi="Courier"/>
          <w:sz w:val="20"/>
          <w:szCs w:val="20"/>
        </w:rPr>
        <w:t>.</w:t>
      </w:r>
    </w:p>
    <w:p w14:paraId="1D0B66F0" w14:textId="6528FB26"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5978D6E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BDA6F2F" w14:textId="77777777" w:rsidR="0035308D" w:rsidRPr="00E65FCE"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0E435891" w14:textId="0FC9EA58" w:rsidR="0035308D" w:rsidRDefault="0035308D" w:rsidP="005653F9">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typedef struct </w:t>
      </w:r>
      <w:proofErr w:type="spellStart"/>
      <w:r w:rsidR="003F4121">
        <w:rPr>
          <w:rFonts w:ascii="Courier" w:hAnsi="Courier"/>
          <w:sz w:val="20"/>
          <w:szCs w:val="20"/>
        </w:rPr>
        <w:t>eot_queue_entry_t</w:t>
      </w:r>
      <w:proofErr w:type="spellEnd"/>
      <w:r w:rsidRPr="00E65FCE">
        <w:rPr>
          <w:rFonts w:ascii="Courier" w:hAnsi="Courier" w:cs="Times New Roman"/>
          <w:color w:val="00000A"/>
          <w:sz w:val="20"/>
          <w:szCs w:val="20"/>
        </w:rPr>
        <w:t xml:space="preserve"> {</w:t>
      </w:r>
    </w:p>
    <w:p w14:paraId="6DD3AA7A" w14:textId="77777777" w:rsidR="005653F9" w:rsidRPr="00E65FCE" w:rsidRDefault="005653F9" w:rsidP="005653F9">
      <w:pPr>
        <w:widowControl w:val="0"/>
        <w:autoSpaceDE w:val="0"/>
        <w:autoSpaceDN w:val="0"/>
        <w:adjustRightInd w:val="0"/>
        <w:spacing w:after="0"/>
        <w:jc w:val="left"/>
        <w:rPr>
          <w:rFonts w:ascii="Courier" w:hAnsi="Courier" w:cs="Times New Roman"/>
          <w:color w:val="00000A"/>
          <w:sz w:val="20"/>
          <w:szCs w:val="20"/>
        </w:rPr>
      </w:pPr>
    </w:p>
    <w:p w14:paraId="3042EFB2" w14:textId="77777777" w:rsidR="005653F9" w:rsidRDefault="0035308D" w:rsidP="0035308D">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w:t>
      </w:r>
      <w:proofErr w:type="spellStart"/>
      <w:r w:rsidR="005653F9">
        <w:rPr>
          <w:rFonts w:ascii="Courier" w:hAnsi="Courier"/>
          <w:sz w:val="20"/>
          <w:szCs w:val="20"/>
        </w:rPr>
        <w:t>hbool_t</w:t>
      </w:r>
      <w:proofErr w:type="spellEnd"/>
      <w:r w:rsidR="005653F9">
        <w:rPr>
          <w:rFonts w:ascii="Courier" w:hAnsi="Courier"/>
          <w:sz w:val="20"/>
          <w:szCs w:val="20"/>
        </w:rPr>
        <w:t xml:space="preserve"> </w:t>
      </w:r>
      <w:proofErr w:type="spellStart"/>
      <w:r w:rsidR="005653F9">
        <w:rPr>
          <w:rFonts w:ascii="Courier" w:hAnsi="Courier"/>
          <w:sz w:val="20"/>
          <w:szCs w:val="20"/>
        </w:rPr>
        <w:t>vfd_swrm_writer</w:t>
      </w:r>
      <w:proofErr w:type="spellEnd"/>
      <w:r w:rsidR="005653F9">
        <w:rPr>
          <w:rFonts w:ascii="Courier" w:hAnsi="Courier"/>
          <w:sz w:val="20"/>
          <w:szCs w:val="20"/>
        </w:rPr>
        <w:t>;</w:t>
      </w:r>
    </w:p>
    <w:p w14:paraId="6C3FECA0" w14:textId="77777777" w:rsidR="005653F9" w:rsidRDefault="005653F9" w:rsidP="0035308D">
      <w:pPr>
        <w:widowControl w:val="0"/>
        <w:autoSpaceDE w:val="0"/>
        <w:autoSpaceDN w:val="0"/>
        <w:adjustRightInd w:val="0"/>
        <w:spacing w:after="0"/>
        <w:jc w:val="left"/>
        <w:rPr>
          <w:rFonts w:ascii="Courier" w:hAnsi="Courier"/>
          <w:sz w:val="20"/>
          <w:szCs w:val="20"/>
        </w:rPr>
      </w:pPr>
    </w:p>
    <w:p w14:paraId="41B8A9D6" w14:textId="77777777"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uint64_t </w:t>
      </w:r>
      <w:proofErr w:type="spellStart"/>
      <w:r>
        <w:rPr>
          <w:rFonts w:ascii="Courier" w:hAnsi="Courier"/>
          <w:sz w:val="20"/>
          <w:szCs w:val="20"/>
        </w:rPr>
        <w:t>tick_num</w:t>
      </w:r>
      <w:proofErr w:type="spellEnd"/>
      <w:r>
        <w:rPr>
          <w:rFonts w:ascii="Courier" w:hAnsi="Courier"/>
          <w:sz w:val="20"/>
          <w:szCs w:val="20"/>
        </w:rPr>
        <w:t>;</w:t>
      </w:r>
    </w:p>
    <w:p w14:paraId="6B659BF3" w14:textId="77777777" w:rsidR="005653F9" w:rsidRDefault="005653F9" w:rsidP="0035308D">
      <w:pPr>
        <w:widowControl w:val="0"/>
        <w:autoSpaceDE w:val="0"/>
        <w:autoSpaceDN w:val="0"/>
        <w:adjustRightInd w:val="0"/>
        <w:spacing w:after="0"/>
        <w:jc w:val="left"/>
        <w:rPr>
          <w:rFonts w:ascii="Courier" w:hAnsi="Courier"/>
          <w:sz w:val="20"/>
          <w:szCs w:val="20"/>
        </w:rPr>
      </w:pPr>
    </w:p>
    <w:p w14:paraId="351AC198" w14:textId="29520A3C"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struct </w:t>
      </w:r>
      <w:proofErr w:type="spellStart"/>
      <w:r>
        <w:rPr>
          <w:rFonts w:ascii="Courier" w:hAnsi="Courier"/>
          <w:sz w:val="20"/>
          <w:szCs w:val="20"/>
        </w:rPr>
        <w:t>timespec</w:t>
      </w:r>
      <w:proofErr w:type="spellEnd"/>
      <w:r>
        <w:rPr>
          <w:rFonts w:ascii="Courier" w:hAnsi="Courier"/>
          <w:sz w:val="20"/>
          <w:szCs w:val="20"/>
        </w:rPr>
        <w:t xml:space="preserve"> </w:t>
      </w:r>
      <w:proofErr w:type="spellStart"/>
      <w:r>
        <w:rPr>
          <w:rFonts w:ascii="Courier" w:hAnsi="Courier"/>
          <w:sz w:val="20"/>
          <w:szCs w:val="20"/>
        </w:rPr>
        <w:t>end_of_tick</w:t>
      </w:r>
      <w:proofErr w:type="spellEnd"/>
      <w:r>
        <w:rPr>
          <w:rFonts w:ascii="Courier" w:hAnsi="Courier" w:cs="Times New Roman"/>
          <w:color w:val="00000A"/>
          <w:sz w:val="20"/>
          <w:szCs w:val="20"/>
        </w:rPr>
        <w:t>;</w:t>
      </w:r>
    </w:p>
    <w:p w14:paraId="341CB3C9" w14:textId="77777777"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p>
    <w:p w14:paraId="5C865E64" w14:textId="130A5614"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cs="Times New Roman"/>
          <w:color w:val="00000A"/>
          <w:sz w:val="20"/>
          <w:szCs w:val="20"/>
        </w:rPr>
        <w:t xml:space="preserve">    </w:t>
      </w:r>
      <w:r>
        <w:rPr>
          <w:rFonts w:ascii="Courier" w:hAnsi="Courier"/>
          <w:sz w:val="20"/>
          <w:szCs w:val="20"/>
        </w:rPr>
        <w:t>H5F_file_t *</w:t>
      </w:r>
      <w:proofErr w:type="spellStart"/>
      <w:r>
        <w:rPr>
          <w:rFonts w:ascii="Courier" w:hAnsi="Courier"/>
          <w:sz w:val="20"/>
          <w:szCs w:val="20"/>
        </w:rPr>
        <w:t>vfd_swmr_file</w:t>
      </w:r>
      <w:proofErr w:type="spellEnd"/>
      <w:r>
        <w:rPr>
          <w:rFonts w:ascii="Courier" w:hAnsi="Courier"/>
          <w:sz w:val="20"/>
          <w:szCs w:val="20"/>
        </w:rPr>
        <w:t>;</w:t>
      </w:r>
    </w:p>
    <w:p w14:paraId="351E9316" w14:textId="77777777" w:rsidR="005653F9" w:rsidRDefault="005653F9" w:rsidP="0035308D">
      <w:pPr>
        <w:widowControl w:val="0"/>
        <w:autoSpaceDE w:val="0"/>
        <w:autoSpaceDN w:val="0"/>
        <w:adjustRightInd w:val="0"/>
        <w:spacing w:after="0"/>
        <w:jc w:val="left"/>
        <w:rPr>
          <w:rFonts w:ascii="Courier" w:hAnsi="Courier"/>
          <w:sz w:val="20"/>
          <w:szCs w:val="20"/>
        </w:rPr>
      </w:pPr>
    </w:p>
    <w:p w14:paraId="70FD778D" w14:textId="5BA6F3E0" w:rsidR="005653F9" w:rsidRDefault="005653F9" w:rsidP="0035308D">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roofErr w:type="spellStart"/>
      <w:r w:rsidR="003F4121">
        <w:rPr>
          <w:rFonts w:ascii="Courier" w:hAnsi="Courier"/>
          <w:sz w:val="20"/>
          <w:szCs w:val="20"/>
        </w:rPr>
        <w:t>eot_queue_entry_t</w:t>
      </w:r>
      <w:proofErr w:type="spellEnd"/>
      <w:r>
        <w:rPr>
          <w:rFonts w:ascii="Courier" w:hAnsi="Courier"/>
          <w:sz w:val="20"/>
          <w:szCs w:val="20"/>
        </w:rPr>
        <w:t xml:space="preserve"> * next;</w:t>
      </w:r>
    </w:p>
    <w:p w14:paraId="081329EB" w14:textId="77777777" w:rsidR="005653F9" w:rsidRDefault="005653F9" w:rsidP="0035308D">
      <w:pPr>
        <w:widowControl w:val="0"/>
        <w:autoSpaceDE w:val="0"/>
        <w:autoSpaceDN w:val="0"/>
        <w:adjustRightInd w:val="0"/>
        <w:spacing w:after="0"/>
        <w:jc w:val="left"/>
        <w:rPr>
          <w:rFonts w:ascii="Courier" w:hAnsi="Courier"/>
          <w:sz w:val="20"/>
          <w:szCs w:val="20"/>
        </w:rPr>
      </w:pPr>
    </w:p>
    <w:p w14:paraId="2E70292C" w14:textId="62CB7F99" w:rsidR="005653F9" w:rsidRDefault="005653F9" w:rsidP="0035308D">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w:t>
      </w:r>
      <w:proofErr w:type="spellStart"/>
      <w:r w:rsidR="003F4121">
        <w:rPr>
          <w:rFonts w:ascii="Courier" w:hAnsi="Courier"/>
          <w:sz w:val="20"/>
          <w:szCs w:val="20"/>
        </w:rPr>
        <w:t>eot_queue_entry_t</w:t>
      </w:r>
      <w:proofErr w:type="spellEnd"/>
      <w:r>
        <w:rPr>
          <w:rFonts w:ascii="Courier" w:hAnsi="Courier"/>
          <w:sz w:val="20"/>
          <w:szCs w:val="20"/>
        </w:rPr>
        <w:t xml:space="preserve"> * </w:t>
      </w:r>
      <w:proofErr w:type="spellStart"/>
      <w:r>
        <w:rPr>
          <w:rFonts w:ascii="Courier" w:hAnsi="Courier"/>
          <w:sz w:val="20"/>
          <w:szCs w:val="20"/>
        </w:rPr>
        <w:t>prev</w:t>
      </w:r>
      <w:proofErr w:type="spellEnd"/>
      <w:r>
        <w:rPr>
          <w:rFonts w:ascii="Courier" w:hAnsi="Courier"/>
          <w:sz w:val="20"/>
          <w:szCs w:val="20"/>
        </w:rPr>
        <w:t>;</w:t>
      </w:r>
    </w:p>
    <w:p w14:paraId="62066EB9" w14:textId="77777777" w:rsidR="0035308D" w:rsidRPr="00D20979" w:rsidRDefault="0035308D" w:rsidP="0035308D">
      <w:pPr>
        <w:widowControl w:val="0"/>
        <w:autoSpaceDE w:val="0"/>
        <w:autoSpaceDN w:val="0"/>
        <w:adjustRightInd w:val="0"/>
        <w:spacing w:after="0"/>
        <w:jc w:val="left"/>
        <w:rPr>
          <w:rFonts w:ascii="Courier" w:hAnsi="Courier" w:cs="Times New Roman"/>
          <w:color w:val="00000A"/>
          <w:sz w:val="20"/>
          <w:szCs w:val="20"/>
        </w:rPr>
      </w:pPr>
    </w:p>
    <w:p w14:paraId="2BD28A8C" w14:textId="5B884559" w:rsidR="0035308D" w:rsidRDefault="0035308D" w:rsidP="0035308D">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roofErr w:type="spellStart"/>
      <w:r w:rsidR="003F4121">
        <w:rPr>
          <w:rFonts w:ascii="Courier" w:hAnsi="Courier"/>
          <w:sz w:val="20"/>
          <w:szCs w:val="20"/>
        </w:rPr>
        <w:t>eot_queue_entry_t</w:t>
      </w:r>
      <w:proofErr w:type="spellEnd"/>
      <w:r w:rsidRPr="00E65FCE">
        <w:rPr>
          <w:rFonts w:ascii="Courier" w:hAnsi="Courier" w:cs="Times New Roman"/>
          <w:color w:val="00000A"/>
          <w:sz w:val="20"/>
          <w:szCs w:val="20"/>
        </w:rPr>
        <w:t>;</w:t>
      </w:r>
    </w:p>
    <w:p w14:paraId="18C1E019" w14:textId="77777777" w:rsidR="0035308D" w:rsidRDefault="0035308D" w:rsidP="00521580"/>
    <w:p w14:paraId="60BEE13E" w14:textId="49D1503A" w:rsidR="0035308D" w:rsidRDefault="00E377F4" w:rsidP="00521580">
      <w:r>
        <w:t xml:space="preserve">Observe that there </w:t>
      </w:r>
      <w:r w:rsidR="00D66FBB">
        <w:t>will be exactly on</w:t>
      </w:r>
      <w:r w:rsidR="00EA4BD5">
        <w:t>e</w:t>
      </w:r>
      <w:r w:rsidR="00D66FBB">
        <w:t xml:space="preserve"> instance of </w:t>
      </w:r>
      <w:proofErr w:type="spellStart"/>
      <w:r w:rsidR="003F4121">
        <w:rPr>
          <w:rFonts w:ascii="Courier" w:hAnsi="Courier"/>
          <w:sz w:val="20"/>
          <w:szCs w:val="20"/>
        </w:rPr>
        <w:t>eot_queue_entry_t</w:t>
      </w:r>
      <w:proofErr w:type="spellEnd"/>
      <w:r w:rsidR="00622EBD">
        <w:t xml:space="preserve"> for each file opened in VFD SWMR mode.  This has two implications:</w:t>
      </w:r>
    </w:p>
    <w:p w14:paraId="3D186E9B" w14:textId="518AB274" w:rsidR="00622EBD" w:rsidRDefault="00622EBD" w:rsidP="00527F1E">
      <w:pPr>
        <w:pStyle w:val="ListParagraph"/>
        <w:numPr>
          <w:ilvl w:val="0"/>
          <w:numId w:val="48"/>
        </w:numPr>
      </w:pPr>
      <w:r>
        <w:t xml:space="preserve">The same instance of </w:t>
      </w:r>
      <w:proofErr w:type="spellStart"/>
      <w:r w:rsidR="003F4121">
        <w:rPr>
          <w:rFonts w:ascii="Courier" w:hAnsi="Courier"/>
          <w:sz w:val="20"/>
          <w:szCs w:val="20"/>
        </w:rPr>
        <w:t>eot_queue_entry_t</w:t>
      </w:r>
      <w:proofErr w:type="spellEnd"/>
      <w:r>
        <w:t xml:space="preserve"> can be re-used each tick, thus avoiding the overhead of </w:t>
      </w:r>
      <w:r w:rsidR="00E045D9">
        <w:t xml:space="preserve">repeated </w:t>
      </w:r>
      <w:r>
        <w:t xml:space="preserve">allocation and de-allocation.  </w:t>
      </w:r>
    </w:p>
    <w:p w14:paraId="696762EF" w14:textId="3B1AA478" w:rsidR="00622EBD" w:rsidRDefault="00622EBD" w:rsidP="00527F1E">
      <w:pPr>
        <w:pStyle w:val="ListParagraph"/>
        <w:numPr>
          <w:ilvl w:val="0"/>
          <w:numId w:val="48"/>
        </w:numPr>
      </w:pPr>
      <w:r>
        <w:t>Assuming (as seems likely) that there will be neither large numbers of files opened in VFD SWMR mode in a single process, nor large variations in tick length between such files, implementing the queue as a doubly linked list should be reasonably efficient.</w:t>
      </w:r>
    </w:p>
    <w:p w14:paraId="6C48ACD0" w14:textId="26F5490D" w:rsidR="00622EBD" w:rsidRDefault="00622EBD" w:rsidP="00E045D9">
      <w:r>
        <w:t>The head and tail of the end of tick queue will be maintained in the global variables:</w:t>
      </w:r>
    </w:p>
    <w:p w14:paraId="3B580419" w14:textId="2DB80368" w:rsidR="00622EBD" w:rsidRDefault="003F4121" w:rsidP="00E045D9">
      <w:pPr>
        <w:ind w:left="720"/>
        <w:rPr>
          <w:rFonts w:ascii="Courier" w:hAnsi="Courier"/>
          <w:sz w:val="20"/>
          <w:szCs w:val="20"/>
        </w:rPr>
      </w:pPr>
      <w:proofErr w:type="spellStart"/>
      <w:r>
        <w:rPr>
          <w:rFonts w:ascii="Courier" w:hAnsi="Courier"/>
          <w:sz w:val="20"/>
          <w:szCs w:val="20"/>
        </w:rPr>
        <w:t>eot_queue_entry_t</w:t>
      </w:r>
      <w:proofErr w:type="spellEnd"/>
      <w:r w:rsidR="00622EBD">
        <w:rPr>
          <w:rFonts w:ascii="Courier" w:hAnsi="Courier"/>
          <w:sz w:val="20"/>
          <w:szCs w:val="20"/>
        </w:rPr>
        <w:t xml:space="preserve"> * </w:t>
      </w:r>
      <w:proofErr w:type="spellStart"/>
      <w:r w:rsidR="00E045D9">
        <w:rPr>
          <w:rFonts w:ascii="Courier" w:hAnsi="Courier"/>
          <w:sz w:val="20"/>
          <w:szCs w:val="20"/>
        </w:rPr>
        <w:t>vfd_swmr_eot_queue_head</w:t>
      </w:r>
      <w:proofErr w:type="spellEnd"/>
      <w:r w:rsidR="00622EBD">
        <w:rPr>
          <w:rFonts w:ascii="Courier" w:hAnsi="Courier"/>
          <w:sz w:val="20"/>
          <w:szCs w:val="20"/>
        </w:rPr>
        <w:t>;</w:t>
      </w:r>
    </w:p>
    <w:p w14:paraId="3AA209A0" w14:textId="25EFBE1D" w:rsidR="00622EBD" w:rsidRDefault="003F4121" w:rsidP="00E045D9">
      <w:pPr>
        <w:ind w:left="720"/>
        <w:rPr>
          <w:rFonts w:ascii="Courier" w:hAnsi="Courier" w:cs="Times New Roman"/>
          <w:color w:val="00000A"/>
          <w:sz w:val="20"/>
          <w:szCs w:val="20"/>
        </w:rPr>
      </w:pPr>
      <w:proofErr w:type="spellStart"/>
      <w:r>
        <w:rPr>
          <w:rFonts w:ascii="Courier" w:hAnsi="Courier"/>
          <w:sz w:val="20"/>
          <w:szCs w:val="20"/>
        </w:rPr>
        <w:t>eot_queue_entry_t</w:t>
      </w:r>
      <w:proofErr w:type="spellEnd"/>
      <w:r w:rsidR="00622EBD">
        <w:rPr>
          <w:rFonts w:ascii="Courier" w:hAnsi="Courier"/>
          <w:sz w:val="20"/>
          <w:szCs w:val="20"/>
        </w:rPr>
        <w:t xml:space="preserve"> * </w:t>
      </w:r>
      <w:proofErr w:type="spellStart"/>
      <w:r w:rsidR="00E045D9">
        <w:rPr>
          <w:rFonts w:ascii="Courier" w:hAnsi="Courier"/>
          <w:sz w:val="20"/>
          <w:szCs w:val="20"/>
        </w:rPr>
        <w:t>vfd_swmr_eot_queue_tail</w:t>
      </w:r>
      <w:proofErr w:type="spellEnd"/>
      <w:r w:rsidR="00622EBD">
        <w:rPr>
          <w:rFonts w:ascii="Courier" w:hAnsi="Courier"/>
          <w:sz w:val="20"/>
          <w:szCs w:val="20"/>
        </w:rPr>
        <w:t>;</w:t>
      </w:r>
    </w:p>
    <w:p w14:paraId="5FF0C42B" w14:textId="3BF5E2AB" w:rsidR="00DC49F9" w:rsidRDefault="00DC49F9" w:rsidP="00E045D9">
      <w:r>
        <w:t xml:space="preserve">To minimize overhead, the end of tick and whether the target file is a VFD SWMR writer must also be cached in </w:t>
      </w:r>
      <w:proofErr w:type="spellStart"/>
      <w:r>
        <w:t>globals</w:t>
      </w:r>
      <w:proofErr w:type="spellEnd"/>
      <w:r>
        <w:t>:</w:t>
      </w:r>
    </w:p>
    <w:p w14:paraId="2A4B8D63" w14:textId="66DED3E0" w:rsidR="00DC49F9" w:rsidRDefault="00EA4BD5" w:rsidP="00DC49F9">
      <w:pPr>
        <w:ind w:left="720"/>
        <w:rPr>
          <w:rFonts w:ascii="Courier" w:hAnsi="Courier"/>
          <w:sz w:val="20"/>
          <w:szCs w:val="20"/>
        </w:rPr>
      </w:pPr>
      <w:proofErr w:type="spellStart"/>
      <w:r>
        <w:rPr>
          <w:rFonts w:ascii="Courier" w:hAnsi="Courier"/>
          <w:sz w:val="20"/>
          <w:szCs w:val="20"/>
        </w:rPr>
        <w:t>hbool_t</w:t>
      </w:r>
      <w:proofErr w:type="spellEnd"/>
      <w:r>
        <w:rPr>
          <w:rFonts w:ascii="Courier" w:hAnsi="Courier"/>
          <w:sz w:val="20"/>
          <w:szCs w:val="20"/>
        </w:rPr>
        <w:t xml:space="preserve"> </w:t>
      </w:r>
      <w:proofErr w:type="spellStart"/>
      <w:r>
        <w:rPr>
          <w:rFonts w:ascii="Courier" w:hAnsi="Courier"/>
          <w:sz w:val="20"/>
          <w:szCs w:val="20"/>
        </w:rPr>
        <w:t>vfd_swmr</w:t>
      </w:r>
      <w:r w:rsidR="00DC49F9">
        <w:rPr>
          <w:rFonts w:ascii="Courier" w:hAnsi="Courier"/>
          <w:sz w:val="20"/>
          <w:szCs w:val="20"/>
        </w:rPr>
        <w:t>_writer</w:t>
      </w:r>
      <w:proofErr w:type="spellEnd"/>
      <w:r w:rsidR="00DC49F9">
        <w:rPr>
          <w:rFonts w:ascii="Courier" w:hAnsi="Courier"/>
          <w:sz w:val="20"/>
          <w:szCs w:val="20"/>
        </w:rPr>
        <w:t>;</w:t>
      </w:r>
    </w:p>
    <w:p w14:paraId="2F7BD061" w14:textId="77777777" w:rsidR="00DC49F9" w:rsidRDefault="00DC49F9" w:rsidP="00DC49F9">
      <w:pPr>
        <w:ind w:left="720"/>
        <w:rPr>
          <w:rFonts w:ascii="Courier" w:hAnsi="Courier"/>
          <w:sz w:val="20"/>
          <w:szCs w:val="20"/>
        </w:rPr>
      </w:pPr>
      <w:r>
        <w:rPr>
          <w:rFonts w:ascii="Courier" w:hAnsi="Courier"/>
          <w:sz w:val="20"/>
          <w:szCs w:val="20"/>
        </w:rPr>
        <w:t xml:space="preserve">struct </w:t>
      </w:r>
      <w:proofErr w:type="spellStart"/>
      <w:r>
        <w:rPr>
          <w:rFonts w:ascii="Courier" w:hAnsi="Courier"/>
          <w:sz w:val="20"/>
          <w:szCs w:val="20"/>
        </w:rPr>
        <w:t>timespec</w:t>
      </w:r>
      <w:proofErr w:type="spellEnd"/>
      <w:r>
        <w:rPr>
          <w:rFonts w:ascii="Courier" w:hAnsi="Courier"/>
          <w:sz w:val="20"/>
          <w:szCs w:val="20"/>
        </w:rPr>
        <w:t xml:space="preserve"> </w:t>
      </w:r>
      <w:proofErr w:type="spellStart"/>
      <w:r>
        <w:rPr>
          <w:rFonts w:ascii="Courier" w:hAnsi="Courier"/>
          <w:sz w:val="20"/>
          <w:szCs w:val="20"/>
        </w:rPr>
        <w:t>end_of_tick</w:t>
      </w:r>
      <w:proofErr w:type="spellEnd"/>
      <w:r>
        <w:rPr>
          <w:rFonts w:ascii="Courier" w:hAnsi="Courier"/>
          <w:sz w:val="20"/>
          <w:szCs w:val="20"/>
        </w:rPr>
        <w:t>;</w:t>
      </w:r>
    </w:p>
    <w:p w14:paraId="15D3F047" w14:textId="29D49038" w:rsidR="0035308D" w:rsidRDefault="00DC49F9" w:rsidP="00E045D9">
      <w:r>
        <w:lastRenderedPageBreak/>
        <w:t xml:space="preserve">Observe that it is sufficient to test </w:t>
      </w:r>
      <w:r w:rsidRPr="00DC49F9">
        <w:rPr>
          <w:rFonts w:ascii="Courier" w:hAnsi="Courier"/>
          <w:sz w:val="20"/>
          <w:szCs w:val="20"/>
        </w:rPr>
        <w:t>(</w:t>
      </w:r>
      <w:proofErr w:type="spellStart"/>
      <w:r w:rsidRPr="00DC49F9">
        <w:rPr>
          <w:rFonts w:ascii="Courier" w:hAnsi="Courier"/>
          <w:sz w:val="20"/>
          <w:szCs w:val="20"/>
        </w:rPr>
        <w:t>vfd_swmr_eot_queue_</w:t>
      </w:r>
      <w:proofErr w:type="gramStart"/>
      <w:r w:rsidRPr="00DC49F9">
        <w:rPr>
          <w:rFonts w:ascii="Courier" w:hAnsi="Courier"/>
          <w:sz w:val="20"/>
          <w:szCs w:val="20"/>
        </w:rPr>
        <w:t>head</w:t>
      </w:r>
      <w:proofErr w:type="spellEnd"/>
      <w:r w:rsidRPr="00DC49F9">
        <w:rPr>
          <w:rFonts w:ascii="Courier" w:hAnsi="Courier"/>
          <w:sz w:val="20"/>
          <w:szCs w:val="20"/>
        </w:rPr>
        <w:t xml:space="preserve"> !</w:t>
      </w:r>
      <w:proofErr w:type="gramEnd"/>
      <w:r w:rsidRPr="00DC49F9">
        <w:rPr>
          <w:rFonts w:ascii="Courier" w:hAnsi="Courier"/>
          <w:sz w:val="20"/>
          <w:szCs w:val="20"/>
        </w:rPr>
        <w:t>= NULL)</w:t>
      </w:r>
      <w:r>
        <w:t xml:space="preserve"> to determine whether there is a file opened in VFD SWMR mode.</w:t>
      </w:r>
    </w:p>
    <w:p w14:paraId="7EB584B8" w14:textId="050CB1CC" w:rsidR="0035308D" w:rsidRDefault="00DC49F9" w:rsidP="00521580">
      <w:r>
        <w:t>When a file</w:t>
      </w:r>
      <w:r w:rsidR="00B80583">
        <w:t xml:space="preserve"> is opened in VFD SWMR mode, an</w:t>
      </w:r>
      <w:r>
        <w:t xml:space="preserve"> instance of </w:t>
      </w:r>
      <w:proofErr w:type="spellStart"/>
      <w:r w:rsidR="003F4121">
        <w:rPr>
          <w:rFonts w:ascii="Courier" w:hAnsi="Courier"/>
          <w:sz w:val="20"/>
          <w:szCs w:val="20"/>
        </w:rPr>
        <w:t>eot_queue_entry_t</w:t>
      </w:r>
      <w:proofErr w:type="spellEnd"/>
      <w:r>
        <w:t xml:space="preserve"> must be allocated</w:t>
      </w:r>
      <w:r w:rsidR="00B80583">
        <w:t>, initialized,</w:t>
      </w:r>
      <w:r>
        <w:t xml:space="preserve"> and inserted on the EOT queue in the appropriate location.  Do this by starting at the tail of the queue, and inserting the entry after the first entry encountered </w:t>
      </w:r>
      <w:r w:rsidR="00DC6BCF">
        <w:t xml:space="preserve">such </w:t>
      </w:r>
      <w:r w:rsidR="00F5439E">
        <w:t>that</w:t>
      </w:r>
      <w:r w:rsidR="00DC6BCF">
        <w:t xml:space="preserve"> </w:t>
      </w:r>
      <w:proofErr w:type="spellStart"/>
      <w:r w:rsidR="00DC6BCF" w:rsidRPr="00F5439E">
        <w:rPr>
          <w:rFonts w:ascii="Courier" w:hAnsi="Courier"/>
          <w:sz w:val="20"/>
          <w:szCs w:val="20"/>
        </w:rPr>
        <w:t>end_of_tick</w:t>
      </w:r>
      <w:proofErr w:type="spellEnd"/>
      <w:r w:rsidR="00DC6BCF">
        <w:t xml:space="preserve"> less than or equal to that of the new entry, </w:t>
      </w:r>
      <w:r>
        <w:t xml:space="preserve">or at the head of the queue if no such entry exists.  In this latter case, the global variables </w:t>
      </w:r>
      <w:proofErr w:type="spellStart"/>
      <w:r w:rsidRPr="00B80583">
        <w:rPr>
          <w:rFonts w:ascii="Courier" w:hAnsi="Courier"/>
          <w:sz w:val="20"/>
          <w:szCs w:val="20"/>
        </w:rPr>
        <w:t>vfd_swmr_writer</w:t>
      </w:r>
      <w:proofErr w:type="spellEnd"/>
      <w:r>
        <w:t xml:space="preserve"> and </w:t>
      </w:r>
      <w:proofErr w:type="spellStart"/>
      <w:r w:rsidRPr="00B80583">
        <w:rPr>
          <w:rFonts w:ascii="Courier" w:hAnsi="Courier"/>
          <w:sz w:val="20"/>
          <w:szCs w:val="20"/>
        </w:rPr>
        <w:t>end_of_tick</w:t>
      </w:r>
      <w:proofErr w:type="spellEnd"/>
      <w:r>
        <w:t xml:space="preserve"> must also be </w:t>
      </w:r>
      <w:r w:rsidR="00B80583">
        <w:t>set equal to the fields of the same name in the new instance.</w:t>
      </w:r>
    </w:p>
    <w:p w14:paraId="0C10D224" w14:textId="17FEFA08" w:rsidR="00F5439E" w:rsidRDefault="00F5439E" w:rsidP="00521580">
      <w:r>
        <w:t xml:space="preserve">Observe that this insertion algorithm ensures that the EOT queue is sorted in </w:t>
      </w:r>
      <w:proofErr w:type="spellStart"/>
      <w:r w:rsidR="00DC6BCF" w:rsidRPr="00B80583">
        <w:rPr>
          <w:rFonts w:ascii="Courier" w:hAnsi="Courier"/>
          <w:sz w:val="20"/>
          <w:szCs w:val="20"/>
        </w:rPr>
        <w:t>end_of_tick</w:t>
      </w:r>
      <w:proofErr w:type="spellEnd"/>
      <w:r>
        <w:t xml:space="preserve"> order</w:t>
      </w:r>
      <w:r w:rsidR="00DC6BCF">
        <w:t>.</w:t>
      </w:r>
      <w:r>
        <w:t xml:space="preserve"> </w:t>
      </w:r>
    </w:p>
    <w:p w14:paraId="39D7A975" w14:textId="4A55DAD2" w:rsidR="00B80583" w:rsidRDefault="00B80583" w:rsidP="00521580">
      <w:r>
        <w:t xml:space="preserve">When a file that has been opened in VFD SWMR mode is closed, the above procedure must be reversed.  The associated instance of </w:t>
      </w:r>
      <w:proofErr w:type="spellStart"/>
      <w:r w:rsidR="003F4121">
        <w:rPr>
          <w:rFonts w:ascii="Courier" w:hAnsi="Courier"/>
          <w:sz w:val="20"/>
          <w:szCs w:val="20"/>
        </w:rPr>
        <w:t>eot_queue_entry_t</w:t>
      </w:r>
      <w:proofErr w:type="spellEnd"/>
      <w:r>
        <w:t xml:space="preserve"> must be removed from the EOT queue and discarded.  Further, if the instance was at the head of the queue, the global variables </w:t>
      </w:r>
      <w:proofErr w:type="spellStart"/>
      <w:r w:rsidRPr="00B80583">
        <w:rPr>
          <w:rFonts w:ascii="Courier" w:hAnsi="Courier"/>
          <w:sz w:val="20"/>
          <w:szCs w:val="20"/>
        </w:rPr>
        <w:t>vfd_swmr_writer</w:t>
      </w:r>
      <w:proofErr w:type="spellEnd"/>
      <w:r>
        <w:t xml:space="preserve"> and </w:t>
      </w:r>
      <w:proofErr w:type="spellStart"/>
      <w:r w:rsidRPr="00B80583">
        <w:rPr>
          <w:rFonts w:ascii="Courier" w:hAnsi="Courier"/>
          <w:sz w:val="20"/>
          <w:szCs w:val="20"/>
        </w:rPr>
        <w:t>end_of_tick</w:t>
      </w:r>
      <w:proofErr w:type="spellEnd"/>
      <w:r>
        <w:t xml:space="preserve"> must be set equal to the fields of the same name of the next instance of the queue, if such an instance exists.  If no such instance exists, no action is required, as the </w:t>
      </w:r>
      <w:proofErr w:type="spellStart"/>
      <w:r w:rsidRPr="00DC49F9">
        <w:rPr>
          <w:rFonts w:ascii="Courier" w:hAnsi="Courier"/>
          <w:sz w:val="20"/>
          <w:szCs w:val="20"/>
        </w:rPr>
        <w:t>vfd_swmr_eot_queue_head</w:t>
      </w:r>
      <w:proofErr w:type="spellEnd"/>
      <w:r>
        <w:t xml:space="preserve"> will be NULL, indicating that there are no files opened in VFD SWMR mode.</w:t>
      </w:r>
    </w:p>
    <w:p w14:paraId="3C58D155" w14:textId="3CE2B68A" w:rsidR="00371278" w:rsidRDefault="00371278" w:rsidP="00371278">
      <w:pPr>
        <w:pStyle w:val="Davidscommentary"/>
      </w:pPr>
      <w:r>
        <w:t>This section is too detailed, rewrite in a paragraph or two that refers to the source code.</w:t>
      </w:r>
    </w:p>
    <w:p w14:paraId="608193FD" w14:textId="72DD013A" w:rsidR="00371278" w:rsidRPr="00371278" w:rsidRDefault="00371278" w:rsidP="00371278">
      <w:pPr>
        <w:pStyle w:val="Davidscommentary"/>
      </w:pPr>
      <w:r>
        <w:t xml:space="preserve">In the source code, I renamed </w:t>
      </w:r>
      <w:proofErr w:type="spellStart"/>
      <w:r w:rsidR="003F4121">
        <w:rPr>
          <w:rFonts w:ascii="Courier" w:hAnsi="Courier"/>
          <w:sz w:val="20"/>
          <w:szCs w:val="20"/>
        </w:rPr>
        <w:t>eot_queue_entry_t</w:t>
      </w:r>
      <w:proofErr w:type="spellEnd"/>
      <w:r w:rsidRPr="00371278">
        <w:t>.</w:t>
      </w:r>
      <w:r>
        <w:t xml:space="preserve"> </w:t>
      </w:r>
      <w:r w:rsidR="00F20589">
        <w:t>Now it is called</w:t>
      </w:r>
      <w:r>
        <w:t xml:space="preserve"> </w:t>
      </w:r>
      <w:proofErr w:type="spellStart"/>
      <w:r w:rsidRPr="0035308D">
        <w:rPr>
          <w:rFonts w:ascii="Courier" w:hAnsi="Courier"/>
          <w:sz w:val="20"/>
          <w:szCs w:val="20"/>
        </w:rPr>
        <w:t>eot_queue_entry</w:t>
      </w:r>
      <w:r>
        <w:rPr>
          <w:rFonts w:ascii="Courier" w:hAnsi="Courier"/>
          <w:sz w:val="20"/>
          <w:szCs w:val="20"/>
        </w:rPr>
        <w:t>_t</w:t>
      </w:r>
      <w:proofErr w:type="spellEnd"/>
      <w:r w:rsidR="00F20589">
        <w:t>.</w:t>
      </w:r>
    </w:p>
    <w:p w14:paraId="74EAD2BC" w14:textId="6FA35ED2" w:rsidR="00FE01BA" w:rsidRDefault="00FE01BA" w:rsidP="004676A3">
      <w:pPr>
        <w:pStyle w:val="Heading3"/>
      </w:pPr>
      <w:r>
        <w:t>Internal Representation of the Metadata File Index</w:t>
      </w:r>
    </w:p>
    <w:p w14:paraId="46D6FA55" w14:textId="5E928770" w:rsidR="00FE01BA" w:rsidRDefault="00FE01BA" w:rsidP="00FE01BA">
      <w:r>
        <w:t xml:space="preserve">Arrays of the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structure are used to represent the metadata file index internally, both for the writer and reader. </w:t>
      </w:r>
    </w:p>
    <w:p w14:paraId="3662CE59" w14:textId="2D05F208" w:rsidR="00F25A54" w:rsidRDefault="00F25A54" w:rsidP="00FE01BA">
      <w:r>
        <w:t xml:space="preserve">The </w:t>
      </w:r>
      <w:r w:rsidR="000A348A">
        <w:t>definition</w:t>
      </w:r>
      <w:r>
        <w:t xml:space="preserve"> of this structure is given below:</w:t>
      </w:r>
    </w:p>
    <w:p w14:paraId="547776F7" w14:textId="77777777" w:rsidR="00B57594" w:rsidRDefault="00B57594" w:rsidP="00FE01BA"/>
    <w:p w14:paraId="7E770A2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w:t>
      </w:r>
      <w:r>
        <w:rPr>
          <w:rFonts w:ascii="Courier" w:hAnsi="Courier" w:cs="Times New Roman"/>
          <w:color w:val="00000A"/>
          <w:sz w:val="20"/>
          <w:szCs w:val="20"/>
        </w:rPr>
        <w:t>**</w:t>
      </w:r>
      <w:r w:rsidRPr="00E65FCE">
        <w:rPr>
          <w:rFonts w:ascii="Courier" w:hAnsi="Courier" w:cs="Times New Roman"/>
          <w:color w:val="00000A"/>
          <w:sz w:val="20"/>
          <w:szCs w:val="20"/>
        </w:rPr>
        <w:t>*******************************</w:t>
      </w:r>
    </w:p>
    <w:p w14:paraId="37CE814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0842FA62" w14:textId="77777777" w:rsidR="00FE01BA" w:rsidRPr="00E65FCE" w:rsidRDefault="00FE01BA" w:rsidP="00FE01BA">
      <w:pPr>
        <w:widowControl w:val="0"/>
        <w:autoSpaceDE w:val="0"/>
        <w:autoSpaceDN w:val="0"/>
        <w:adjustRightInd w:val="0"/>
        <w:spacing w:after="0"/>
        <w:rPr>
          <w:rFonts w:ascii="Courier" w:hAnsi="Courier" w:cs="Times New Roman"/>
          <w:color w:val="00000A"/>
          <w:sz w:val="20"/>
          <w:szCs w:val="20"/>
        </w:rPr>
      </w:pPr>
      <w:r w:rsidRPr="00E65FCE">
        <w:rPr>
          <w:rFonts w:ascii="Courier" w:hAnsi="Courier" w:cs="Times New Roman"/>
          <w:color w:val="00000A"/>
          <w:sz w:val="20"/>
          <w:szCs w:val="20"/>
        </w:rPr>
        <w:t xml:space="preserve"> * 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C8C36C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7A1F2EF6" w14:textId="11F9959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sidR="00347723">
        <w:rPr>
          <w:rFonts w:ascii="Courier" w:hAnsi="Courier" w:cs="Times New Roman"/>
          <w:color w:val="00000A"/>
          <w:sz w:val="20"/>
          <w:szCs w:val="20"/>
        </w:rPr>
        <w:t>Indic</w:t>
      </w:r>
      <w:r>
        <w:rPr>
          <w:rFonts w:ascii="Courier" w:hAnsi="Courier" w:cs="Times New Roman"/>
          <w:color w:val="00000A"/>
          <w:sz w:val="20"/>
          <w:szCs w:val="20"/>
        </w:rPr>
        <w:t xml:space="preserve">es into the VFD SWMR metadata file are maintained in arrays of </w:t>
      </w:r>
    </w:p>
    <w:p w14:paraId="1959811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instances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rPr>
          <w:rFonts w:ascii="Courier" w:hAnsi="Courier" w:cs="Times New Roman"/>
          <w:color w:val="00000A"/>
          <w:sz w:val="20"/>
          <w:szCs w:val="20"/>
        </w:rPr>
        <w:t>.</w:t>
      </w:r>
    </w:p>
    <w:p w14:paraId="19B919A8"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 xml:space="preserve">* </w:t>
      </w:r>
    </w:p>
    <w:p w14:paraId="6D1A0983"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The fields of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 xml:space="preserve">_t </w:t>
      </w:r>
      <w:proofErr w:type="gramStart"/>
      <w:r w:rsidRPr="00E65FCE">
        <w:rPr>
          <w:rFonts w:ascii="Courier" w:hAnsi="Courier" w:cs="Times New Roman"/>
          <w:color w:val="00000A"/>
          <w:sz w:val="20"/>
          <w:szCs w:val="20"/>
        </w:rPr>
        <w:t>are</w:t>
      </w:r>
      <w:proofErr w:type="gramEnd"/>
      <w:r w:rsidRPr="00E65FCE">
        <w:rPr>
          <w:rFonts w:ascii="Courier" w:hAnsi="Courier" w:cs="Times New Roman"/>
          <w:color w:val="00000A"/>
          <w:sz w:val="20"/>
          <w:szCs w:val="20"/>
        </w:rPr>
        <w:t xml:space="preserve"> discussed below:</w:t>
      </w:r>
    </w:p>
    <w:p w14:paraId="1AEBCB5F"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
    <w:p w14:paraId="62E5BAD3"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hdf5_page_offset</w:t>
      </w:r>
      <w:r w:rsidRPr="00E65FCE">
        <w:rPr>
          <w:rFonts w:ascii="Courier" w:hAnsi="Courier" w:cs="Times New Roman"/>
          <w:color w:val="00000A"/>
          <w:sz w:val="20"/>
          <w:szCs w:val="20"/>
        </w:rPr>
        <w:t xml:space="preserve">: </w:t>
      </w:r>
      <w:r w:rsidRPr="00605B03">
        <w:rPr>
          <w:rFonts w:ascii="Courier" w:hAnsi="Courier"/>
          <w:sz w:val="20"/>
          <w:szCs w:val="20"/>
        </w:rPr>
        <w:t>Unsigned 64-bit value containing the base address of the</w:t>
      </w:r>
    </w:p>
    <w:p w14:paraId="223D1D2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metadata page, or multi page metadata entry in the HDF5 file IN </w:t>
      </w:r>
    </w:p>
    <w:p w14:paraId="1D94153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PAGES.  To obtain byte </w:t>
      </w:r>
      <w:r>
        <w:rPr>
          <w:rFonts w:ascii="Courier" w:hAnsi="Courier"/>
          <w:sz w:val="20"/>
          <w:szCs w:val="20"/>
        </w:rPr>
        <w:t>offset, multiply this value by the page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54FFCE94"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74A4E28C"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WARNING: This value may be stored in a smaller field in the </w:t>
      </w:r>
    </w:p>
    <w:p w14:paraId="74940C7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6EAE475B"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2EF45516"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E70FD8A"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proofErr w:type="spellStart"/>
      <w:r>
        <w:rPr>
          <w:rFonts w:ascii="Courier" w:hAnsi="Courier" w:cs="Times New Roman"/>
          <w:color w:val="00000A"/>
          <w:sz w:val="20"/>
          <w:szCs w:val="20"/>
        </w:rPr>
        <w:t>md_file_page_offset</w:t>
      </w:r>
      <w:proofErr w:type="spellEnd"/>
      <w:r w:rsidRPr="00E65FCE">
        <w:rPr>
          <w:rFonts w:ascii="Courier" w:hAnsi="Courier" w:cs="Times New Roman"/>
          <w:color w:val="00000A"/>
          <w:sz w:val="20"/>
          <w:szCs w:val="20"/>
        </w:rPr>
        <w:t xml:space="preserve">: </w:t>
      </w:r>
      <w:r w:rsidRPr="00605B03">
        <w:rPr>
          <w:rFonts w:ascii="Courier" w:hAnsi="Courier"/>
          <w:sz w:val="20"/>
          <w:szCs w:val="20"/>
        </w:rPr>
        <w:t xml:space="preserve">Unsigned 64-bit value containing the base address of </w:t>
      </w:r>
    </w:p>
    <w:p w14:paraId="7FBB7B1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w:t>
      </w:r>
      <w:r>
        <w:rPr>
          <w:rFonts w:ascii="Courier" w:hAnsi="Courier"/>
          <w:sz w:val="20"/>
          <w:szCs w:val="20"/>
        </w:rPr>
        <w:t xml:space="preserve">the </w:t>
      </w:r>
      <w:r w:rsidRPr="00605B03">
        <w:rPr>
          <w:rFonts w:ascii="Courier" w:hAnsi="Courier"/>
          <w:sz w:val="20"/>
          <w:szCs w:val="20"/>
        </w:rPr>
        <w:t xml:space="preserve">metadata page, or multi page metadata entry in the </w:t>
      </w:r>
      <w:r>
        <w:rPr>
          <w:rFonts w:ascii="Courier" w:hAnsi="Courier"/>
          <w:sz w:val="20"/>
          <w:szCs w:val="20"/>
        </w:rPr>
        <w:t>metadata</w:t>
      </w:r>
      <w:r w:rsidRPr="00605B03">
        <w:rPr>
          <w:rFonts w:ascii="Courier" w:hAnsi="Courier"/>
          <w:sz w:val="20"/>
          <w:szCs w:val="20"/>
        </w:rPr>
        <w:t xml:space="preserve"> file</w:t>
      </w:r>
    </w:p>
    <w:p w14:paraId="566DE0D2"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605B03">
        <w:rPr>
          <w:rFonts w:ascii="Courier" w:hAnsi="Courier"/>
          <w:sz w:val="20"/>
          <w:szCs w:val="20"/>
        </w:rPr>
        <w:t xml:space="preserve"> IN PAGES.  To obtain byte offset, multiply this value by </w:t>
      </w:r>
      <w:r>
        <w:rPr>
          <w:rFonts w:ascii="Courier" w:hAnsi="Courier"/>
          <w:sz w:val="20"/>
          <w:szCs w:val="20"/>
        </w:rPr>
        <w:t xml:space="preserve">the page </w:t>
      </w:r>
    </w:p>
    <w:p w14:paraId="5056AC6F"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w:t>
      </w:r>
      <w:r w:rsidRPr="00605B03">
        <w:rPr>
          <w:rFonts w:ascii="Courier" w:hAnsi="Courier"/>
          <w:sz w:val="20"/>
          <w:szCs w:val="20"/>
        </w:rPr>
        <w:t>ize</w:t>
      </w:r>
      <w:r>
        <w:rPr>
          <w:rFonts w:ascii="Courier" w:hAnsi="Courier"/>
          <w:sz w:val="20"/>
          <w:szCs w:val="20"/>
        </w:rPr>
        <w:t>.</w:t>
      </w:r>
      <w:r w:rsidRPr="00605B03">
        <w:rPr>
          <w:rFonts w:ascii="Courier" w:hAnsi="Courier"/>
          <w:sz w:val="20"/>
          <w:szCs w:val="20"/>
        </w:rPr>
        <w:t xml:space="preserve"> </w:t>
      </w:r>
    </w:p>
    <w:p w14:paraId="2821F77E"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
    <w:p w14:paraId="3A20561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lastRenderedPageBreak/>
        <w:t xml:space="preserve"> *         WARNING: This value may be stored in a smaller field in the </w:t>
      </w:r>
    </w:p>
    <w:p w14:paraId="0593AED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  When this is done, be sure to make the appropriate </w:t>
      </w:r>
    </w:p>
    <w:p w14:paraId="0DA7129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conversions.</w:t>
      </w:r>
    </w:p>
    <w:p w14:paraId="5D813CAA"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p>
    <w:p w14:paraId="420131BB" w14:textId="77777777" w:rsidR="00FE01BA" w:rsidRDefault="00FE01BA" w:rsidP="00FE01BA">
      <w:pPr>
        <w:widowControl w:val="0"/>
        <w:autoSpaceDE w:val="0"/>
        <w:autoSpaceDN w:val="0"/>
        <w:adjustRightInd w:val="0"/>
        <w:spacing w:after="0"/>
        <w:jc w:val="left"/>
        <w:rPr>
          <w:rFonts w:ascii="Courier" w:hAnsi="Courier"/>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length</w:t>
      </w:r>
      <w:r w:rsidRPr="00A43B2A">
        <w:rPr>
          <w:rFonts w:ascii="Courier" w:hAnsi="Courier" w:cs="Times New Roman"/>
          <w:color w:val="00000A"/>
          <w:sz w:val="20"/>
          <w:szCs w:val="20"/>
        </w:rPr>
        <w:t xml:space="preserve">: </w:t>
      </w:r>
      <w:r w:rsidRPr="00A43B2A">
        <w:rPr>
          <w:rFonts w:ascii="Courier" w:hAnsi="Courier"/>
          <w:sz w:val="20"/>
          <w:szCs w:val="20"/>
        </w:rPr>
        <w:t>Unsigned 32-bit value containing the length of the metadata page or</w:t>
      </w:r>
    </w:p>
    <w:p w14:paraId="42DDA2F5"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multi page metadata entry IN BYTES.  If this is a metadata page, </w:t>
      </w:r>
    </w:p>
    <w:p w14:paraId="4BC16A8B"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l</w:t>
      </w:r>
      <w:r w:rsidRPr="00A43B2A">
        <w:rPr>
          <w:rFonts w:ascii="Courier" w:hAnsi="Courier"/>
          <w:sz w:val="20"/>
          <w:szCs w:val="20"/>
        </w:rPr>
        <w:t>ength must equal the page size.  If this is an individual multi</w:t>
      </w:r>
    </w:p>
    <w:p w14:paraId="562132A8"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 xml:space="preserve"> page cache entry, the length must be greater than the page size, but </w:t>
      </w:r>
    </w:p>
    <w:p w14:paraId="52A140E7"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r w:rsidRPr="00A43B2A">
        <w:rPr>
          <w:rFonts w:ascii="Courier" w:hAnsi="Courier"/>
          <w:sz w:val="20"/>
          <w:szCs w:val="20"/>
        </w:rPr>
        <w:t>need not be a multiple of the page size</w:t>
      </w:r>
    </w:p>
    <w:p w14:paraId="0F43D103"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37B61391" w14:textId="77777777"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checksum:  Checksum of the metadata page or multi-page metadata entry </w:t>
      </w:r>
    </w:p>
    <w:p w14:paraId="5F197359" w14:textId="3D0DB0F8" w:rsidR="00FE01BA" w:rsidRDefault="00FE01B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referenced by this index entry.</w:t>
      </w:r>
      <w:r w:rsidR="009E4C34">
        <w:rPr>
          <w:rFonts w:ascii="Courier" w:hAnsi="Courier"/>
          <w:sz w:val="20"/>
          <w:szCs w:val="20"/>
        </w:rPr>
        <w:t xml:space="preserve">  On the writer side, this value </w:t>
      </w:r>
    </w:p>
    <w:p w14:paraId="317DAAC9" w14:textId="4266160A"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is undefined until the referenced entry has been written to the </w:t>
      </w:r>
    </w:p>
    <w:p w14:paraId="514AECAA" w14:textId="61686721" w:rsidR="009E4C34" w:rsidRDefault="009E4C34"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metadata file.</w:t>
      </w:r>
    </w:p>
    <w:p w14:paraId="25A22229" w14:textId="5C58A1F0"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58053F42" w14:textId="0E8E3E3E"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t>
      </w:r>
      <w:proofErr w:type="spellStart"/>
      <w:r>
        <w:rPr>
          <w:rFonts w:ascii="Courier" w:hAnsi="Courier"/>
          <w:sz w:val="20"/>
          <w:szCs w:val="20"/>
        </w:rPr>
        <w:t>entry_ptr</w:t>
      </w:r>
      <w:proofErr w:type="spellEnd"/>
      <w:r>
        <w:rPr>
          <w:rFonts w:ascii="Courier" w:hAnsi="Courier"/>
          <w:sz w:val="20"/>
          <w:szCs w:val="20"/>
        </w:rPr>
        <w:t>:  Used by the VFD SWMR writer only.  For the reader, this field</w:t>
      </w:r>
    </w:p>
    <w:p w14:paraId="2B704EDD" w14:textId="6ACDD32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should always be NULL.</w:t>
      </w:r>
    </w:p>
    <w:p w14:paraId="01F68EB8" w14:textId="1ABEB3AD"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752B573D" w14:textId="75E0A572"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If the reference</w:t>
      </w:r>
      <w:r w:rsidR="00225001">
        <w:rPr>
          <w:rFonts w:ascii="Courier" w:hAnsi="Courier"/>
          <w:sz w:val="20"/>
          <w:szCs w:val="20"/>
        </w:rPr>
        <w:t>d</w:t>
      </w:r>
      <w:r>
        <w:rPr>
          <w:rFonts w:ascii="Courier" w:hAnsi="Courier"/>
          <w:sz w:val="20"/>
          <w:szCs w:val="20"/>
        </w:rPr>
        <w:t xml:space="preserve"> metadata page or multi-page metadata cache entry </w:t>
      </w:r>
    </w:p>
    <w:p w14:paraId="20FFB8B5" w14:textId="00760744"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was modified in the current tick, this field points to a buffer in</w:t>
      </w:r>
    </w:p>
    <w:p w14:paraId="62D42AAD" w14:textId="3C4415C3" w:rsidR="00436B85" w:rsidRDefault="00436B85"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the page bu</w:t>
      </w:r>
      <w:r w:rsidR="000139AA">
        <w:rPr>
          <w:rFonts w:ascii="Courier" w:hAnsi="Courier"/>
          <w:sz w:val="20"/>
          <w:szCs w:val="20"/>
        </w:rPr>
        <w:t>ffer containing its value.</w:t>
      </w:r>
    </w:p>
    <w:p w14:paraId="37EA8D86" w14:textId="768FBD36"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w:t>
      </w:r>
    </w:p>
    <w:p w14:paraId="1B03A9A4" w14:textId="4817B2E7"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This pointer is used by the metadata file creation / update code to </w:t>
      </w:r>
    </w:p>
    <w:p w14:paraId="035AA925" w14:textId="6EC07984"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access the metadata pages / multi-page metadata entries so that </w:t>
      </w:r>
      <w:proofErr w:type="gramStart"/>
      <w:r>
        <w:rPr>
          <w:rFonts w:ascii="Courier" w:hAnsi="Courier"/>
          <w:sz w:val="20"/>
          <w:szCs w:val="20"/>
        </w:rPr>
        <w:t>their</w:t>
      </w:r>
      <w:proofErr w:type="gramEnd"/>
    </w:p>
    <w:p w14:paraId="5037262D" w14:textId="271CF05B" w:rsidR="000139AA" w:rsidRDefault="000139AA" w:rsidP="00FE01BA">
      <w:pPr>
        <w:widowControl w:val="0"/>
        <w:autoSpaceDE w:val="0"/>
        <w:autoSpaceDN w:val="0"/>
        <w:adjustRightInd w:val="0"/>
        <w:spacing w:after="0"/>
        <w:jc w:val="left"/>
        <w:rPr>
          <w:rFonts w:ascii="Courier" w:hAnsi="Courier"/>
          <w:sz w:val="20"/>
          <w:szCs w:val="20"/>
        </w:rPr>
      </w:pPr>
      <w:r>
        <w:rPr>
          <w:rFonts w:ascii="Courier" w:hAnsi="Courier"/>
          <w:sz w:val="20"/>
          <w:szCs w:val="20"/>
        </w:rPr>
        <w:t xml:space="preserve"> *         current values can be copied into the metadata file.  After this copy,</w:t>
      </w:r>
    </w:p>
    <w:p w14:paraId="6902AFBE" w14:textId="1C3D8EDB" w:rsidR="000139AA" w:rsidRPr="00A43B2A" w:rsidRDefault="000139A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sz w:val="20"/>
          <w:szCs w:val="20"/>
        </w:rPr>
        <w:t xml:space="preserve"> *         the </w:t>
      </w:r>
      <w:proofErr w:type="spellStart"/>
      <w:r>
        <w:rPr>
          <w:rFonts w:ascii="Courier" w:hAnsi="Courier"/>
          <w:sz w:val="20"/>
          <w:szCs w:val="20"/>
        </w:rPr>
        <w:t>entry_ptr</w:t>
      </w:r>
      <w:proofErr w:type="spellEnd"/>
      <w:r>
        <w:rPr>
          <w:rFonts w:ascii="Courier" w:hAnsi="Courier"/>
          <w:sz w:val="20"/>
          <w:szCs w:val="20"/>
        </w:rPr>
        <w:t xml:space="preserve"> field should be set to NULL.</w:t>
      </w:r>
    </w:p>
    <w:p w14:paraId="6E6AF6B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887E56F"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tick_of_last_change</w:t>
      </w:r>
      <w:proofErr w:type="spellEnd"/>
      <w:r>
        <w:rPr>
          <w:rFonts w:ascii="Courier" w:hAnsi="Courier" w:cs="Times New Roman"/>
          <w:color w:val="00000A"/>
          <w:sz w:val="20"/>
          <w:szCs w:val="20"/>
        </w:rPr>
        <w:t>: Number of the last tick in which this index entry was</w:t>
      </w:r>
    </w:p>
    <w:p w14:paraId="30799F1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changed.  This field is only used by the VFD SWMR writer.  For </w:t>
      </w:r>
    </w:p>
    <w:p w14:paraId="44D88E3E"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readers, it will always be set to 0.</w:t>
      </w:r>
    </w:p>
    <w:p w14:paraId="2E45C689" w14:textId="791A4DF3"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5DE3815" w14:textId="58D3FA65"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clean:  Boolean field used only by the writer.  It is set to TRUE whenever </w:t>
      </w:r>
    </w:p>
    <w:p w14:paraId="27829D29" w14:textId="6252CAF2"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referenced metadata page or multi-page metadata cache entry is </w:t>
      </w:r>
    </w:p>
    <w:p w14:paraId="5739DFFD" w14:textId="5AD19797"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written to the HDF5 file, and FALSE, whenever it is marked dirty in </w:t>
      </w:r>
    </w:p>
    <w:p w14:paraId="1D407E2F" w14:textId="6FC3F8BD"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in the page buffer</w:t>
      </w:r>
    </w:p>
    <w:p w14:paraId="35B15984" w14:textId="0F80F26C"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C2A580E" w14:textId="60E0CAD6" w:rsidR="00F25A54" w:rsidRDefault="00F25A5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the reader, it should always be set to TRUE.</w:t>
      </w:r>
    </w:p>
    <w:p w14:paraId="42D5C16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D69874E" w14:textId="62614E81"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tick_of_last_</w:t>
      </w:r>
      <w:r w:rsidR="00F25A54">
        <w:rPr>
          <w:rFonts w:ascii="Courier" w:hAnsi="Courier" w:cs="Times New Roman"/>
          <w:color w:val="00000A"/>
          <w:sz w:val="20"/>
          <w:szCs w:val="20"/>
        </w:rPr>
        <w:t>flush</w:t>
      </w:r>
      <w:proofErr w:type="spellEnd"/>
      <w:r>
        <w:rPr>
          <w:rFonts w:ascii="Courier" w:hAnsi="Courier" w:cs="Times New Roman"/>
          <w:color w:val="00000A"/>
          <w:sz w:val="20"/>
          <w:szCs w:val="20"/>
        </w:rPr>
        <w:t>: Number of the tick in which this entry was last written</w:t>
      </w:r>
    </w:p>
    <w:p w14:paraId="74786A9D" w14:textId="4A0D9616"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to the HDF5 file, or</w:t>
      </w:r>
      <w:r w:rsidR="00F25A54">
        <w:rPr>
          <w:rFonts w:ascii="Courier" w:hAnsi="Courier" w:cs="Times New Roman"/>
          <w:color w:val="00000A"/>
          <w:sz w:val="20"/>
          <w:szCs w:val="20"/>
        </w:rPr>
        <w:t xml:space="preserve"> zero if it has never been flushed.</w:t>
      </w:r>
      <w:r>
        <w:rPr>
          <w:rFonts w:ascii="Courier" w:hAnsi="Courier" w:cs="Times New Roman"/>
          <w:color w:val="00000A"/>
          <w:sz w:val="20"/>
          <w:szCs w:val="20"/>
        </w:rPr>
        <w:t xml:space="preserve"> </w:t>
      </w:r>
    </w:p>
    <w:p w14:paraId="7D495399" w14:textId="3795F37E"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
    <w:p w14:paraId="01190308" w14:textId="37C8F01B" w:rsidR="009E4C34" w:rsidRDefault="009E4C34"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used only by the VFD SWMR </w:t>
      </w:r>
      <w:r w:rsidR="00785833">
        <w:rPr>
          <w:rFonts w:ascii="Courier" w:hAnsi="Courier" w:cs="Times New Roman"/>
          <w:color w:val="00000A"/>
          <w:sz w:val="20"/>
          <w:szCs w:val="20"/>
        </w:rPr>
        <w:t xml:space="preserve">writer.  For the reader, it </w:t>
      </w:r>
    </w:p>
    <w:p w14:paraId="6520D645" w14:textId="2678074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should always be zero.</w:t>
      </w:r>
    </w:p>
    <w:p w14:paraId="32B009E3" w14:textId="7E8C2801"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65BC2960" w14:textId="3C25ECF3"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proofErr w:type="spellStart"/>
      <w:r>
        <w:rPr>
          <w:rFonts w:ascii="Courier" w:hAnsi="Courier" w:cs="Times New Roman"/>
          <w:color w:val="00000A"/>
          <w:sz w:val="20"/>
          <w:szCs w:val="20"/>
        </w:rPr>
        <w:t>delayed_flush</w:t>
      </w:r>
      <w:proofErr w:type="spellEnd"/>
      <w:r>
        <w:rPr>
          <w:rFonts w:ascii="Courier" w:hAnsi="Courier" w:cs="Times New Roman"/>
          <w:color w:val="00000A"/>
          <w:sz w:val="20"/>
          <w:szCs w:val="20"/>
        </w:rPr>
        <w:t xml:space="preserve">:  If the flush of the referenced metadata page or multi-page </w:t>
      </w:r>
    </w:p>
    <w:p w14:paraId="1062DF87" w14:textId="16E247D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metadata cache entry must be delayed, the earliest tick in which it</w:t>
      </w:r>
    </w:p>
    <w:p w14:paraId="15FFF4E1" w14:textId="2B58D402"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may be flushed, or zero if there is no such constraint.</w:t>
      </w:r>
    </w:p>
    <w:p w14:paraId="01EAE4D1" w14:textId="2A23989F"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9CA1F68" w14:textId="2CEAA6A8"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field is used only by the VFD SWMR writer.</w:t>
      </w:r>
    </w:p>
    <w:p w14:paraId="32A2DC50" w14:textId="73B32E76"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41083A59" w14:textId="6713DB4A" w:rsidR="00785833" w:rsidRDefault="00785833"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EA5B3F">
        <w:rPr>
          <w:rFonts w:ascii="Courier" w:hAnsi="Courier" w:cs="Times New Roman"/>
          <w:color w:val="00000A"/>
          <w:sz w:val="20"/>
          <w:szCs w:val="20"/>
        </w:rPr>
        <w:t>Flushes must be delayed whenever an entry:</w:t>
      </w:r>
    </w:p>
    <w:p w14:paraId="4FD6309D" w14:textId="7CF46B8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D08111" w14:textId="777504EE"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1) appears in the HDF5 file, and</w:t>
      </w:r>
    </w:p>
    <w:p w14:paraId="47CEDC29" w14:textId="1D632D7C"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7FE2083E" w14:textId="5F4B0689"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2) is newly inserted into the metadata file.</w:t>
      </w:r>
    </w:p>
    <w:p w14:paraId="5C469B25" w14:textId="69012D85"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1BBAD16E" w14:textId="02BC7BB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This is necessary, a</w:t>
      </w:r>
      <w:r w:rsidR="003F50DA">
        <w:rPr>
          <w:rFonts w:ascii="Courier" w:hAnsi="Courier" w:cs="Times New Roman"/>
          <w:color w:val="00000A"/>
          <w:sz w:val="20"/>
          <w:szCs w:val="20"/>
        </w:rPr>
        <w:t>s if the above conditions occur</w:t>
      </w:r>
      <w:r>
        <w:rPr>
          <w:rFonts w:ascii="Courier" w:hAnsi="Courier" w:cs="Times New Roman"/>
          <w:color w:val="00000A"/>
          <w:sz w:val="20"/>
          <w:szCs w:val="20"/>
        </w:rPr>
        <w:t xml:space="preserve">, the write of </w:t>
      </w:r>
    </w:p>
    <w:p w14:paraId="37F8DFE2" w14:textId="11BF8941"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modified page or multi-page metadata cache entry must be delayed </w:t>
      </w:r>
    </w:p>
    <w:p w14:paraId="79F04622" w14:textId="146DEFB3" w:rsidR="00EA5B3F" w:rsidRDefault="00EA5B3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for at least </w:t>
      </w:r>
      <w:proofErr w:type="spellStart"/>
      <w:r>
        <w:rPr>
          <w:rFonts w:ascii="Courier" w:hAnsi="Courier" w:cs="Times New Roman"/>
          <w:color w:val="00000A"/>
          <w:sz w:val="20"/>
          <w:szCs w:val="20"/>
        </w:rPr>
        <w:t>max_lag</w:t>
      </w:r>
      <w:proofErr w:type="spellEnd"/>
      <w:r>
        <w:rPr>
          <w:rFonts w:ascii="Courier" w:hAnsi="Courier" w:cs="Times New Roman"/>
          <w:color w:val="00000A"/>
          <w:sz w:val="20"/>
          <w:szCs w:val="20"/>
        </w:rPr>
        <w:t xml:space="preserve"> ticks as otherwise </w:t>
      </w:r>
      <w:r w:rsidR="00B6734F">
        <w:rPr>
          <w:rFonts w:ascii="Courier" w:hAnsi="Courier" w:cs="Times New Roman"/>
          <w:color w:val="00000A"/>
          <w:sz w:val="20"/>
          <w:szCs w:val="20"/>
        </w:rPr>
        <w:t xml:space="preserve">a reader using an earlier </w:t>
      </w:r>
    </w:p>
    <w:p w14:paraId="7A907F3B" w14:textId="6ACAD687"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lastRenderedPageBreak/>
        <w:t xml:space="preserve"> *         version of the index </w:t>
      </w:r>
      <w:r w:rsidR="00225001">
        <w:rPr>
          <w:rFonts w:ascii="Courier" w:hAnsi="Courier" w:cs="Times New Roman"/>
          <w:color w:val="00000A"/>
          <w:sz w:val="20"/>
          <w:szCs w:val="20"/>
        </w:rPr>
        <w:t>may</w:t>
      </w:r>
      <w:r>
        <w:rPr>
          <w:rFonts w:ascii="Courier" w:hAnsi="Courier" w:cs="Times New Roman"/>
          <w:color w:val="00000A"/>
          <w:sz w:val="20"/>
          <w:szCs w:val="20"/>
        </w:rPr>
        <w:t xml:space="preserve"> read the target from the HDF5 file and get</w:t>
      </w:r>
    </w:p>
    <w:p w14:paraId="589163D8" w14:textId="3766FF1A"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 message from the future.</w:t>
      </w:r>
    </w:p>
    <w:p w14:paraId="6D3C2511" w14:textId="377A5E43"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
    <w:p w14:paraId="05556117" w14:textId="258CF5D8"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The above situation </w:t>
      </w:r>
      <w:r w:rsidR="00225001">
        <w:rPr>
          <w:rFonts w:ascii="Courier" w:hAnsi="Courier" w:cs="Times New Roman"/>
          <w:color w:val="00000A"/>
          <w:sz w:val="20"/>
          <w:szCs w:val="20"/>
        </w:rPr>
        <w:t>can</w:t>
      </w:r>
      <w:r>
        <w:rPr>
          <w:rFonts w:ascii="Courier" w:hAnsi="Courier" w:cs="Times New Roman"/>
          <w:color w:val="00000A"/>
          <w:sz w:val="20"/>
          <w:szCs w:val="20"/>
        </w:rPr>
        <w:t xml:space="preserve"> occur when VFD SWMR is used on existing file,</w:t>
      </w:r>
    </w:p>
    <w:p w14:paraId="6C7EFEF0" w14:textId="3127756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or after a flush.</w:t>
      </w:r>
    </w:p>
    <w:p w14:paraId="569A2DA0" w14:textId="503DCF92" w:rsidR="00FE01BA"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00FE01BA" w:rsidRPr="00E65FCE">
        <w:rPr>
          <w:rFonts w:ascii="Courier" w:hAnsi="Courier" w:cs="Times New Roman"/>
          <w:color w:val="00000A"/>
          <w:sz w:val="20"/>
          <w:szCs w:val="20"/>
        </w:rPr>
        <w:t>*</w:t>
      </w:r>
    </w:p>
    <w:p w14:paraId="73D54936"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 </w:t>
      </w:r>
      <w:r>
        <w:rPr>
          <w:rFonts w:ascii="Courier" w:hAnsi="Courier" w:cs="Times New Roman"/>
          <w:color w:val="00000A"/>
          <w:sz w:val="20"/>
          <w:szCs w:val="20"/>
        </w:rPr>
        <w:t xml:space="preserve">moved_to_HDF5_file: Boolean flag that is set to TRUE </w:t>
      </w:r>
      <w:proofErr w:type="spellStart"/>
      <w:r>
        <w:rPr>
          <w:rFonts w:ascii="Courier" w:hAnsi="Courier" w:cs="Times New Roman"/>
          <w:color w:val="00000A"/>
          <w:sz w:val="20"/>
          <w:szCs w:val="20"/>
        </w:rPr>
        <w:t>iff</w:t>
      </w:r>
      <w:proofErr w:type="spellEnd"/>
      <w:r>
        <w:rPr>
          <w:rFonts w:ascii="Courier" w:hAnsi="Courier" w:cs="Times New Roman"/>
          <w:color w:val="00000A"/>
          <w:sz w:val="20"/>
          <w:szCs w:val="20"/>
        </w:rPr>
        <w:t xml:space="preserve"> the entry referenced</w:t>
      </w:r>
    </w:p>
    <w:p w14:paraId="048A6FCE" w14:textId="77777777" w:rsidR="00A26FBD"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w:t>
      </w:r>
      <w:r w:rsidR="00A26FBD">
        <w:rPr>
          <w:rFonts w:ascii="Courier" w:hAnsi="Courier" w:cs="Times New Roman"/>
          <w:color w:val="00000A"/>
          <w:sz w:val="20"/>
          <w:szCs w:val="20"/>
        </w:rPr>
        <w:t xml:space="preserve">is clean, was written to the HDF5 file more than </w:t>
      </w:r>
      <w:proofErr w:type="spellStart"/>
      <w:r w:rsidR="00A26FBD">
        <w:rPr>
          <w:rFonts w:ascii="Courier" w:hAnsi="Courier" w:cs="Times New Roman"/>
          <w:color w:val="00000A"/>
          <w:sz w:val="20"/>
          <w:szCs w:val="20"/>
        </w:rPr>
        <w:t>max_lag</w:t>
      </w:r>
      <w:proofErr w:type="spellEnd"/>
      <w:r w:rsidR="00A26FBD">
        <w:rPr>
          <w:rFonts w:ascii="Courier" w:hAnsi="Courier" w:cs="Times New Roman"/>
          <w:color w:val="00000A"/>
          <w:sz w:val="20"/>
          <w:szCs w:val="20"/>
        </w:rPr>
        <w:t xml:space="preserve"> ticks ago, </w:t>
      </w:r>
    </w:p>
    <w:p w14:paraId="6F6226A9" w14:textId="026EE208" w:rsidR="00FE01BA" w:rsidRDefault="00A26FBD"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         and is about to be removed from the</w:t>
      </w:r>
      <w:r w:rsidR="00FE01BA">
        <w:rPr>
          <w:rFonts w:ascii="Courier" w:hAnsi="Courier" w:cs="Times New Roman"/>
          <w:color w:val="00000A"/>
          <w:sz w:val="20"/>
          <w:szCs w:val="20"/>
        </w:rPr>
        <w:t xml:space="preserve"> </w:t>
      </w:r>
      <w:r>
        <w:rPr>
          <w:rFonts w:ascii="Courier" w:hAnsi="Courier" w:cs="Times New Roman"/>
          <w:color w:val="00000A"/>
          <w:sz w:val="20"/>
          <w:szCs w:val="20"/>
        </w:rPr>
        <w:t>index</w:t>
      </w:r>
      <w:r w:rsidR="00FE01BA">
        <w:rPr>
          <w:rFonts w:ascii="Courier" w:hAnsi="Courier" w:cs="Times New Roman"/>
          <w:color w:val="00000A"/>
          <w:sz w:val="20"/>
          <w:szCs w:val="20"/>
        </w:rPr>
        <w:t>.</w:t>
      </w:r>
    </w:p>
    <w:p w14:paraId="237210BD"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r w:rsidRPr="00E65FCE">
        <w:rPr>
          <w:rFonts w:ascii="Courier" w:hAnsi="Courier" w:cs="Times New Roman"/>
          <w:color w:val="00000A"/>
          <w:sz w:val="20"/>
          <w:szCs w:val="20"/>
        </w:rPr>
        <w:t>*</w:t>
      </w:r>
    </w:p>
    <w:p w14:paraId="69F8F98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w:t>
      </w:r>
      <w:r w:rsidRPr="00E65FCE">
        <w:rPr>
          <w:rFonts w:ascii="Courier" w:hAnsi="Courier" w:cs="Times New Roman"/>
          <w:color w:val="00000A"/>
          <w:sz w:val="20"/>
          <w:szCs w:val="20"/>
        </w:rPr>
        <w:t>*******************************/</w:t>
      </w:r>
    </w:p>
    <w:p w14:paraId="0F889159"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053CC1C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typedef 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 {</w:t>
      </w:r>
    </w:p>
    <w:p w14:paraId="06E1A1FE"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19104C71"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r>
        <w:rPr>
          <w:rFonts w:ascii="Courier" w:hAnsi="Courier" w:cs="Times New Roman"/>
          <w:color w:val="00000A"/>
          <w:sz w:val="20"/>
          <w:szCs w:val="20"/>
        </w:rPr>
        <w:t>hdf5_page_offset</w:t>
      </w:r>
      <w:r w:rsidRPr="00E65FCE">
        <w:rPr>
          <w:rFonts w:ascii="Courier" w:hAnsi="Courier" w:cs="Times New Roman"/>
          <w:color w:val="00000A"/>
          <w:sz w:val="20"/>
          <w:szCs w:val="20"/>
        </w:rPr>
        <w:t>;</w:t>
      </w:r>
    </w:p>
    <w:p w14:paraId="21514340" w14:textId="77777777" w:rsidR="00FE01BA" w:rsidRPr="00E65FCE"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w:t>
      </w:r>
      <w:r>
        <w:rPr>
          <w:rFonts w:ascii="Courier" w:hAnsi="Courier" w:cs="Times New Roman"/>
          <w:color w:val="00000A"/>
          <w:sz w:val="20"/>
          <w:szCs w:val="20"/>
        </w:rPr>
        <w:t>64_t</w:t>
      </w:r>
      <w:r w:rsidRPr="00E65FCE">
        <w:rPr>
          <w:rFonts w:ascii="Courier" w:hAnsi="Courier" w:cs="Times New Roman"/>
          <w:color w:val="00000A"/>
          <w:sz w:val="20"/>
          <w:szCs w:val="20"/>
        </w:rPr>
        <w:t xml:space="preserve"> </w:t>
      </w:r>
      <w:proofErr w:type="spellStart"/>
      <w:r>
        <w:rPr>
          <w:rFonts w:ascii="Courier" w:hAnsi="Courier" w:cs="Times New Roman"/>
          <w:color w:val="00000A"/>
          <w:sz w:val="20"/>
          <w:szCs w:val="20"/>
        </w:rPr>
        <w:t>md_file_page_offset</w:t>
      </w:r>
      <w:proofErr w:type="spellEnd"/>
      <w:r w:rsidRPr="00E65FCE">
        <w:rPr>
          <w:rFonts w:ascii="Courier" w:hAnsi="Courier" w:cs="Times New Roman"/>
          <w:color w:val="00000A"/>
          <w:sz w:val="20"/>
          <w:szCs w:val="20"/>
        </w:rPr>
        <w:t>;</w:t>
      </w:r>
    </w:p>
    <w:p w14:paraId="458DAA91"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r>
        <w:rPr>
          <w:rFonts w:ascii="Courier" w:hAnsi="Courier" w:cs="Times New Roman"/>
          <w:color w:val="00000A"/>
          <w:sz w:val="20"/>
          <w:szCs w:val="20"/>
        </w:rPr>
        <w:t>u</w:t>
      </w:r>
      <w:r w:rsidRPr="00E65FCE">
        <w:rPr>
          <w:rFonts w:ascii="Courier" w:hAnsi="Courier" w:cs="Times New Roman"/>
          <w:color w:val="00000A"/>
          <w:sz w:val="20"/>
          <w:szCs w:val="20"/>
        </w:rPr>
        <w:t>int32</w:t>
      </w:r>
      <w:r>
        <w:rPr>
          <w:rFonts w:ascii="Courier" w:hAnsi="Courier" w:cs="Times New Roman"/>
          <w:color w:val="00000A"/>
          <w:sz w:val="20"/>
          <w:szCs w:val="20"/>
        </w:rPr>
        <w:t>_t</w:t>
      </w:r>
      <w:r w:rsidRPr="00E65FCE">
        <w:rPr>
          <w:rFonts w:ascii="Courier" w:hAnsi="Courier" w:cs="Times New Roman"/>
          <w:color w:val="00000A"/>
          <w:sz w:val="20"/>
          <w:szCs w:val="20"/>
        </w:rPr>
        <w:t xml:space="preserve"> </w:t>
      </w:r>
      <w:r>
        <w:rPr>
          <w:rFonts w:ascii="Courier" w:hAnsi="Courier" w:cs="Times New Roman"/>
          <w:color w:val="00000A"/>
          <w:sz w:val="20"/>
          <w:szCs w:val="20"/>
        </w:rPr>
        <w:t>length</w:t>
      </w:r>
      <w:r w:rsidRPr="00E65FCE">
        <w:rPr>
          <w:rFonts w:ascii="Courier" w:hAnsi="Courier" w:cs="Times New Roman"/>
          <w:color w:val="00000A"/>
          <w:sz w:val="20"/>
          <w:szCs w:val="20"/>
        </w:rPr>
        <w:t>;</w:t>
      </w:r>
    </w:p>
    <w:p w14:paraId="66D55EFB"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uint32_t checksum;</w:t>
      </w:r>
    </w:p>
    <w:p w14:paraId="1BA5EEE8" w14:textId="47CAF5A0"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void *   </w:t>
      </w:r>
      <w:proofErr w:type="spellStart"/>
      <w:r>
        <w:rPr>
          <w:rFonts w:ascii="Courier" w:hAnsi="Courier" w:cs="Times New Roman"/>
          <w:color w:val="00000A"/>
          <w:sz w:val="20"/>
          <w:szCs w:val="20"/>
        </w:rPr>
        <w:t>entry_ptr</w:t>
      </w:r>
      <w:proofErr w:type="spellEnd"/>
      <w:r>
        <w:rPr>
          <w:rFonts w:ascii="Courier" w:hAnsi="Courier" w:cs="Times New Roman"/>
          <w:color w:val="00000A"/>
          <w:sz w:val="20"/>
          <w:szCs w:val="20"/>
        </w:rPr>
        <w:t>;</w:t>
      </w:r>
    </w:p>
    <w:p w14:paraId="22A9A903"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Pr>
          <w:rFonts w:ascii="Courier" w:hAnsi="Courier" w:cs="Times New Roman"/>
          <w:color w:val="00000A"/>
          <w:sz w:val="20"/>
          <w:szCs w:val="20"/>
        </w:rPr>
        <w:t>tick_of_last_change</w:t>
      </w:r>
      <w:proofErr w:type="spellEnd"/>
      <w:r>
        <w:rPr>
          <w:rFonts w:ascii="Courier" w:hAnsi="Courier" w:cs="Times New Roman"/>
          <w:color w:val="00000A"/>
          <w:sz w:val="20"/>
          <w:szCs w:val="20"/>
        </w:rPr>
        <w:t>;</w:t>
      </w:r>
    </w:p>
    <w:p w14:paraId="6E50E2B6" w14:textId="63E1CDE6"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w:t>
      </w:r>
      <w:proofErr w:type="spellStart"/>
      <w:r>
        <w:rPr>
          <w:rFonts w:ascii="Courier" w:hAnsi="Courier" w:cs="Times New Roman"/>
          <w:color w:val="00000A"/>
          <w:sz w:val="20"/>
          <w:szCs w:val="20"/>
        </w:rPr>
        <w:t>hbool_</w:t>
      </w:r>
      <w:proofErr w:type="gramStart"/>
      <w:r>
        <w:rPr>
          <w:rFonts w:ascii="Courier" w:hAnsi="Courier" w:cs="Times New Roman"/>
          <w:color w:val="00000A"/>
          <w:sz w:val="20"/>
          <w:szCs w:val="20"/>
        </w:rPr>
        <w:t>t</w:t>
      </w:r>
      <w:proofErr w:type="spellEnd"/>
      <w:r>
        <w:rPr>
          <w:rFonts w:ascii="Courier" w:hAnsi="Courier" w:cs="Times New Roman"/>
          <w:color w:val="00000A"/>
          <w:sz w:val="20"/>
          <w:szCs w:val="20"/>
        </w:rPr>
        <w:t xml:space="preserve">  clean</w:t>
      </w:r>
      <w:proofErr w:type="gramEnd"/>
      <w:r>
        <w:rPr>
          <w:rFonts w:ascii="Courier" w:hAnsi="Courier" w:cs="Times New Roman"/>
          <w:color w:val="00000A"/>
          <w:sz w:val="20"/>
          <w:szCs w:val="20"/>
        </w:rPr>
        <w:t>;</w:t>
      </w:r>
    </w:p>
    <w:p w14:paraId="301655AE" w14:textId="56E23735" w:rsidR="00B6734F"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Pr>
          <w:rFonts w:ascii="Courier" w:hAnsi="Courier" w:cs="Times New Roman"/>
          <w:color w:val="00000A"/>
          <w:sz w:val="20"/>
          <w:szCs w:val="20"/>
        </w:rPr>
        <w:t>tick_of_last_flush</w:t>
      </w:r>
      <w:proofErr w:type="spellEnd"/>
      <w:r>
        <w:rPr>
          <w:rFonts w:ascii="Courier" w:hAnsi="Courier" w:cs="Times New Roman"/>
          <w:color w:val="00000A"/>
          <w:sz w:val="20"/>
          <w:szCs w:val="20"/>
        </w:rPr>
        <w:t>;</w:t>
      </w:r>
    </w:p>
    <w:p w14:paraId="7AAB276E" w14:textId="46CF9D7C" w:rsidR="00B05A12" w:rsidRPr="00E65FCE" w:rsidRDefault="00B6734F" w:rsidP="00FE01BA">
      <w:pPr>
        <w:widowControl w:val="0"/>
        <w:autoSpaceDE w:val="0"/>
        <w:autoSpaceDN w:val="0"/>
        <w:adjustRightInd w:val="0"/>
        <w:spacing w:after="0"/>
        <w:jc w:val="left"/>
        <w:rPr>
          <w:rFonts w:ascii="Courier" w:hAnsi="Courier" w:cs="Times New Roman"/>
          <w:color w:val="00000A"/>
          <w:sz w:val="20"/>
          <w:szCs w:val="20"/>
        </w:rPr>
      </w:pPr>
      <w:r>
        <w:rPr>
          <w:rFonts w:ascii="Courier" w:hAnsi="Courier" w:cs="Times New Roman"/>
          <w:color w:val="00000A"/>
          <w:sz w:val="20"/>
          <w:szCs w:val="20"/>
        </w:rPr>
        <w:t xml:space="preserve">    uint64_t </w:t>
      </w:r>
      <w:proofErr w:type="spellStart"/>
      <w:r w:rsidR="00B57594">
        <w:rPr>
          <w:rFonts w:ascii="Courier" w:hAnsi="Courier" w:cs="Times New Roman"/>
          <w:color w:val="00000A"/>
          <w:sz w:val="20"/>
          <w:szCs w:val="20"/>
        </w:rPr>
        <w:t>delayed_flush</w:t>
      </w:r>
      <w:proofErr w:type="spellEnd"/>
      <w:r w:rsidR="00B57594">
        <w:rPr>
          <w:rFonts w:ascii="Courier" w:hAnsi="Courier" w:cs="Times New Roman"/>
          <w:color w:val="00000A"/>
          <w:sz w:val="20"/>
          <w:szCs w:val="20"/>
        </w:rPr>
        <w:t>;</w:t>
      </w:r>
    </w:p>
    <w:p w14:paraId="61C5AC28"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xml:space="preserve">    </w:t>
      </w:r>
      <w:proofErr w:type="spellStart"/>
      <w:r w:rsidRPr="00E65FCE">
        <w:rPr>
          <w:rFonts w:ascii="Courier" w:hAnsi="Courier" w:cs="Times New Roman"/>
          <w:color w:val="00000A"/>
          <w:sz w:val="20"/>
          <w:szCs w:val="20"/>
        </w:rPr>
        <w:t>hbool_t</w:t>
      </w:r>
      <w:proofErr w:type="spellEnd"/>
      <w:r w:rsidRPr="00E65FCE">
        <w:rPr>
          <w:rFonts w:ascii="Courier" w:hAnsi="Courier" w:cs="Times New Roman"/>
          <w:color w:val="00000A"/>
          <w:sz w:val="20"/>
          <w:szCs w:val="20"/>
        </w:rPr>
        <w:t xml:space="preserve"> </w:t>
      </w:r>
      <w:r>
        <w:rPr>
          <w:rFonts w:ascii="Courier" w:hAnsi="Courier" w:cs="Times New Roman"/>
          <w:color w:val="00000A"/>
          <w:sz w:val="20"/>
          <w:szCs w:val="20"/>
        </w:rPr>
        <w:t>moved_to_HDF5_file</w:t>
      </w:r>
      <w:r w:rsidRPr="00E65FCE">
        <w:rPr>
          <w:rFonts w:ascii="Courier" w:hAnsi="Courier" w:cs="Times New Roman"/>
          <w:color w:val="00000A"/>
          <w:sz w:val="20"/>
          <w:szCs w:val="20"/>
        </w:rPr>
        <w:t>;</w:t>
      </w:r>
    </w:p>
    <w:p w14:paraId="776A7316" w14:textId="77777777" w:rsidR="00FE01BA" w:rsidRPr="00D20979"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49CE1D29"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r w:rsidRPr="00E65FCE">
        <w:rPr>
          <w:rFonts w:ascii="Courier" w:hAnsi="Courier" w:cs="Times New Roman"/>
          <w:color w:val="00000A"/>
          <w:sz w:val="20"/>
          <w:szCs w:val="20"/>
        </w:rPr>
        <w: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p>
    <w:p w14:paraId="034185A4" w14:textId="77777777" w:rsidR="00FE01BA" w:rsidRDefault="00FE01BA" w:rsidP="00FE01BA">
      <w:pPr>
        <w:widowControl w:val="0"/>
        <w:autoSpaceDE w:val="0"/>
        <w:autoSpaceDN w:val="0"/>
        <w:adjustRightInd w:val="0"/>
        <w:spacing w:after="0"/>
        <w:jc w:val="left"/>
        <w:rPr>
          <w:rFonts w:ascii="Courier" w:hAnsi="Courier" w:cs="Times New Roman"/>
          <w:color w:val="00000A"/>
          <w:sz w:val="20"/>
          <w:szCs w:val="20"/>
        </w:rPr>
      </w:pPr>
    </w:p>
    <w:p w14:paraId="213B1251" w14:textId="77777777" w:rsidR="00B57594" w:rsidRDefault="00B57594" w:rsidP="00B57594">
      <w:r>
        <w:t xml:space="preserve">The VFD SWMR writer maintains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passes it to the metadata file writer code to handle the details of creating / updating the metadata file.</w:t>
      </w:r>
    </w:p>
    <w:p w14:paraId="723A7594" w14:textId="47BDABE5" w:rsidR="00B57594" w:rsidRDefault="00B57594" w:rsidP="00B57594">
      <w:r>
        <w:t xml:space="preserve">Similarly, the VFD SWMR reader VFD stores its internal representation of the index in an array of </w:t>
      </w:r>
      <w:r w:rsidRPr="00E65FCE">
        <w:rPr>
          <w:rFonts w:ascii="Courier" w:hAnsi="Courier" w:cs="Times New Roman"/>
          <w:color w:val="00000A"/>
          <w:sz w:val="20"/>
          <w:szCs w:val="20"/>
        </w:rPr>
        <w:t>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and supplies copies of this array to the reader end of tick processing code on request.  Finally, as discussed later in this document, the reader must also retain a copy of the previous version of the index to direct metadata cache updates when a new version of the index is read by the VFD SWMR reader VFD.</w:t>
      </w:r>
    </w:p>
    <w:p w14:paraId="47CB631F" w14:textId="21C16F9C" w:rsidR="004C5DC4" w:rsidRDefault="00DF6C44" w:rsidP="00EE74BB">
      <w:pPr>
        <w:pStyle w:val="Heading2"/>
      </w:pPr>
      <w:r>
        <w:t>API FUNC ENTER / EXIT Macro Modifications</w:t>
      </w:r>
    </w:p>
    <w:p w14:paraId="14E36D25" w14:textId="04AC65D1" w:rsidR="00BC67F7" w:rsidRDefault="00BC67F7" w:rsidP="00BC67F7">
      <w:pPr>
        <w:pStyle w:val="Davidscommentary"/>
      </w:pPr>
      <w:r>
        <w:t xml:space="preserve">I don’t think it is necessary to go into so much detail. </w:t>
      </w:r>
      <w:r w:rsidR="00F77ED2">
        <w:t xml:space="preserve">The procedure described in this section is more complicated than it needs to be. The code has become rather complicated, too. </w:t>
      </w:r>
      <w:r>
        <w:t xml:space="preserve">The </w:t>
      </w:r>
      <w:proofErr w:type="spellStart"/>
      <w:r>
        <w:t>vfd_swmr_writer</w:t>
      </w:r>
      <w:proofErr w:type="spellEnd"/>
      <w:r>
        <w:t xml:space="preserve"> and </w:t>
      </w:r>
      <w:proofErr w:type="spellStart"/>
      <w:r>
        <w:t>end_of_tick</w:t>
      </w:r>
      <w:proofErr w:type="spellEnd"/>
      <w:r>
        <w:t xml:space="preserve"> </w:t>
      </w:r>
      <w:proofErr w:type="spellStart"/>
      <w:r>
        <w:t>globals</w:t>
      </w:r>
      <w:proofErr w:type="spellEnd"/>
      <w:r>
        <w:t xml:space="preserve"> (which end with _g in the source code) seem like a premature optimization, especially since the end-of-tick processing may entail many system calls via </w:t>
      </w:r>
      <w:proofErr w:type="spellStart"/>
      <w:r>
        <w:t>clock_</w:t>
      </w:r>
      <w:proofErr w:type="gramStart"/>
      <w:r>
        <w:t>gettime</w:t>
      </w:r>
      <w:proofErr w:type="spellEnd"/>
      <w:r>
        <w:t>(</w:t>
      </w:r>
      <w:proofErr w:type="gramEnd"/>
      <w:r>
        <w:t>).</w:t>
      </w:r>
    </w:p>
    <w:p w14:paraId="64CAA744" w14:textId="54842C46" w:rsidR="00F77ED2" w:rsidRDefault="00394450" w:rsidP="00BC67F7">
      <w:pPr>
        <w:pStyle w:val="Davidscommentary"/>
      </w:pPr>
      <w:r>
        <w:t>It</w:t>
      </w:r>
      <w:r w:rsidR="00F77ED2">
        <w:t xml:space="preserve"> should suffice to say this:</w:t>
      </w:r>
    </w:p>
    <w:p w14:paraId="14704C07" w14:textId="680E6EBF" w:rsidR="00205D25" w:rsidRDefault="00205D25" w:rsidP="00205D25">
      <w:r>
        <w:t xml:space="preserve">When VFD SWMR is enabled, on each API call, the HDF5 library must </w:t>
      </w:r>
      <w:r w:rsidR="00DF6C44">
        <w:t xml:space="preserve">test to see if a tick has </w:t>
      </w:r>
      <w:proofErr w:type="gramStart"/>
      <w:r w:rsidR="00DF6C44">
        <w:t>expired, and</w:t>
      </w:r>
      <w:proofErr w:type="gramEnd"/>
      <w:r w:rsidR="00DF6C44">
        <w:t xml:space="preserve"> </w:t>
      </w:r>
      <w:r w:rsidR="00394450">
        <w:t>process the end-of-tick queue if it has</w:t>
      </w:r>
      <w:r w:rsidR="00DF6C44">
        <w:t>.  A</w:t>
      </w:r>
      <w:r w:rsidR="00394450">
        <w:t>s</w:t>
      </w:r>
      <w:r w:rsidR="00DF6C44">
        <w:t xml:space="preserve"> the HDF5 library already has the API FUNC ENTER / EXIT macros that are executed on API function entry and exit, this is the obvious place to </w:t>
      </w:r>
      <w:r w:rsidR="00394450">
        <w:t>test for end of tick</w:t>
      </w:r>
      <w:r w:rsidR="00DF6C44">
        <w:t xml:space="preserve">.  </w:t>
      </w:r>
    </w:p>
    <w:p w14:paraId="6E9066DD" w14:textId="71B31867" w:rsidR="00DF6C44" w:rsidRDefault="00DF6C44" w:rsidP="00205D25">
      <w:r>
        <w:t xml:space="preserve">For the VFD SWMR writer case, the check for end of tick must be performed on both API call entry and exit so as to maximize the regularity with which the </w:t>
      </w:r>
      <w:r w:rsidR="00394450">
        <w:t>shadow</w:t>
      </w:r>
      <w:r>
        <w:t xml:space="preserve"> file is updated.  Since the VFD SWMR </w:t>
      </w:r>
      <w:r>
        <w:lastRenderedPageBreak/>
        <w:t xml:space="preserve">readers will not see any changes to the </w:t>
      </w:r>
      <w:r w:rsidR="00394450">
        <w:t>shadow</w:t>
      </w:r>
      <w:r>
        <w:t xml:space="preserve"> file until the next API call entry, there is no need to check on API call exit</w:t>
      </w:r>
      <w:r w:rsidR="00C17178">
        <w:rPr>
          <w:rStyle w:val="FootnoteReference"/>
        </w:rPr>
        <w:footnoteReference w:id="12"/>
      </w:r>
      <w:r>
        <w:t>.</w:t>
      </w:r>
    </w:p>
    <w:p w14:paraId="7EBC2E6F" w14:textId="7DC61458" w:rsidR="004A6A51" w:rsidRDefault="004A6A51" w:rsidP="00205D25">
      <w:r>
        <w:t>End-of-tick processing should resemble this procedure in effect.</w:t>
      </w:r>
    </w:p>
    <w:p w14:paraId="5060FFCD" w14:textId="72E2045A" w:rsidR="00DF6C44" w:rsidRDefault="00DF6C44" w:rsidP="00205D25">
      <w:r>
        <w:t xml:space="preserve">To this end, </w:t>
      </w:r>
      <w:r w:rsidR="006230CD">
        <w:t xml:space="preserve">the API FUNC ENTER / EXIT macros must be modified as follows.  </w:t>
      </w:r>
    </w:p>
    <w:p w14:paraId="37CF67E9" w14:textId="097AC26F" w:rsidR="00DF6C44" w:rsidRDefault="006230CD" w:rsidP="00527F1E">
      <w:pPr>
        <w:pStyle w:val="ListParagraph"/>
        <w:numPr>
          <w:ilvl w:val="0"/>
          <w:numId w:val="40"/>
        </w:numPr>
      </w:pPr>
      <w:r>
        <w:t xml:space="preserve">Test to see if VFD SWMR is </w:t>
      </w:r>
      <w:r w:rsidR="004A6A51">
        <w:t xml:space="preserve">active. An empty EOT queue is an indication that VFD SWMR is inactive, and no end-of-tick processing needs to take place. </w:t>
      </w:r>
      <w:r w:rsidR="00415D33">
        <w:t>If the EOT queue is non-empty, proceed at step 2.</w:t>
      </w:r>
    </w:p>
    <w:p w14:paraId="2DC023C0" w14:textId="71FDC736" w:rsidR="006230CD" w:rsidRDefault="00415D33" w:rsidP="00527F1E">
      <w:pPr>
        <w:pStyle w:val="ListParagraph"/>
        <w:numPr>
          <w:ilvl w:val="0"/>
          <w:numId w:val="40"/>
        </w:numPr>
      </w:pPr>
      <w:r>
        <w:t>Read the current time.</w:t>
      </w:r>
    </w:p>
    <w:p w14:paraId="1E0747BF" w14:textId="22E04E6D" w:rsidR="006230CD" w:rsidRDefault="00415D33" w:rsidP="00527F1E">
      <w:pPr>
        <w:pStyle w:val="ListParagraph"/>
        <w:numPr>
          <w:ilvl w:val="0"/>
          <w:numId w:val="40"/>
        </w:numPr>
      </w:pPr>
      <w:r>
        <w:t>Create an empty processing queue. Scan the EOT queue from front to back, moving expired entries onto the processing queue. Stop scanning upon finding an entry that is not expired—all following entries expire later—or upon reaching the end of the queue.</w:t>
      </w:r>
    </w:p>
    <w:p w14:paraId="122D7568" w14:textId="05EDAFC8" w:rsidR="00415D33" w:rsidRDefault="00415D33" w:rsidP="00527F1E">
      <w:pPr>
        <w:pStyle w:val="ListParagraph"/>
        <w:numPr>
          <w:ilvl w:val="0"/>
          <w:numId w:val="40"/>
        </w:numPr>
      </w:pPr>
      <w:r>
        <w:t xml:space="preserve">If the processing </w:t>
      </w:r>
      <w:r w:rsidR="00935F57">
        <w:t>queue is empty, end-of-tick processing is complete, so skip the remaining steps.</w:t>
      </w:r>
    </w:p>
    <w:p w14:paraId="62FF0909" w14:textId="66011C39" w:rsidR="005957C1" w:rsidRDefault="00415D33" w:rsidP="00527F1E">
      <w:pPr>
        <w:pStyle w:val="ListParagraph"/>
        <w:numPr>
          <w:ilvl w:val="0"/>
          <w:numId w:val="40"/>
        </w:numPr>
      </w:pPr>
      <w:r>
        <w:t>Process each entry on the processing queue in order by expiration time. Perform writer end-of-tick processing on writer entries, and reader end-of-tick processing on reader entries. Release the processing queue.</w:t>
      </w:r>
    </w:p>
    <w:p w14:paraId="78C6FF21" w14:textId="4CB2A962" w:rsidR="00935F57" w:rsidRDefault="00935F57" w:rsidP="00527F1E">
      <w:pPr>
        <w:pStyle w:val="ListParagraph"/>
        <w:numPr>
          <w:ilvl w:val="0"/>
          <w:numId w:val="40"/>
        </w:numPr>
      </w:pPr>
      <w:r>
        <w:t>During step 5</w:t>
      </w:r>
      <w:r w:rsidR="00415D33">
        <w:t>, more entries may have expired</w:t>
      </w:r>
      <w:r>
        <w:t xml:space="preserve">, so repeat at step 2. Note that there is a possibility of </w:t>
      </w:r>
      <w:proofErr w:type="spellStart"/>
      <w:r>
        <w:t>livelock</w:t>
      </w:r>
      <w:proofErr w:type="spellEnd"/>
      <w:r>
        <w:t>, so at this step, it is wise to timeout if so many iterations or so much time have passed.</w:t>
      </w:r>
    </w:p>
    <w:p w14:paraId="68A517AB" w14:textId="77777777" w:rsidR="002E2F4F" w:rsidRDefault="005957C1" w:rsidP="008A6FFB">
      <w:r>
        <w:t xml:space="preserve">Note that </w:t>
      </w:r>
      <w:r w:rsidR="002E2F4F">
        <w:t>end of tick function must:</w:t>
      </w:r>
    </w:p>
    <w:p w14:paraId="416C67CD" w14:textId="584DE77D" w:rsidR="002E2F4F" w:rsidRDefault="002E2F4F" w:rsidP="00527F1E">
      <w:pPr>
        <w:pStyle w:val="ListParagraph"/>
        <w:numPr>
          <w:ilvl w:val="0"/>
          <w:numId w:val="49"/>
        </w:numPr>
      </w:pPr>
      <w:r>
        <w:t xml:space="preserve">Remove the associated </w:t>
      </w:r>
      <w:proofErr w:type="spellStart"/>
      <w:r w:rsidR="003F4121">
        <w:rPr>
          <w:rFonts w:ascii="Courier" w:hAnsi="Courier"/>
          <w:sz w:val="20"/>
          <w:szCs w:val="20"/>
        </w:rPr>
        <w:t>eot_queue_entry_t</w:t>
      </w:r>
      <w:proofErr w:type="spellEnd"/>
      <w:r>
        <w:t xml:space="preserve"> from the </w:t>
      </w:r>
      <w:r w:rsidR="00935F57">
        <w:t>processing</w:t>
      </w:r>
      <w:r>
        <w:t xml:space="preserve"> queue, </w:t>
      </w:r>
    </w:p>
    <w:p w14:paraId="322DC750" w14:textId="75C607C2" w:rsidR="002E2F4F" w:rsidRDefault="00B05F0D" w:rsidP="00527F1E">
      <w:pPr>
        <w:pStyle w:val="ListParagraph"/>
        <w:numPr>
          <w:ilvl w:val="0"/>
          <w:numId w:val="49"/>
        </w:numPr>
      </w:pPr>
      <w:r>
        <w:t>U</w:t>
      </w:r>
      <w:r w:rsidR="002E2F4F">
        <w:t xml:space="preserve">pdate it, </w:t>
      </w:r>
    </w:p>
    <w:p w14:paraId="4A1557C9" w14:textId="45C9BC50" w:rsidR="002E2F4F" w:rsidRDefault="00B05F0D" w:rsidP="00527F1E">
      <w:pPr>
        <w:pStyle w:val="ListParagraph"/>
        <w:numPr>
          <w:ilvl w:val="0"/>
          <w:numId w:val="49"/>
        </w:numPr>
      </w:pPr>
      <w:r>
        <w:t>R</w:t>
      </w:r>
      <w:r w:rsidR="002E2F4F">
        <w:t xml:space="preserve">einsert it </w:t>
      </w:r>
      <w:r w:rsidR="00935F57">
        <w:t>into the EOT queue in expiration</w:t>
      </w:r>
      <w:r w:rsidR="002E2F4F">
        <w:t xml:space="preserve"> order as discussed in section 3.2.2 above</w:t>
      </w:r>
      <w:r w:rsidR="00935F57">
        <w:t>.</w:t>
      </w:r>
      <w:r w:rsidR="002E2F4F">
        <w:t xml:space="preserve"> </w:t>
      </w:r>
    </w:p>
    <w:p w14:paraId="1CD6978C" w14:textId="77777777" w:rsidR="005957C1" w:rsidRDefault="005957C1" w:rsidP="004676A3">
      <w:pPr>
        <w:pStyle w:val="Heading3"/>
      </w:pPr>
      <w:r>
        <w:t>The Time Function</w:t>
      </w:r>
    </w:p>
    <w:p w14:paraId="31FC359C" w14:textId="77777777" w:rsidR="00E826AE" w:rsidRDefault="005957C1" w:rsidP="00E826AE">
      <w:r>
        <w:t xml:space="preserve">Since we much check for end of tick on every API call entry and exit, this test must be done cheaply.  For the first cut, we will use the system call </w:t>
      </w:r>
      <w:proofErr w:type="spellStart"/>
      <w:r w:rsidRPr="00BD3CE6">
        <w:rPr>
          <w:i/>
        </w:rPr>
        <w:t>clock_</w:t>
      </w:r>
      <w:proofErr w:type="gramStart"/>
      <w:r w:rsidRPr="00BD3CE6">
        <w:rPr>
          <w:i/>
        </w:rPr>
        <w:t>gettime</w:t>
      </w:r>
      <w:proofErr w:type="spellEnd"/>
      <w:r w:rsidRPr="00BD3CE6">
        <w:rPr>
          <w:i/>
        </w:rPr>
        <w:t>(</w:t>
      </w:r>
      <w:proofErr w:type="gramEnd"/>
      <w:r w:rsidR="00F20589">
        <w:rPr>
          <w:i/>
        </w:rPr>
        <w:t>CLOCK_MONOTONIC, …</w:t>
      </w:r>
      <w:r w:rsidRPr="00BD3CE6">
        <w:rPr>
          <w:i/>
        </w:rPr>
        <w:t>)</w:t>
      </w:r>
      <w:r w:rsidR="00F20589">
        <w:rPr>
          <w:i/>
        </w:rPr>
        <w:t xml:space="preserve"> </w:t>
      </w:r>
      <w:r>
        <w:t xml:space="preserve">to retrieve the </w:t>
      </w:r>
      <w:r w:rsidR="00F20589">
        <w:t>POSIX monotonically-increasing</w:t>
      </w:r>
      <w:r>
        <w:t xml:space="preserve"> clock</w:t>
      </w:r>
      <w:r w:rsidR="00E826AE">
        <w:t>. This call may be expensive.</w:t>
      </w:r>
    </w:p>
    <w:p w14:paraId="54B1F512" w14:textId="52929F52" w:rsidR="005957C1" w:rsidRDefault="00E826AE" w:rsidP="008A6FFB">
      <w:r>
        <w:t xml:space="preserve">Note that </w:t>
      </w:r>
      <w:proofErr w:type="spellStart"/>
      <w:r w:rsidR="005957C1" w:rsidRPr="00812A6E">
        <w:rPr>
          <w:i/>
        </w:rPr>
        <w:t>clock_</w:t>
      </w:r>
      <w:proofErr w:type="gramStart"/>
      <w:r w:rsidR="005957C1" w:rsidRPr="00812A6E">
        <w:rPr>
          <w:i/>
        </w:rPr>
        <w:t>gettime</w:t>
      </w:r>
      <w:proofErr w:type="spellEnd"/>
      <w:r w:rsidR="005957C1" w:rsidRPr="00812A6E">
        <w:rPr>
          <w:i/>
        </w:rPr>
        <w:t>(</w:t>
      </w:r>
      <w:proofErr w:type="gramEnd"/>
      <w:r w:rsidR="005957C1" w:rsidRPr="00812A6E">
        <w:rPr>
          <w:i/>
        </w:rPr>
        <w:t>)</w:t>
      </w:r>
      <w:r w:rsidR="005957C1">
        <w:t xml:space="preserve"> </w:t>
      </w:r>
      <w:r>
        <w:t>is not</w:t>
      </w:r>
      <w:r w:rsidR="005957C1">
        <w:t xml:space="preserve"> defined </w:t>
      </w:r>
      <w:r>
        <w:t>on</w:t>
      </w:r>
      <w:r w:rsidR="005957C1">
        <w:t xml:space="preserve"> macOS </w:t>
      </w:r>
      <w:r>
        <w:t xml:space="preserve">before </w:t>
      </w:r>
      <w:r w:rsidR="005957C1">
        <w:t>10.12</w:t>
      </w:r>
      <w:r>
        <w:t xml:space="preserve">, and </w:t>
      </w:r>
      <w:r w:rsidR="00E619A2">
        <w:t>we will eventually have to get this working on Windows as well.</w:t>
      </w:r>
    </w:p>
    <w:p w14:paraId="51A39A2E" w14:textId="77777777" w:rsidR="00A52C2E" w:rsidRDefault="00A52C2E" w:rsidP="004676A3">
      <w:pPr>
        <w:pStyle w:val="Heading3"/>
      </w:pPr>
      <w:r>
        <w:lastRenderedPageBreak/>
        <w:t>The API Entry Macro</w:t>
      </w:r>
    </w:p>
    <w:p w14:paraId="0C5EC23D" w14:textId="1931DFE3" w:rsidR="00A52C2E" w:rsidRDefault="00A52C2E" w:rsidP="00A52C2E">
      <w:r>
        <w:t xml:space="preserve">We will invoke </w:t>
      </w:r>
      <w:proofErr w:type="spellStart"/>
      <w:r w:rsidR="004F1C8D">
        <w:rPr>
          <w:i/>
        </w:rPr>
        <w:t>vfd_swmr_test_for_end_of</w:t>
      </w:r>
      <w:r w:rsidRPr="00637D83">
        <w:rPr>
          <w:i/>
        </w:rPr>
        <w:t>_</w:t>
      </w:r>
      <w:proofErr w:type="gramStart"/>
      <w:r w:rsidRPr="00637D83">
        <w:rPr>
          <w:i/>
        </w:rPr>
        <w:t>tick</w:t>
      </w:r>
      <w:proofErr w:type="spellEnd"/>
      <w:r w:rsidRPr="00637D83">
        <w:rPr>
          <w:i/>
        </w:rPr>
        <w:t>(</w:t>
      </w:r>
      <w:proofErr w:type="gramEnd"/>
      <w:r w:rsidRPr="00637D83">
        <w:rPr>
          <w:i/>
        </w:rPr>
        <w:t>)</w:t>
      </w:r>
      <w:r>
        <w:t xml:space="preserve"> towards the end of the FUNC_ENTER_API macro:</w:t>
      </w:r>
    </w:p>
    <w:p w14:paraId="2A4E4460" w14:textId="77777777" w:rsidR="00A52C2E" w:rsidRDefault="00A52C2E" w:rsidP="00A40AC0">
      <w:pPr>
        <w:pStyle w:val="PlainText"/>
      </w:pPr>
      <w:r>
        <w:t>FUNC_ENTER_API_COMMON</w:t>
      </w:r>
      <w:r>
        <w:tab/>
        <w:t xml:space="preserve"> </w:t>
      </w:r>
    </w:p>
    <w:p w14:paraId="17A1E2C8" w14:textId="77777777" w:rsidR="00A52C2E" w:rsidRDefault="00A52C2E" w:rsidP="00A40AC0">
      <w:pPr>
        <w:pStyle w:val="PlainText"/>
      </w:pPr>
      <w:r>
        <w:t xml:space="preserve">FUNC_ENTER_API_INIT(err);        </w:t>
      </w:r>
    </w:p>
    <w:p w14:paraId="3885C635" w14:textId="77777777" w:rsidR="00A52C2E" w:rsidRDefault="00A52C2E" w:rsidP="00A40AC0">
      <w:pPr>
        <w:pStyle w:val="PlainText"/>
      </w:pPr>
      <w:r>
        <w:t xml:space="preserve">H5E_clear_stack(NULL);   </w:t>
      </w:r>
    </w:p>
    <w:p w14:paraId="7F11B7E4" w14:textId="695E1F11" w:rsidR="00A52C2E" w:rsidRDefault="00A52C2E" w:rsidP="00A40AC0">
      <w:pPr>
        <w:pStyle w:val="PlainText"/>
      </w:pPr>
      <w:r>
        <w:t xml:space="preserve">Call </w:t>
      </w:r>
      <w:proofErr w:type="spellStart"/>
      <w:r w:rsidRPr="007D06F7">
        <w:rPr>
          <w:i/>
        </w:rPr>
        <w:t>vfd_swmr</w:t>
      </w:r>
      <w:r w:rsidR="00B327F1">
        <w:rPr>
          <w:i/>
        </w:rPr>
        <w:t>_test_for_end_of</w:t>
      </w:r>
      <w:r w:rsidRPr="007D06F7">
        <w:rPr>
          <w:i/>
        </w:rPr>
        <w:t>_tic</w:t>
      </w:r>
      <w:r>
        <w:rPr>
          <w:i/>
        </w:rPr>
        <w:t>k</w:t>
      </w:r>
      <w:proofErr w:type="spellEnd"/>
      <w:r w:rsidRPr="007D06F7">
        <w:rPr>
          <w:i/>
        </w:rPr>
        <w:t>(FALSE)</w:t>
      </w:r>
      <w:r>
        <w:t xml:space="preserve">                                      </w:t>
      </w:r>
    </w:p>
    <w:p w14:paraId="65C8A175" w14:textId="77777777" w:rsidR="00A52C2E" w:rsidRDefault="00A52C2E" w:rsidP="00A40AC0">
      <w:pPr>
        <w:pStyle w:val="PlainText"/>
      </w:pPr>
      <w:r>
        <w:t>{</w:t>
      </w:r>
    </w:p>
    <w:p w14:paraId="5CE6FA9E" w14:textId="77777777" w:rsidR="00A52C2E" w:rsidRDefault="00A52C2E" w:rsidP="00A52C2E">
      <w:pPr>
        <w:rPr>
          <w:rFonts w:ascii="Consolas" w:hAnsi="Consolas"/>
          <w:sz w:val="21"/>
          <w:szCs w:val="21"/>
        </w:rPr>
      </w:pPr>
    </w:p>
    <w:p w14:paraId="24295591" w14:textId="77777777" w:rsidR="00A52C2E" w:rsidRDefault="00A52C2E" w:rsidP="00A52C2E">
      <w:r>
        <w:t xml:space="preserve">There are other forms of the API entry macros: </w:t>
      </w:r>
    </w:p>
    <w:p w14:paraId="205F47DC" w14:textId="1FCF10D1" w:rsidR="00A52C2E" w:rsidRPr="00BD3CE6" w:rsidRDefault="00A52C2E" w:rsidP="00935F57">
      <w:pPr>
        <w:pStyle w:val="ListParagraph"/>
        <w:numPr>
          <w:ilvl w:val="0"/>
          <w:numId w:val="20"/>
        </w:numPr>
      </w:pPr>
      <w:r>
        <w:t>FUNC_ENTER_API_NOCLEAR</w:t>
      </w:r>
      <w:r w:rsidR="00935F57">
        <w:t xml:space="preserve"> </w:t>
      </w:r>
      <w:r>
        <w:t xml:space="preserve">will invoke </w:t>
      </w:r>
      <w:proofErr w:type="spellStart"/>
      <w:r w:rsidR="00D91313" w:rsidRPr="00935F57">
        <w:rPr>
          <w:i/>
        </w:rPr>
        <w:t>vfd_swmr_test_for_end_of</w:t>
      </w:r>
      <w:r w:rsidRPr="00935F57">
        <w:rPr>
          <w:i/>
        </w:rPr>
        <w:t>_</w:t>
      </w:r>
      <w:proofErr w:type="gramStart"/>
      <w:r w:rsidRPr="00935F57">
        <w:rPr>
          <w:i/>
        </w:rPr>
        <w:t>tick</w:t>
      </w:r>
      <w:proofErr w:type="spellEnd"/>
      <w:r w:rsidRPr="00935F57">
        <w:rPr>
          <w:i/>
        </w:rPr>
        <w:t>(</w:t>
      </w:r>
      <w:proofErr w:type="gramEnd"/>
      <w:r w:rsidRPr="00935F57">
        <w:rPr>
          <w:i/>
        </w:rPr>
        <w:t>)</w:t>
      </w:r>
      <w:r>
        <w:t xml:space="preserve"> in a similar way:</w:t>
      </w:r>
    </w:p>
    <w:p w14:paraId="02547B7F" w14:textId="77777777" w:rsidR="00A52C2E" w:rsidRDefault="00A52C2E" w:rsidP="00A40AC0">
      <w:pPr>
        <w:pStyle w:val="PlainText"/>
      </w:pPr>
      <w:r>
        <w:t>FUNC_ENTER_API_COMMON</w:t>
      </w:r>
      <w:r>
        <w:tab/>
        <w:t xml:space="preserve"> </w:t>
      </w:r>
    </w:p>
    <w:p w14:paraId="7E126FEE" w14:textId="77777777" w:rsidR="00A52C2E" w:rsidRDefault="00A52C2E" w:rsidP="00A40AC0">
      <w:pPr>
        <w:pStyle w:val="PlainText"/>
      </w:pPr>
      <w:r>
        <w:t xml:space="preserve">FUNC_ENTER_API_INIT(err);        </w:t>
      </w:r>
    </w:p>
    <w:p w14:paraId="245CF187" w14:textId="222A9A72" w:rsidR="00A52C2E" w:rsidRDefault="00A52C2E" w:rsidP="00A40AC0">
      <w:pPr>
        <w:pStyle w:val="PlainText"/>
      </w:pPr>
      <w:r>
        <w:t xml:space="preserve">Call </w:t>
      </w:r>
      <w:proofErr w:type="spellStart"/>
      <w:r w:rsidR="00D91313">
        <w:rPr>
          <w:i/>
        </w:rPr>
        <w:t>vfd_swmr_test_for_end</w:t>
      </w:r>
      <w:r w:rsidRPr="00BD3CE6">
        <w:rPr>
          <w:i/>
        </w:rPr>
        <w:t>_tic</w:t>
      </w:r>
      <w:r>
        <w:rPr>
          <w:i/>
        </w:rPr>
        <w:t>k</w:t>
      </w:r>
      <w:proofErr w:type="spellEnd"/>
      <w:r w:rsidRPr="00BD3CE6">
        <w:rPr>
          <w:i/>
        </w:rPr>
        <w:t>(FALSE)</w:t>
      </w:r>
      <w:r>
        <w:t xml:space="preserve">                                      </w:t>
      </w:r>
    </w:p>
    <w:p w14:paraId="1CAAA063" w14:textId="77777777" w:rsidR="00A52C2E" w:rsidRDefault="00A52C2E" w:rsidP="00A40AC0">
      <w:pPr>
        <w:pStyle w:val="PlainText"/>
      </w:pPr>
      <w:r>
        <w:t>{</w:t>
      </w:r>
    </w:p>
    <w:p w14:paraId="58D7AF5C" w14:textId="77777777" w:rsidR="00A52C2E" w:rsidRDefault="00A52C2E" w:rsidP="00A52C2E"/>
    <w:p w14:paraId="077392D4" w14:textId="31FACF9C" w:rsidR="00A52C2E" w:rsidRDefault="00A52C2E" w:rsidP="00935F57">
      <w:pPr>
        <w:pStyle w:val="ListParagraph"/>
        <w:numPr>
          <w:ilvl w:val="0"/>
          <w:numId w:val="20"/>
        </w:numPr>
      </w:pPr>
      <w:r>
        <w:t>FUNC_ENTER_API_NOINIT</w:t>
      </w:r>
      <w:r w:rsidR="00935F57">
        <w:t xml:space="preserve">: </w:t>
      </w:r>
      <w:r>
        <w:t>No change</w:t>
      </w:r>
    </w:p>
    <w:p w14:paraId="0FF11A87" w14:textId="630D28F7" w:rsidR="00A52C2E" w:rsidRDefault="00A52C2E" w:rsidP="00935F57">
      <w:pPr>
        <w:pStyle w:val="ListParagraph"/>
        <w:numPr>
          <w:ilvl w:val="0"/>
          <w:numId w:val="20"/>
        </w:numPr>
      </w:pPr>
      <w:r>
        <w:t>FUNC_ENTER_API_NOINIT_NOERR_NOFS</w:t>
      </w:r>
      <w:r w:rsidR="00935F57">
        <w:t xml:space="preserve">: </w:t>
      </w:r>
      <w:r>
        <w:t>No change</w:t>
      </w:r>
    </w:p>
    <w:p w14:paraId="2F935F8C" w14:textId="77777777" w:rsidR="00A52C2E" w:rsidRDefault="00A52C2E" w:rsidP="004676A3">
      <w:pPr>
        <w:pStyle w:val="Heading3"/>
      </w:pPr>
      <w:r>
        <w:t>The API Exit Macro</w:t>
      </w:r>
    </w:p>
    <w:p w14:paraId="43C541AB" w14:textId="124D9B08" w:rsidR="00A52C2E" w:rsidRDefault="00A52C2E" w:rsidP="00A52C2E">
      <w:pPr>
        <w:tabs>
          <w:tab w:val="center" w:pos="4968"/>
        </w:tabs>
      </w:pPr>
      <w:r>
        <w:t xml:space="preserve">We will invoke </w:t>
      </w:r>
      <w:proofErr w:type="spellStart"/>
      <w:r w:rsidR="00D91313">
        <w:rPr>
          <w:i/>
        </w:rPr>
        <w:t>vfd_swmr_test_for_end_of</w:t>
      </w:r>
      <w:r w:rsidRPr="00BD3CE6">
        <w:rPr>
          <w:i/>
        </w:rPr>
        <w:t>_</w:t>
      </w:r>
      <w:proofErr w:type="gramStart"/>
      <w:r w:rsidRPr="00BD3CE6">
        <w:rPr>
          <w:i/>
        </w:rPr>
        <w:t>tick</w:t>
      </w:r>
      <w:proofErr w:type="spellEnd"/>
      <w:r w:rsidRPr="00BD3CE6">
        <w:rPr>
          <w:i/>
        </w:rPr>
        <w:t>(</w:t>
      </w:r>
      <w:proofErr w:type="gramEnd"/>
      <w:r w:rsidRPr="00BD3CE6">
        <w:rPr>
          <w:i/>
        </w:rPr>
        <w:t>)</w:t>
      </w:r>
      <w:r>
        <w:t xml:space="preserve"> at the beginning of the F</w:t>
      </w:r>
      <w:r w:rsidRPr="00053B66">
        <w:t>UNC_LEAVE_API</w:t>
      </w:r>
      <w:r>
        <w:t xml:space="preserve"> macro:</w:t>
      </w:r>
    </w:p>
    <w:p w14:paraId="017525BA" w14:textId="5002B2C1" w:rsidR="00A52C2E" w:rsidRDefault="00A52C2E" w:rsidP="00A40AC0">
      <w:pPr>
        <w:pStyle w:val="PlainText"/>
      </w:pPr>
      <w:r>
        <w:t xml:space="preserve">Call </w:t>
      </w:r>
      <w:proofErr w:type="spellStart"/>
      <w:r w:rsidR="00D91313">
        <w:t>vfd_swmr_test_for_end_of</w:t>
      </w:r>
      <w:r w:rsidRPr="00BD3CE6">
        <w:t>_tick</w:t>
      </w:r>
      <w:proofErr w:type="spellEnd"/>
      <w:proofErr w:type="gramStart"/>
      <w:r w:rsidRPr="00BD3CE6">
        <w:t>(!</w:t>
      </w:r>
      <w:proofErr w:type="spellStart"/>
      <w:r w:rsidRPr="00BD3CE6">
        <w:t>vfd</w:t>
      </w:r>
      <w:proofErr w:type="gramEnd"/>
      <w:r w:rsidRPr="00BD3CE6">
        <w:t>_swmr_writer</w:t>
      </w:r>
      <w:proofErr w:type="spellEnd"/>
      <w:r w:rsidRPr="00BD3CE6">
        <w:t>)</w:t>
      </w:r>
    </w:p>
    <w:p w14:paraId="0634F391" w14:textId="77777777" w:rsidR="00A52C2E" w:rsidRDefault="00A52C2E" w:rsidP="00A40AC0">
      <w:pPr>
        <w:pStyle w:val="PlainText"/>
      </w:pPr>
      <w:r w:rsidRPr="008B6C0F">
        <w:t>FUNC_LEAVE_API_COMMON(</w:t>
      </w:r>
      <w:proofErr w:type="spellStart"/>
      <w:r w:rsidRPr="008B6C0F">
        <w:t>ret_value</w:t>
      </w:r>
      <w:proofErr w:type="spellEnd"/>
      <w:r w:rsidRPr="008B6C0F">
        <w:t>);</w:t>
      </w:r>
    </w:p>
    <w:p w14:paraId="3870AE7C" w14:textId="77777777" w:rsidR="00A52C2E" w:rsidRDefault="00A52C2E" w:rsidP="00A40AC0">
      <w:pPr>
        <w:pStyle w:val="PlainText"/>
      </w:pPr>
      <w:r w:rsidRPr="00A02FC6">
        <w:t>(void)H5CX_</w:t>
      </w:r>
      <w:proofErr w:type="gramStart"/>
      <w:r w:rsidRPr="00A02FC6">
        <w:t>pop(</w:t>
      </w:r>
      <w:proofErr w:type="gramEnd"/>
      <w:r w:rsidRPr="00A02FC6">
        <w:t>);</w:t>
      </w:r>
    </w:p>
    <w:p w14:paraId="55E2A1D8" w14:textId="77777777" w:rsidR="00A52C2E" w:rsidRDefault="00A52C2E" w:rsidP="00A40AC0">
      <w:pPr>
        <w:pStyle w:val="PlainText"/>
      </w:pPr>
      <w:r w:rsidRPr="00A02FC6">
        <w:t>H5_POP_FUNC</w:t>
      </w:r>
    </w:p>
    <w:p w14:paraId="7267D167" w14:textId="77777777" w:rsidR="00A52C2E" w:rsidRDefault="00A52C2E" w:rsidP="00A40AC0">
      <w:pPr>
        <w:pStyle w:val="PlainText"/>
      </w:pPr>
      <w:r>
        <w:t>if(</w:t>
      </w:r>
      <w:proofErr w:type="spellStart"/>
      <w:r>
        <w:t>err_occurred</w:t>
      </w:r>
      <w:proofErr w:type="spellEnd"/>
      <w:r>
        <w:t xml:space="preserve">)       </w:t>
      </w:r>
    </w:p>
    <w:p w14:paraId="13D958E0" w14:textId="77777777" w:rsidR="00A52C2E" w:rsidRDefault="00A52C2E" w:rsidP="00A40AC0">
      <w:pPr>
        <w:pStyle w:val="PlainText"/>
      </w:pPr>
      <w:r>
        <w:t>(void)H5E_dump_api_stack(TRUE);</w:t>
      </w:r>
    </w:p>
    <w:p w14:paraId="143357FA" w14:textId="77777777" w:rsidR="00A52C2E" w:rsidRDefault="00A52C2E" w:rsidP="00A40AC0">
      <w:pPr>
        <w:pStyle w:val="PlainText"/>
      </w:pPr>
      <w:r w:rsidRPr="00A02FC6">
        <w:t>FUNC_LEAVE_API_THREADSAFE</w:t>
      </w:r>
    </w:p>
    <w:p w14:paraId="10C2DA0E" w14:textId="77777777" w:rsidR="00A52C2E" w:rsidRDefault="00A52C2E" w:rsidP="00A40AC0">
      <w:pPr>
        <w:pStyle w:val="PlainText"/>
      </w:pPr>
      <w:r w:rsidRPr="00A02FC6">
        <w:t>return(</w:t>
      </w:r>
      <w:proofErr w:type="spellStart"/>
      <w:r w:rsidRPr="00A02FC6">
        <w:t>ret_value</w:t>
      </w:r>
      <w:proofErr w:type="spellEnd"/>
      <w:r w:rsidRPr="00A02FC6">
        <w:t>);</w:t>
      </w:r>
    </w:p>
    <w:p w14:paraId="1E340276" w14:textId="77777777" w:rsidR="00A52C2E" w:rsidRDefault="00A52C2E" w:rsidP="00A52C2E">
      <w:pPr>
        <w:pStyle w:val="ListParagraph"/>
      </w:pPr>
    </w:p>
    <w:p w14:paraId="4C4F2542" w14:textId="77777777" w:rsidR="00A52C2E" w:rsidRDefault="00A52C2E" w:rsidP="00A52C2E">
      <w:r>
        <w:t xml:space="preserve">There are other forms of the API exit macros: </w:t>
      </w:r>
    </w:p>
    <w:p w14:paraId="13553E41" w14:textId="77777777" w:rsidR="00A52C2E" w:rsidRDefault="00A52C2E" w:rsidP="009121A3">
      <w:pPr>
        <w:pStyle w:val="ListParagraph"/>
        <w:numPr>
          <w:ilvl w:val="0"/>
          <w:numId w:val="19"/>
        </w:numPr>
      </w:pPr>
      <w:r>
        <w:t>FUNC_LEAVE_API_NOINIT</w:t>
      </w:r>
    </w:p>
    <w:p w14:paraId="4841FEF5" w14:textId="77777777" w:rsidR="00A52C2E" w:rsidRDefault="00A52C2E" w:rsidP="009121A3">
      <w:pPr>
        <w:pStyle w:val="ListParagraph"/>
        <w:numPr>
          <w:ilvl w:val="1"/>
          <w:numId w:val="19"/>
        </w:numPr>
      </w:pPr>
      <w:r>
        <w:t>T</w:t>
      </w:r>
      <w:r w:rsidRPr="00BA2A27">
        <w:t xml:space="preserve">his macro </w:t>
      </w:r>
      <w:r>
        <w:t xml:space="preserve">is used to </w:t>
      </w:r>
      <w:r w:rsidRPr="00BA2A27">
        <w:t>match th</w:t>
      </w:r>
      <w:r>
        <w:t xml:space="preserve">e FUNC_ENTER_API_NOINIT macro </w:t>
      </w:r>
    </w:p>
    <w:p w14:paraId="26DED173" w14:textId="77777777" w:rsidR="00A52C2E" w:rsidRDefault="00A52C2E" w:rsidP="009121A3">
      <w:pPr>
        <w:pStyle w:val="ListParagraph"/>
        <w:numPr>
          <w:ilvl w:val="1"/>
          <w:numId w:val="19"/>
        </w:numPr>
      </w:pPr>
      <w:r>
        <w:t>No change</w:t>
      </w:r>
    </w:p>
    <w:p w14:paraId="4D15F774" w14:textId="77777777" w:rsidR="00A52C2E" w:rsidRDefault="00A52C2E" w:rsidP="009121A3">
      <w:pPr>
        <w:pStyle w:val="ListParagraph"/>
        <w:numPr>
          <w:ilvl w:val="0"/>
          <w:numId w:val="19"/>
        </w:numPr>
      </w:pPr>
      <w:r>
        <w:t>FUNC_LEAVE_API_NOFS</w:t>
      </w:r>
    </w:p>
    <w:p w14:paraId="5EC2EC57" w14:textId="77777777" w:rsidR="00A52C2E" w:rsidRDefault="00A52C2E" w:rsidP="009121A3">
      <w:pPr>
        <w:pStyle w:val="ListParagraph"/>
        <w:numPr>
          <w:ilvl w:val="1"/>
          <w:numId w:val="19"/>
        </w:numPr>
      </w:pPr>
      <w:r>
        <w:t>T</w:t>
      </w:r>
      <w:r w:rsidRPr="00BA2A27">
        <w:t xml:space="preserve">his macro </w:t>
      </w:r>
      <w:r>
        <w:t xml:space="preserve">is used </w:t>
      </w:r>
      <w:r w:rsidRPr="00BA2A27">
        <w:t>to match the FUNC_ENTE</w:t>
      </w:r>
      <w:r>
        <w:t>R_API_NOINIT_NOERR_NOFS macro</w:t>
      </w:r>
    </w:p>
    <w:p w14:paraId="29E8F3CD" w14:textId="4F1BDB37" w:rsidR="00E619A2" w:rsidRDefault="00A52C2E" w:rsidP="009121A3">
      <w:pPr>
        <w:pStyle w:val="ListParagraph"/>
        <w:numPr>
          <w:ilvl w:val="1"/>
          <w:numId w:val="19"/>
        </w:numPr>
      </w:pPr>
      <w:r>
        <w:t>No change</w:t>
      </w:r>
    </w:p>
    <w:p w14:paraId="68C595E6" w14:textId="5077E737" w:rsidR="00CF0EBD" w:rsidRDefault="00CF0EBD" w:rsidP="00EE74BB">
      <w:pPr>
        <w:pStyle w:val="Heading2"/>
      </w:pPr>
      <w:r>
        <w:t>Page Buffer Re-Design</w:t>
      </w:r>
    </w:p>
    <w:p w14:paraId="1E9053BE" w14:textId="23F99F6F" w:rsidR="00CF0EBD" w:rsidRDefault="009C7F08" w:rsidP="00CF0EBD">
      <w:r>
        <w:t xml:space="preserve">The </w:t>
      </w:r>
      <w:r w:rsidR="00C72211">
        <w:t>f</w:t>
      </w:r>
      <w:r w:rsidR="00474ED9">
        <w:t>unctional requirements for</w:t>
      </w:r>
      <w:r w:rsidR="00C72211">
        <w:t xml:space="preserve"> the</w:t>
      </w:r>
      <w:r w:rsidR="00474ED9">
        <w:t xml:space="preserve"> page buffer in VFD SWMR</w:t>
      </w:r>
      <w:r w:rsidR="00C72211">
        <w:t xml:space="preserve"> are listed below</w:t>
      </w:r>
      <w:r w:rsidR="00474ED9">
        <w:t>:</w:t>
      </w:r>
    </w:p>
    <w:p w14:paraId="64AE6162" w14:textId="03AFB4C4" w:rsidR="00E802C3" w:rsidRDefault="00E802C3" w:rsidP="00527F1E">
      <w:pPr>
        <w:pStyle w:val="ListParagraph"/>
        <w:numPr>
          <w:ilvl w:val="0"/>
          <w:numId w:val="50"/>
        </w:numPr>
      </w:pPr>
      <w:r>
        <w:lastRenderedPageBreak/>
        <w:t>Retain</w:t>
      </w:r>
      <w:r w:rsidR="00474ED9">
        <w:t xml:space="preserve"> copie</w:t>
      </w:r>
      <w:r>
        <w:t xml:space="preserve">s of all </w:t>
      </w:r>
      <w:r w:rsidR="00A26FBD">
        <w:t xml:space="preserve">metadata </w:t>
      </w:r>
      <w:r>
        <w:t>pages modified during the current</w:t>
      </w:r>
      <w:r w:rsidR="00474ED9">
        <w:t xml:space="preserve"> tick</w:t>
      </w:r>
      <w:r w:rsidR="00152CE7">
        <w:t>. Copies m</w:t>
      </w:r>
      <w:r>
        <w:t>ay be clean or dirty</w:t>
      </w:r>
      <w:r w:rsidR="00152CE7">
        <w:t xml:space="preserve"> (but see </w:t>
      </w:r>
      <w:r w:rsidR="00A26FBD">
        <w:t>3</w:t>
      </w:r>
      <w:r w:rsidR="00092A65">
        <w:t xml:space="preserve"> below</w:t>
      </w:r>
      <w:r w:rsidR="00152CE7">
        <w:t>)</w:t>
      </w:r>
      <w:r>
        <w:t>.</w:t>
      </w:r>
    </w:p>
    <w:p w14:paraId="363A94DC" w14:textId="1C87871E" w:rsidR="00E802C3" w:rsidRDefault="00E802C3" w:rsidP="00527F1E">
      <w:pPr>
        <w:pStyle w:val="ListParagraph"/>
        <w:numPr>
          <w:ilvl w:val="0"/>
          <w:numId w:val="50"/>
        </w:numPr>
      </w:pPr>
      <w:r>
        <w:t xml:space="preserve">Retain copies of all </w:t>
      </w:r>
      <w:r w:rsidR="00347723">
        <w:t xml:space="preserve">multi-page </w:t>
      </w:r>
      <w:r>
        <w:t>metadat</w:t>
      </w:r>
      <w:r w:rsidR="00152CE7">
        <w:t>a writes during the last tick. Copies m</w:t>
      </w:r>
      <w:r>
        <w:t>ay be clean or dirty</w:t>
      </w:r>
      <w:r w:rsidR="00152CE7">
        <w:t xml:space="preserve"> (but see </w:t>
      </w:r>
      <w:r w:rsidR="00A26FBD">
        <w:t>3</w:t>
      </w:r>
      <w:r w:rsidR="00092A65">
        <w:t xml:space="preserve"> below</w:t>
      </w:r>
      <w:r w:rsidR="00152CE7">
        <w:t>)</w:t>
      </w:r>
      <w:r>
        <w:t>.</w:t>
      </w:r>
    </w:p>
    <w:p w14:paraId="44B713E6" w14:textId="13E1E7F5" w:rsidR="00FA7737" w:rsidRDefault="00FA7737" w:rsidP="00527F1E">
      <w:pPr>
        <w:pStyle w:val="ListParagraph"/>
        <w:numPr>
          <w:ilvl w:val="0"/>
          <w:numId w:val="50"/>
        </w:numPr>
      </w:pPr>
      <w:r>
        <w:t xml:space="preserve">If a page of metadata or a multi-page metadata entry exists in the hdf5 file, and is not mentioned in the metadata file index, </w:t>
      </w:r>
      <w:r w:rsidR="00DF1D67">
        <w:t xml:space="preserve">and is then written to the page buffer, </w:t>
      </w:r>
      <w:r>
        <w:t xml:space="preserve">it must not be flushed </w:t>
      </w:r>
      <w:r w:rsidR="00DF1D67">
        <w:t xml:space="preserve">to the HDF5 file for at least </w:t>
      </w:r>
      <w:proofErr w:type="spellStart"/>
      <w:r w:rsidR="00DF1D67">
        <w:t>max_lag</w:t>
      </w:r>
      <w:proofErr w:type="spellEnd"/>
      <w:r w:rsidR="00DF1D67">
        <w:t xml:space="preserve"> ticks.  This is necessary, as metadata reads not listed in the metadata file are satisfied from the HDF5 file.  Thus </w:t>
      </w:r>
      <w:r w:rsidR="00A12E82">
        <w:t>writing</w:t>
      </w:r>
      <w:r w:rsidR="00DF1D67">
        <w:t xml:space="preserve"> the entry </w:t>
      </w:r>
      <w:r w:rsidR="00A12E82">
        <w:t xml:space="preserve">to the HDF5 file </w:t>
      </w:r>
      <w:r w:rsidR="00DF1D67">
        <w:t xml:space="preserve">before </w:t>
      </w:r>
      <w:proofErr w:type="spellStart"/>
      <w:r w:rsidR="00DF1D67">
        <w:t>max_lag</w:t>
      </w:r>
      <w:proofErr w:type="spellEnd"/>
      <w:r w:rsidR="00DF1D67">
        <w:t xml:space="preserve"> ticks have elapsed may result in a lagging reader receiving a message from the future – which will </w:t>
      </w:r>
      <w:r w:rsidR="003F50DA">
        <w:t xml:space="preserve">be </w:t>
      </w:r>
      <w:r w:rsidR="00DF1D67">
        <w:t>indistinguishable from file corruption.</w:t>
      </w:r>
    </w:p>
    <w:p w14:paraId="781EF321" w14:textId="2E0AE454" w:rsidR="00DF1D67" w:rsidRDefault="00DF1D67" w:rsidP="00092A65">
      <w:pPr>
        <w:ind w:left="720"/>
      </w:pPr>
      <w:r>
        <w:t xml:space="preserve">This situation can arise if an existing file is opened VFD SWMR write, or if a file that is </w:t>
      </w:r>
      <w:r w:rsidR="00A26FBD">
        <w:t>created</w:t>
      </w:r>
      <w:r>
        <w:t xml:space="preserve"> </w:t>
      </w:r>
      <w:r w:rsidR="00347723">
        <w:t xml:space="preserve">in </w:t>
      </w:r>
      <w:r>
        <w:t>VFD SWMR write</w:t>
      </w:r>
      <w:r w:rsidR="00347723">
        <w:t xml:space="preserve"> mode</w:t>
      </w:r>
      <w:r>
        <w:t xml:space="preserve"> is flushed.</w:t>
      </w:r>
    </w:p>
    <w:p w14:paraId="581DDEC2" w14:textId="141BF7EA" w:rsidR="00990BA5" w:rsidRDefault="00990BA5" w:rsidP="00092A65">
      <w:pPr>
        <w:ind w:left="720"/>
      </w:pPr>
      <w:r>
        <w:t>Thus the page buffer must provide mechanisms for:</w:t>
      </w:r>
    </w:p>
    <w:p w14:paraId="0CF7A906" w14:textId="4D684C9F" w:rsidR="00990BA5" w:rsidRDefault="00990BA5" w:rsidP="00527F1E">
      <w:pPr>
        <w:pStyle w:val="ListParagraph"/>
        <w:numPr>
          <w:ilvl w:val="1"/>
          <w:numId w:val="50"/>
        </w:numPr>
      </w:pPr>
      <w:r>
        <w:t>Determining if a page or multi-page metadata entry has been read from the HDF5 file since either file open of the last flush.</w:t>
      </w:r>
    </w:p>
    <w:p w14:paraId="10029058" w14:textId="3B664E07" w:rsidR="00990BA5" w:rsidRDefault="00990BA5" w:rsidP="00527F1E">
      <w:pPr>
        <w:pStyle w:val="ListParagraph"/>
        <w:numPr>
          <w:ilvl w:val="1"/>
          <w:numId w:val="50"/>
        </w:numPr>
      </w:pPr>
      <w:r>
        <w:t xml:space="preserve">If it has, there must be a mechanism for delaying its write to the HDF5 file for at least </w:t>
      </w:r>
      <w:proofErr w:type="spellStart"/>
      <w:r>
        <w:t>max_lag</w:t>
      </w:r>
      <w:proofErr w:type="spellEnd"/>
      <w:r>
        <w:t xml:space="preserve"> ticks since </w:t>
      </w:r>
      <w:proofErr w:type="spellStart"/>
      <w:r w:rsidR="00A26FBD">
        <w:t>since</w:t>
      </w:r>
      <w:proofErr w:type="spellEnd"/>
      <w:r w:rsidR="00A26FBD">
        <w:t xml:space="preserve"> it appeared in the metadata file index</w:t>
      </w:r>
      <w:r>
        <w:t>.</w:t>
      </w:r>
    </w:p>
    <w:p w14:paraId="76C2BE4C" w14:textId="5D597FBA" w:rsidR="00225001" w:rsidRDefault="00225001" w:rsidP="00092A65">
      <w:pPr>
        <w:ind w:left="720"/>
      </w:pPr>
      <w:r>
        <w:t xml:space="preserve">NOTE: Due to this </w:t>
      </w:r>
      <w:r w:rsidR="00990BA5">
        <w:t xml:space="preserve">latter </w:t>
      </w:r>
      <w:r>
        <w:t xml:space="preserve">requirement, </w:t>
      </w:r>
      <w:r w:rsidRPr="00092A65">
        <w:rPr>
          <w:u w:val="single"/>
        </w:rPr>
        <w:t xml:space="preserve">a flush of the HDF5 file must </w:t>
      </w:r>
      <w:r w:rsidR="00495016" w:rsidRPr="00092A65">
        <w:rPr>
          <w:u w:val="single"/>
        </w:rPr>
        <w:t>perform all possible flushes, and then repeatedly sleep for a tick and try again until all write delays are satisfied</w:t>
      </w:r>
      <w:r>
        <w:t>.</w:t>
      </w:r>
    </w:p>
    <w:p w14:paraId="31D1FFED" w14:textId="0C8270DA" w:rsidR="00FA23BA" w:rsidRDefault="00FA23BA" w:rsidP="00527F1E">
      <w:pPr>
        <w:pStyle w:val="ListParagraph"/>
        <w:numPr>
          <w:ilvl w:val="0"/>
          <w:numId w:val="50"/>
        </w:numPr>
      </w:pPr>
      <w:r>
        <w:t>Provide a convenient mechanism for locating all metadata pages and multi-page pieces of metadata that have been modified in the current tick.</w:t>
      </w:r>
    </w:p>
    <w:p w14:paraId="215D6A33" w14:textId="77777777" w:rsidR="00C72211" w:rsidRDefault="00543D90" w:rsidP="00527F1E">
      <w:pPr>
        <w:pStyle w:val="ListParagraph"/>
        <w:numPr>
          <w:ilvl w:val="0"/>
          <w:numId w:val="50"/>
        </w:numPr>
      </w:pPr>
      <w:r>
        <w:t>T</w:t>
      </w:r>
      <w:r w:rsidR="00A0681E">
        <w:t>he page buffer must track the total size of the pages and/or multi-page metadata entries</w:t>
      </w:r>
      <w:r w:rsidR="00225001">
        <w:t xml:space="preserve"> modified or inserted in the current tick</w:t>
      </w:r>
      <w:r w:rsidR="00C72211">
        <w:t>.  There must also be a facility for triggering the end of tick early if this size exceeds a user provided limit.</w:t>
      </w:r>
    </w:p>
    <w:p w14:paraId="229532E8" w14:textId="15FFE253" w:rsidR="00341EFE" w:rsidRDefault="00FA23BA" w:rsidP="00C72211">
      <w:r>
        <w:t xml:space="preserve">Observe that these functional requirements necessitate a page buffer that can handle variable size entries, and that can expand and contract as needed.  Unfortunately, the </w:t>
      </w:r>
      <w:r w:rsidR="00A03520">
        <w:t>pre-existing</w:t>
      </w:r>
      <w:r>
        <w:t xml:space="preserve"> page buffer supports neither of these facilities, and seems architecturally </w:t>
      </w:r>
      <w:r w:rsidR="00C70F58">
        <w:t xml:space="preserve">un-suited </w:t>
      </w:r>
      <w:r>
        <w:t xml:space="preserve">to the task.  </w:t>
      </w:r>
    </w:p>
    <w:p w14:paraId="24A4442E" w14:textId="2345A21A" w:rsidR="00341EFE" w:rsidRDefault="00341EFE" w:rsidP="00C72211">
      <w:r>
        <w:t xml:space="preserve">The initial thought was that the metadata cache supports most of the desired functionality, and thus should be easily extensible to provide the missing features.  However, during the implementation of the initial prototype, </w:t>
      </w:r>
      <w:r w:rsidR="00C9012F">
        <w:t>time pressure and the resulting need to avoid changes to the page buffer test code</w:t>
      </w:r>
      <w:r w:rsidR="00092A65">
        <w:t xml:space="preserve"> drove the decision to implement a new page buffer.</w:t>
      </w:r>
      <w:r w:rsidR="00C9012F">
        <w:t xml:space="preserve"> </w:t>
      </w:r>
    </w:p>
    <w:p w14:paraId="44A94414" w14:textId="7BF4E478" w:rsidR="00574C35" w:rsidRDefault="00574C35" w:rsidP="00C72211">
      <w:r>
        <w:t xml:space="preserve">Extending the metadata cache so that it can also perform the roll of the </w:t>
      </w:r>
      <w:r w:rsidR="00696B02">
        <w:t>page buffer is still an option.  However, the only reason for doing so is to minimize maintenance costs, and it is not clear that it makes economic sense to do so.  In any case, there is little point in considering this until VFD SWMR is fully implemented.</w:t>
      </w:r>
    </w:p>
    <w:p w14:paraId="2BF7E630" w14:textId="214D5FC3" w:rsidR="00474ED9" w:rsidRDefault="00696B02" w:rsidP="00C72211">
      <w:r>
        <w:lastRenderedPageBreak/>
        <w:t>In the interim, the new page buffer exists, and appears to be functional</w:t>
      </w:r>
      <w:r w:rsidR="002443C0">
        <w:rPr>
          <w:rStyle w:val="FootnoteReference"/>
        </w:rPr>
        <w:footnoteReference w:id="13"/>
      </w:r>
      <w:r>
        <w:t>.  The remainder of this section documents the new page buffer internals.</w:t>
      </w:r>
    </w:p>
    <w:p w14:paraId="149A3743" w14:textId="7B46C626" w:rsidR="00092A65" w:rsidRDefault="00092A65" w:rsidP="004676A3">
      <w:pPr>
        <w:pStyle w:val="Heading3"/>
      </w:pPr>
      <w:r>
        <w:t>Architectural Overview</w:t>
      </w:r>
    </w:p>
    <w:p w14:paraId="1EEAB556" w14:textId="5DBFC48B" w:rsidR="00092A65" w:rsidRDefault="00092A65" w:rsidP="00092A65">
      <w:r>
        <w:t>Architecturally, the new page buffer is similar to the metadata cache.</w:t>
      </w:r>
    </w:p>
    <w:p w14:paraId="365046D2" w14:textId="271A6625" w:rsidR="00092A65" w:rsidRDefault="00092A65" w:rsidP="00092A65">
      <w:r>
        <w:t xml:space="preserve">Entries are indexed with a hash table with chaining.  Like the metadata cache, the hash table size must be a power of two.  This permits a very fast hash function on the page offset (page base address / page size), that simply bit </w:t>
      </w:r>
      <w:proofErr w:type="spellStart"/>
      <w:r>
        <w:t>ands</w:t>
      </w:r>
      <w:proofErr w:type="spellEnd"/>
      <w:r>
        <w:t xml:space="preserve"> the page address with the hash table size – 1.  This unusual design decision is based on the observation that if the principle of locality holds, collisions between hot pages are unlikely if the hash function maps adjacent pages to adjacent locations in the hash table.  The new page buffer collects statistics allowing us to test this.</w:t>
      </w:r>
    </w:p>
    <w:p w14:paraId="3BD1FCB8" w14:textId="01D8F9A9" w:rsidR="00092A65" w:rsidRDefault="00092A65" w:rsidP="00092A65">
      <w:r>
        <w:t>To optimize scans of all entries in the page buffer, all entries are also stored in the doubly linked index list.</w:t>
      </w:r>
    </w:p>
    <w:p w14:paraId="799D52E1" w14:textId="0813C04E" w:rsidR="00092A65" w:rsidRDefault="00092A65" w:rsidP="00092A65">
      <w:r>
        <w:t>The replacement policy is a modified version of LRU with second pass for dirty entries.  It differs from the standard version in that the user is allowed to reserve a percentage of the pages for raw data  and/or metadata</w:t>
      </w:r>
      <w:r>
        <w:rPr>
          <w:rStyle w:val="FootnoteReference"/>
        </w:rPr>
        <w:footnoteReference w:id="14"/>
      </w:r>
      <w:r>
        <w:t>, and when operating in VFD SWMR mode, as requir</w:t>
      </w:r>
      <w:r w:rsidR="000B165C">
        <w:t>ed by functional requirements 1, 2, and 3</w:t>
      </w:r>
      <w:r>
        <w:t xml:space="preserve"> above.</w:t>
      </w:r>
    </w:p>
    <w:p w14:paraId="27A612F6" w14:textId="2D012048" w:rsidR="00092A65" w:rsidRDefault="00092A65" w:rsidP="00092A65">
      <w:r>
        <w:t>When operating in VFD SWMR mode, the new buffer cache also maintains two additional lists -- the tick list, and the delayed write list.</w:t>
      </w:r>
    </w:p>
    <w:p w14:paraId="3C81DC96" w14:textId="37FFEEA0" w:rsidR="00092A65" w:rsidRDefault="00092A65" w:rsidP="00092A65">
      <w:r>
        <w:t>Whenever a page or multi-page metadata entry is modified during a tick, it is placed on the tick list.  If, in addition, the write of the entry must be delayed for one or more ticks, the entry is also removed from the LRU and inserted on the delayed write list.</w:t>
      </w:r>
    </w:p>
    <w:p w14:paraId="5CF82DBF" w14:textId="08C22F41" w:rsidR="00092A65" w:rsidRDefault="00092A65" w:rsidP="00092A65">
      <w:r>
        <w:t xml:space="preserve">At the end of each tick, all entries are removed from the tick list and the metadata file index is updated.  Multi-page metadata entries that are not subject to delayed write constraints are flushed and evicted immediately.  </w:t>
      </w:r>
    </w:p>
    <w:p w14:paraId="696A32F9" w14:textId="6A231EE6" w:rsidR="00092A65" w:rsidRDefault="00092A65" w:rsidP="00092A65">
      <w:r>
        <w:t>Also at the end of each tick, the delayed write list is searched for entries whose write delays have expired.  Any such multi-page metadata entries are flushed and evicted.  Regular pages whose write delays have expired are simply moved to the LRU where they may be flushed and evicted as normal.</w:t>
      </w:r>
    </w:p>
    <w:p w14:paraId="2F8E99E1" w14:textId="4B400596" w:rsidR="000B165C" w:rsidRDefault="000B165C" w:rsidP="00092A65">
      <w:r>
        <w:t xml:space="preserve">While the new page buffer tracks the total, clean, and dirty page buffer size, at present, it does not track additions since the beginning of the current tick, or provide a mechanism to support triggering the early </w:t>
      </w:r>
      <w:r w:rsidR="00A26FBD">
        <w:t>end of tick.</w:t>
      </w:r>
    </w:p>
    <w:p w14:paraId="3CB22E3E" w14:textId="36EEF1F2" w:rsidR="00410580" w:rsidRDefault="00092A65" w:rsidP="00CF0EBD">
      <w:r>
        <w:lastRenderedPageBreak/>
        <w:t>Further implementation details are discussed in the header comments for main structure of the new page buffer (</w:t>
      </w:r>
      <w:r w:rsidRPr="00CF742D">
        <w:rPr>
          <w:rFonts w:ascii="Courier" w:hAnsi="Courier"/>
          <w:sz w:val="20"/>
          <w:szCs w:val="20"/>
        </w:rPr>
        <w:t>H5PB_</w:t>
      </w:r>
      <w:r w:rsidR="001348E6">
        <w:rPr>
          <w:rFonts w:ascii="Courier" w:hAnsi="Courier"/>
          <w:sz w:val="20"/>
          <w:szCs w:val="20"/>
        </w:rPr>
        <w:t>t</w:t>
      </w:r>
      <w:r>
        <w:t>) and for entries in the page buffer (</w:t>
      </w:r>
      <w:r w:rsidRPr="00CF742D">
        <w:rPr>
          <w:rFonts w:ascii="Courier" w:hAnsi="Courier"/>
          <w:sz w:val="20"/>
          <w:szCs w:val="20"/>
        </w:rPr>
        <w:t>H5PB_entry_t</w:t>
      </w:r>
      <w:r>
        <w:t xml:space="preserve">).  These header comments and the associated definitions are reproduced below. </w:t>
      </w:r>
    </w:p>
    <w:p w14:paraId="33C7F494" w14:textId="77777777" w:rsid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E5FAAC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w:t>
      </w:r>
    </w:p>
    <w:p w14:paraId="1726D0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4718F0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structure H5PB_t</w:t>
      </w:r>
    </w:p>
    <w:p w14:paraId="22C0D5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ACFC7A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Catchall structure for all variables specific to an instance of the page </w:t>
      </w:r>
    </w:p>
    <w:p w14:paraId="702AD6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w:t>
      </w:r>
    </w:p>
    <w:p w14:paraId="3663FF5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4724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present, the page buffer serves two purposes in the HDF5 library.</w:t>
      </w:r>
    </w:p>
    <w:p w14:paraId="05593D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BA1E4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Under normal operating conditions, it serves as a normal page buffer whose</w:t>
      </w:r>
    </w:p>
    <w:p w14:paraId="1CD963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purpose is to minimize and optimize file I/O by aggregating small metadata </w:t>
      </w:r>
    </w:p>
    <w:p w14:paraId="5AC7E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raw data writes into pages, and by caching frequently used pages.</w:t>
      </w:r>
    </w:p>
    <w:p w14:paraId="41E656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C92F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addition, when a file is opened for VFD SWMR writing, the page buffer is </w:t>
      </w:r>
    </w:p>
    <w:p w14:paraId="6E728F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retain copies of all metadata pages and multi-page metadata entries</w:t>
      </w:r>
    </w:p>
    <w:p w14:paraId="3BE5F9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are written in a given tick, and under certain cases, to delay metadata </w:t>
      </w:r>
    </w:p>
    <w:p w14:paraId="00AB1E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and/or multi-page metadata entry writes for some number of ticks.  </w:t>
      </w:r>
    </w:p>
    <w:p w14:paraId="3FBD25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 entry has not appeared in the VFD SWMR index for at least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w:t>
      </w:r>
    </w:p>
    <w:p w14:paraId="5652CC0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ticks, this is necessary to avoid message from the future bugs.  See the </w:t>
      </w:r>
    </w:p>
    <w:p w14:paraId="416900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RFC for further details.</w:t>
      </w:r>
    </w:p>
    <w:p w14:paraId="744FB7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4EB1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reflect this, the fields of this structure are divided into three </w:t>
      </w:r>
    </w:p>
    <w:p w14:paraId="3304BE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sections.  </w:t>
      </w:r>
      <w:proofErr w:type="gramStart"/>
      <w:r w:rsidRPr="00410580">
        <w:rPr>
          <w:rFonts w:ascii="Courier" w:hAnsi="Courier" w:cs="Menlo"/>
          <w:color w:val="000000"/>
          <w:sz w:val="20"/>
          <w:szCs w:val="20"/>
        </w:rPr>
        <w:t>Specifically</w:t>
      </w:r>
      <w:proofErr w:type="gramEnd"/>
      <w:r w:rsidRPr="00410580">
        <w:rPr>
          <w:rFonts w:ascii="Courier" w:hAnsi="Courier" w:cs="Menlo"/>
          <w:color w:val="000000"/>
          <w:sz w:val="20"/>
          <w:szCs w:val="20"/>
        </w:rPr>
        <w:t xml:space="preserve"> fields needed for general operations, fields needed </w:t>
      </w:r>
    </w:p>
    <w:p w14:paraId="580C37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VFD SWMR, and statistics.</w:t>
      </w:r>
    </w:p>
    <w:p w14:paraId="67CC034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A6A0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GENERAL OPERATIONS:</w:t>
      </w:r>
    </w:p>
    <w:p w14:paraId="4B7B27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E9B1A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magic:       Unsigned </w:t>
      </w:r>
      <w:proofErr w:type="gramStart"/>
      <w:r w:rsidRPr="00410580">
        <w:rPr>
          <w:rFonts w:ascii="Courier" w:hAnsi="Courier" w:cs="Menlo"/>
          <w:color w:val="000000"/>
          <w:sz w:val="20"/>
          <w:szCs w:val="20"/>
        </w:rPr>
        <w:t>32 bit</w:t>
      </w:r>
      <w:proofErr w:type="gramEnd"/>
      <w:r w:rsidRPr="00410580">
        <w:rPr>
          <w:rFonts w:ascii="Courier" w:hAnsi="Courier" w:cs="Menlo"/>
          <w:color w:val="000000"/>
          <w:sz w:val="20"/>
          <w:szCs w:val="20"/>
        </w:rPr>
        <w:t xml:space="preserve"> integer that must always be set to </w:t>
      </w:r>
    </w:p>
    <w:p w14:paraId="2F4264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H5PB__H5PB_T_MAGIC.  This field is used to validate pointers to </w:t>
      </w:r>
    </w:p>
    <w:p w14:paraId="210BA4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instances of H5PB_t.</w:t>
      </w:r>
    </w:p>
    <w:p w14:paraId="56BFA6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16505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containing the page buffer page size in bytes.</w:t>
      </w:r>
    </w:p>
    <w:p w14:paraId="6B92D1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A690AF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nominal maximum number </w:t>
      </w:r>
    </w:p>
    <w:p w14:paraId="2AD5E2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of pages in the page buffer.  Note that on creation, the page </w:t>
      </w:r>
    </w:p>
    <w:p w14:paraId="6A5465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is empty, and that under certain circumstances (mostly</w:t>
      </w:r>
    </w:p>
    <w:p w14:paraId="42C1BDF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related to VFD SWMR) this limit can be exceeded by large </w:t>
      </w:r>
    </w:p>
    <w:p w14:paraId="1DA2498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amounts.</w:t>
      </w:r>
    </w:p>
    <w:p w14:paraId="75EBD03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729F47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pages</w:t>
      </w:r>
    </w:p>
    <w:p w14:paraId="63741C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must always equal the sum of </w:t>
      </w:r>
    </w:p>
    <w:p w14:paraId="7867CF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w:t>
      </w:r>
    </w:p>
    <w:p w14:paraId="41A216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4598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in the context of VFD SWMR, this count does NOT </w:t>
      </w:r>
    </w:p>
    <w:p w14:paraId="42FDC6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 multi-page metadata entries.</w:t>
      </w:r>
    </w:p>
    <w:p w14:paraId="1CB932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7C9C1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w:t>
      </w:r>
    </w:p>
    <w:p w14:paraId="620F50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pages in the page buffer.</w:t>
      </w:r>
    </w:p>
    <w:p w14:paraId="009C14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EDCA2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in the context of VFD SWMR, this count does NOT </w:t>
      </w:r>
    </w:p>
    <w:p w14:paraId="7160EA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 multi-page metadata entries.</w:t>
      </w:r>
    </w:p>
    <w:p w14:paraId="2E0D49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EB6B8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current number of </w:t>
      </w:r>
    </w:p>
    <w:p w14:paraId="52D4D4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raw data pages in the page buffer.</w:t>
      </w:r>
    </w:p>
    <w:p w14:paraId="49F647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
    <w:p w14:paraId="082960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number of pages in the </w:t>
      </w:r>
    </w:p>
    <w:p w14:paraId="367019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reserved for metadata.  No metadata page may be </w:t>
      </w:r>
    </w:p>
    <w:p w14:paraId="0586B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evicted from the page buffer if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is</w:t>
      </w:r>
      <w:proofErr w:type="gramEnd"/>
      <w:r w:rsidRPr="00410580">
        <w:rPr>
          <w:rFonts w:ascii="Courier" w:hAnsi="Courier" w:cs="Menlo"/>
          <w:color w:val="000000"/>
          <w:sz w:val="20"/>
          <w:szCs w:val="20"/>
        </w:rPr>
        <w:t xml:space="preserve"> less than or</w:t>
      </w:r>
    </w:p>
    <w:p w14:paraId="1D7F34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equal to this value.</w:t>
      </w:r>
    </w:p>
    <w:p w14:paraId="340587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533C337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 xml:space="preserve">: 64 bin integer containing the number of pages in the </w:t>
      </w:r>
    </w:p>
    <w:p w14:paraId="478E2D3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reserved for raw data.  No page or raw data may be </w:t>
      </w:r>
    </w:p>
    <w:p w14:paraId="3468CB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evicted from the page buffer if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 xml:space="preserve"> </w:t>
      </w:r>
      <w:proofErr w:type="gramStart"/>
      <w:r w:rsidRPr="00410580">
        <w:rPr>
          <w:rFonts w:ascii="Courier" w:hAnsi="Courier" w:cs="Menlo"/>
          <w:color w:val="000000"/>
          <w:sz w:val="20"/>
          <w:szCs w:val="20"/>
        </w:rPr>
        <w:t>is</w:t>
      </w:r>
      <w:proofErr w:type="gramEnd"/>
      <w:r w:rsidRPr="00410580">
        <w:rPr>
          <w:rFonts w:ascii="Courier" w:hAnsi="Courier" w:cs="Menlo"/>
          <w:color w:val="000000"/>
          <w:sz w:val="20"/>
          <w:szCs w:val="20"/>
        </w:rPr>
        <w:t xml:space="preserve"> less than or</w:t>
      </w:r>
    </w:p>
    <w:p w14:paraId="334F17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equal to this value.</w:t>
      </w:r>
    </w:p>
    <w:p w14:paraId="7C45DD2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F42BF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FAPL fields are used to store the page buffer configuration data </w:t>
      </w:r>
    </w:p>
    <w:p w14:paraId="5ECC59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provided to the page buffer in the H5PB_</w:t>
      </w:r>
      <w:proofErr w:type="gramStart"/>
      <w:r w:rsidRPr="00410580">
        <w:rPr>
          <w:rFonts w:ascii="Courier" w:hAnsi="Courier" w:cs="Menlo"/>
          <w:color w:val="000000"/>
          <w:sz w:val="20"/>
          <w:szCs w:val="20"/>
        </w:rPr>
        <w:t>create(</w:t>
      </w:r>
      <w:proofErr w:type="gramEnd"/>
      <w:r w:rsidRPr="00410580">
        <w:rPr>
          <w:rFonts w:ascii="Courier" w:hAnsi="Courier" w:cs="Menlo"/>
          <w:color w:val="000000"/>
          <w:sz w:val="20"/>
          <w:szCs w:val="20"/>
        </w:rPr>
        <w:t>) call.</w:t>
      </w:r>
    </w:p>
    <w:p w14:paraId="608E8D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7EA57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max_size</w:t>
      </w:r>
      <w:proofErr w:type="spellEnd"/>
      <w:r w:rsidRPr="00410580">
        <w:rPr>
          <w:rFonts w:ascii="Courier" w:hAnsi="Courier" w:cs="Menlo"/>
          <w:color w:val="000000"/>
          <w:sz w:val="20"/>
          <w:szCs w:val="20"/>
        </w:rPr>
        <w:t>:    Maximum page buffer size supplied by the FAPL.</w:t>
      </w:r>
    </w:p>
    <w:p w14:paraId="5433C6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4FE6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min_meta_perc</w:t>
      </w:r>
      <w:proofErr w:type="spellEnd"/>
      <w:r w:rsidRPr="00410580">
        <w:rPr>
          <w:rFonts w:ascii="Courier" w:hAnsi="Courier" w:cs="Menlo"/>
          <w:color w:val="000000"/>
          <w:sz w:val="20"/>
          <w:szCs w:val="20"/>
        </w:rPr>
        <w:t xml:space="preserve">: Percent of the page buffer reserved for metadata as </w:t>
      </w:r>
    </w:p>
    <w:p w14:paraId="515981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supplied in the FAPL.</w:t>
      </w:r>
    </w:p>
    <w:p w14:paraId="71CA396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6093B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min_raw_perc</w:t>
      </w:r>
      <w:proofErr w:type="spellEnd"/>
      <w:r w:rsidRPr="00410580">
        <w:rPr>
          <w:rFonts w:ascii="Courier" w:hAnsi="Courier" w:cs="Menlo"/>
          <w:color w:val="000000"/>
          <w:sz w:val="20"/>
          <w:szCs w:val="20"/>
        </w:rPr>
        <w:t xml:space="preserve">: Percent of the page buffer reserved for metadata as </w:t>
      </w:r>
    </w:p>
    <w:p w14:paraId="5B2FF2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supplied in the FAPL.</w:t>
      </w:r>
    </w:p>
    <w:p w14:paraId="597731E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C157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purpose of the index is to allow us to efficiently look up all pages</w:t>
      </w:r>
    </w:p>
    <w:p w14:paraId="304AD1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multi-page metadata entries in the context of VFD SWMR) in the </w:t>
      </w:r>
    </w:p>
    <w:p w14:paraId="41529B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w:t>
      </w:r>
    </w:p>
    <w:p w14:paraId="191A91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2B51D4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function is provided by a hash table with chaining, albeit with one </w:t>
      </w:r>
    </w:p>
    <w:p w14:paraId="7D46E5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un-unusual feature.</w:t>
      </w:r>
    </w:p>
    <w:p w14:paraId="23E7B6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4AC9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Specifically hash table size must be a power of two, and the hash function</w:t>
      </w:r>
    </w:p>
    <w:p w14:paraId="4F28A4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simply clips the high order bits off the page offset of the entry.</w:t>
      </w:r>
    </w:p>
    <w:p w14:paraId="65341A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1AF23B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should work, as space is typically allocated </w:t>
      </w:r>
      <w:proofErr w:type="spellStart"/>
      <w:r w:rsidRPr="00410580">
        <w:rPr>
          <w:rFonts w:ascii="Courier" w:hAnsi="Courier" w:cs="Menlo"/>
          <w:color w:val="000000"/>
          <w:sz w:val="20"/>
          <w:szCs w:val="20"/>
        </w:rPr>
        <w:t>sequentually</w:t>
      </w:r>
      <w:proofErr w:type="spellEnd"/>
      <w:r w:rsidRPr="00410580">
        <w:rPr>
          <w:rFonts w:ascii="Courier" w:hAnsi="Courier" w:cs="Menlo"/>
          <w:color w:val="000000"/>
          <w:sz w:val="20"/>
          <w:szCs w:val="20"/>
        </w:rPr>
        <w:t xml:space="preserve">, and thus </w:t>
      </w:r>
    </w:p>
    <w:p w14:paraId="59F370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via a reverse principle of locality argument, hot pages are unlikely to </w:t>
      </w:r>
    </w:p>
    <w:p w14:paraId="6B2591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to the same bucket.  That said, we must collect statistics to alert </w:t>
      </w:r>
    </w:p>
    <w:p w14:paraId="1B3E59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 should this not be the case.</w:t>
      </w:r>
    </w:p>
    <w:p w14:paraId="41FAEB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217E36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We also maintain a linked list of all entries in the index to facilitate</w:t>
      </w:r>
    </w:p>
    <w:p w14:paraId="797BE18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 operations.</w:t>
      </w:r>
    </w:p>
    <w:p w14:paraId="2087BC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24CE2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Array of pointer to H5PB_entry_t of size</w:t>
      </w:r>
    </w:p>
    <w:p w14:paraId="2A9266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H5PB__HASH_TABLE_LEN.  This size must </w:t>
      </w:r>
      <w:proofErr w:type="spellStart"/>
      <w:r w:rsidRPr="00410580">
        <w:rPr>
          <w:rFonts w:ascii="Courier" w:hAnsi="Courier" w:cs="Menlo"/>
          <w:color w:val="000000"/>
          <w:sz w:val="20"/>
          <w:szCs w:val="20"/>
        </w:rPr>
        <w:t>ba</w:t>
      </w:r>
      <w:proofErr w:type="spellEnd"/>
      <w:r w:rsidRPr="00410580">
        <w:rPr>
          <w:rFonts w:ascii="Courier" w:hAnsi="Courier" w:cs="Menlo"/>
          <w:color w:val="000000"/>
          <w:sz w:val="20"/>
          <w:szCs w:val="20"/>
        </w:rPr>
        <w:t xml:space="preserve"> a power of 2,</w:t>
      </w:r>
    </w:p>
    <w:p w14:paraId="4D792E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 the usual prime number.</w:t>
      </w:r>
    </w:p>
    <w:p w14:paraId="3CEE14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4A762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Number of entries currently in the hash table used to index</w:t>
      </w:r>
    </w:p>
    <w:p w14:paraId="7467C0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should always equal</w:t>
      </w:r>
    </w:p>
    <w:p w14:paraId="4B506C7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w:t>
      </w:r>
    </w:p>
    <w:p w14:paraId="675E61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ADED61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Number of clean entries currently in the hash table </w:t>
      </w:r>
    </w:p>
    <w:p w14:paraId="41C86E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index the page buffer.</w:t>
      </w:r>
    </w:p>
    <w:p w14:paraId="4147C4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4BBD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 xml:space="preserve">: Number of dirty entries currently in the hash table </w:t>
      </w:r>
    </w:p>
    <w:p w14:paraId="69B64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used to index the page buffer.</w:t>
      </w:r>
    </w:p>
    <w:p w14:paraId="11E611F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24C53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Number of bytes currently stored in the hash table used to </w:t>
      </w:r>
    </w:p>
    <w:p w14:paraId="053C76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the page buffer.  Under normal circumstances, this </w:t>
      </w:r>
    </w:p>
    <w:p w14:paraId="7B8B96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value will be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 page size.  However, if</w:t>
      </w:r>
    </w:p>
    <w:p w14:paraId="351836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TRUE, it may be larger.</w:t>
      </w:r>
    </w:p>
    <w:p w14:paraId="7D014C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D5B3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should always equal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 </w:t>
      </w:r>
    </w:p>
    <w:p w14:paraId="6251F1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w:t>
      </w:r>
    </w:p>
    <w:p w14:paraId="7CB475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FB117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Number of bytes of clean entries currently stored in </w:t>
      </w:r>
    </w:p>
    <w:p w14:paraId="07DA06C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table used to index the page buffer. </w:t>
      </w:r>
    </w:p>
    <w:p w14:paraId="5242E6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9166A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 xml:space="preserve">: Number of bytes of dirty entries currently stored in </w:t>
      </w:r>
    </w:p>
    <w:p w14:paraId="441D2B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table used to index the page buffer. </w:t>
      </w:r>
    </w:p>
    <w:p w14:paraId="2E1BBFD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9CA2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il_len</w:t>
      </w:r>
      <w:proofErr w:type="spellEnd"/>
      <w:r w:rsidRPr="00410580">
        <w:rPr>
          <w:rFonts w:ascii="Courier" w:hAnsi="Courier" w:cs="Menlo"/>
          <w:color w:val="000000"/>
          <w:sz w:val="20"/>
          <w:szCs w:val="20"/>
        </w:rPr>
        <w:t>:      Number of entries on the index list.</w:t>
      </w:r>
    </w:p>
    <w:p w14:paraId="0902D1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386F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must always be equal to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As such, this</w:t>
      </w:r>
    </w:p>
    <w:p w14:paraId="2C1B93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 is redundant.  However, the existing linked list</w:t>
      </w:r>
    </w:p>
    <w:p w14:paraId="38E7B02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management macros expect to maintain a length field, so</w:t>
      </w:r>
    </w:p>
    <w:p w14:paraId="2B5DA2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exists primarily to avoid adding complexity to</w:t>
      </w:r>
    </w:p>
    <w:p w14:paraId="422598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macros.</w:t>
      </w:r>
    </w:p>
    <w:p w14:paraId="374578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1DE6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il_size</w:t>
      </w:r>
      <w:proofErr w:type="spellEnd"/>
      <w:r w:rsidRPr="00410580">
        <w:rPr>
          <w:rFonts w:ascii="Courier" w:hAnsi="Courier" w:cs="Menlo"/>
          <w:color w:val="000000"/>
          <w:sz w:val="20"/>
          <w:szCs w:val="20"/>
        </w:rPr>
        <w:t>:     Number of bytes of cache entries currently stored in the</w:t>
      </w:r>
    </w:p>
    <w:p w14:paraId="3916E67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w:t>
      </w:r>
    </w:p>
    <w:p w14:paraId="3E9331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E77A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must always be equal to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As such, this</w:t>
      </w:r>
    </w:p>
    <w:p w14:paraId="5E58F0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 is redundant.  However, the existing linked list</w:t>
      </w:r>
    </w:p>
    <w:p w14:paraId="1500A9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management macros expect to maintain a size field, so</w:t>
      </w:r>
    </w:p>
    <w:p w14:paraId="5572B3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exists primarily to avoid adding complexity to</w:t>
      </w:r>
    </w:p>
    <w:p w14:paraId="2C69347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macros.</w:t>
      </w:r>
    </w:p>
    <w:p w14:paraId="5B0F77E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B77A0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il_head</w:t>
      </w:r>
      <w:proofErr w:type="spellEnd"/>
      <w:r w:rsidRPr="00410580">
        <w:rPr>
          <w:rFonts w:ascii="Courier" w:hAnsi="Courier" w:cs="Menlo"/>
          <w:color w:val="000000"/>
          <w:sz w:val="20"/>
          <w:szCs w:val="20"/>
        </w:rPr>
        <w:t>:     Pointer to the head of the doubly linked list of entries in</w:t>
      </w:r>
    </w:p>
    <w:p w14:paraId="374B8E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index list.  Note that cache entries on this list are</w:t>
      </w:r>
    </w:p>
    <w:p w14:paraId="6896F6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by their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xml:space="preserve"> and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fields.</w:t>
      </w:r>
    </w:p>
    <w:p w14:paraId="0272C72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84FEA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index is empty.</w:t>
      </w:r>
    </w:p>
    <w:p w14:paraId="7CF0ACE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826A5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il_tail</w:t>
      </w:r>
      <w:proofErr w:type="spellEnd"/>
      <w:r w:rsidRPr="00410580">
        <w:rPr>
          <w:rFonts w:ascii="Courier" w:hAnsi="Courier" w:cs="Menlo"/>
          <w:color w:val="000000"/>
          <w:sz w:val="20"/>
          <w:szCs w:val="20"/>
        </w:rPr>
        <w:t>:     Pointer to the tail of the doubly linked list of entries in</w:t>
      </w:r>
    </w:p>
    <w:p w14:paraId="3DA43C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index list.  Note that cache entries on this list are</w:t>
      </w:r>
    </w:p>
    <w:p w14:paraId="60B7C3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by their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xml:space="preserve"> and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fields.</w:t>
      </w:r>
    </w:p>
    <w:p w14:paraId="04D4413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DD5F56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index is empty.</w:t>
      </w:r>
    </w:p>
    <w:p w14:paraId="743358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D2B9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F145DC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modified LRU policy:</w:t>
      </w:r>
    </w:p>
    <w:p w14:paraId="2B5EB0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A9985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most any OS text for a discussion of the LRU replacement policy.</w:t>
      </w:r>
    </w:p>
    <w:p w14:paraId="1E94906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74F5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Under normal operating circumstances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FALSE)</w:t>
      </w:r>
    </w:p>
    <w:p w14:paraId="55E98C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all entries will reside both in the index and in the LRU.  Further, </w:t>
      </w:r>
    </w:p>
    <w:p w14:paraId="7BB54F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all entries will be of size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 xml:space="preserve">.  </w:t>
      </w:r>
    </w:p>
    <w:p w14:paraId="75C192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E158E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VFD SWMR writer case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TRUE) is complicated</w:t>
      </w:r>
    </w:p>
    <w:p w14:paraId="3C0F57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 the requirements that we:</w:t>
      </w:r>
    </w:p>
    <w:p w14:paraId="339A66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5614EB7" w14:textId="77B351E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1) buffer all metadat</w:t>
      </w:r>
      <w:r w:rsidR="00AF0199">
        <w:rPr>
          <w:rFonts w:ascii="Courier" w:hAnsi="Courier" w:cs="Menlo"/>
          <w:color w:val="000000"/>
          <w:sz w:val="20"/>
          <w:szCs w:val="20"/>
        </w:rPr>
        <w:t>a</w:t>
      </w:r>
      <w:r w:rsidRPr="00410580">
        <w:rPr>
          <w:rFonts w:ascii="Courier" w:hAnsi="Courier" w:cs="Menlo"/>
          <w:color w:val="000000"/>
          <w:sz w:val="20"/>
          <w:szCs w:val="20"/>
        </w:rPr>
        <w:t xml:space="preserve"> writes (including multi-page metadata writes) that</w:t>
      </w:r>
    </w:p>
    <w:p w14:paraId="41159C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occur during a tick, and </w:t>
      </w:r>
    </w:p>
    <w:p w14:paraId="752EE6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4FB8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2) when necessary, delay metadata writes for up to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to </w:t>
      </w:r>
    </w:p>
    <w:p w14:paraId="44658A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avoid message from the future bugs on the VFD SWMR readers.</w:t>
      </w:r>
    </w:p>
    <w:p w14:paraId="0683CF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9B1B9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discussion of fields supporting VFD SWMR below for details.</w:t>
      </w:r>
    </w:p>
    <w:p w14:paraId="021D2D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46108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Discussions of the individual fields used by the modified LRU replacement</w:t>
      </w:r>
    </w:p>
    <w:p w14:paraId="09938C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policy follow:</w:t>
      </w:r>
    </w:p>
    <w:p w14:paraId="7C8507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6C25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Number of page buffer entries currently on the LRU.</w:t>
      </w:r>
    </w:p>
    <w:p w14:paraId="4DF356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5AD5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xml:space="preserve"> must always equal </w:t>
      </w:r>
    </w:p>
    <w:p w14:paraId="36B9D4A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12206E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13A12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Number of bytes of page buffer entries currently residing </w:t>
      </w:r>
    </w:p>
    <w:p w14:paraId="2BF071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LRU list.</w:t>
      </w:r>
    </w:p>
    <w:p w14:paraId="424507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D3B04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must always equal </w:t>
      </w:r>
    </w:p>
    <w:p w14:paraId="0C2E5C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w:t>
      </w:r>
    </w:p>
    <w:p w14:paraId="6994E3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FF13B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LRU_head_ptr</w:t>
      </w:r>
      <w:proofErr w:type="spellEnd"/>
      <w:r w:rsidRPr="00410580">
        <w:rPr>
          <w:rFonts w:ascii="Courier" w:hAnsi="Courier" w:cs="Menlo"/>
          <w:color w:val="000000"/>
          <w:sz w:val="20"/>
          <w:szCs w:val="20"/>
        </w:rPr>
        <w:t>:  Pointer to the head of the doubly linked LRU list.  Page</w:t>
      </w:r>
    </w:p>
    <w:p w14:paraId="34818AC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entries on this list are linked by their next and </w:t>
      </w:r>
    </w:p>
    <w:p w14:paraId="68B6E2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4B1243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B2BE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62494D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12D69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LRU_tail_ptr</w:t>
      </w:r>
      <w:proofErr w:type="spellEnd"/>
      <w:r w:rsidRPr="00410580">
        <w:rPr>
          <w:rFonts w:ascii="Courier" w:hAnsi="Courier" w:cs="Menlo"/>
          <w:color w:val="000000"/>
          <w:sz w:val="20"/>
          <w:szCs w:val="20"/>
        </w:rPr>
        <w:t xml:space="preserve">:  Pointer to the tail of the doubly linked LRU list.  Page </w:t>
      </w:r>
    </w:p>
    <w:p w14:paraId="3629D8B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entries on this list are linked by their next and </w:t>
      </w:r>
    </w:p>
    <w:p w14:paraId="7E6BC2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071AB9D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57EC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73275F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875BA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7791A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w:t>
      </w:r>
    </w:p>
    <w:p w14:paraId="2C013E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6CB9F6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 file is opened as a VFD SWMR writer (i.e.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 TRUE),</w:t>
      </w:r>
    </w:p>
    <w:p w14:paraId="0CAEAC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must retain the data necessary to update the metadata </w:t>
      </w:r>
    </w:p>
    <w:p w14:paraId="2419970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file at the end of each tick, and also delay writes as necessary so as </w:t>
      </w:r>
    </w:p>
    <w:p w14:paraId="04C4DC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avoid message from the future bugs on the VFD SWMR readers.</w:t>
      </w:r>
    </w:p>
    <w:p w14:paraId="0F4D55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4D7DD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tick list exists to allow us to buffer copies of all metadata writes</w:t>
      </w:r>
    </w:p>
    <w:p w14:paraId="085E80C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during a tick, and the delayed write list supports delayed writes.  </w:t>
      </w:r>
    </w:p>
    <w:p w14:paraId="2C7ED52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C39C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a regular page is written to during a tick, it is placed on the tick</w:t>
      </w:r>
    </w:p>
    <w:p w14:paraId="234B12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If there is no reason to delay its write to file (i.e. either </w:t>
      </w:r>
    </w:p>
    <w:p w14:paraId="1211ECD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was just allocated, or it has existed in the metadata file index for </w:t>
      </w:r>
    </w:p>
    <w:p w14:paraId="54B8490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least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it is also placed on the LRU, where it may be </w:t>
      </w:r>
    </w:p>
    <w:p w14:paraId="3CD75A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flushed, but not evicted.  If its write must be delayed, it is placed on</w:t>
      </w:r>
    </w:p>
    <w:p w14:paraId="2CA884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where it must remain until its write delay is </w:t>
      </w:r>
    </w:p>
    <w:p w14:paraId="57E60E7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satisfied -- at which point it is moved to the LRU.</w:t>
      </w:r>
    </w:p>
    <w:p w14:paraId="2FC60A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8EBD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a multi-page metadata entry is written during a tick, it is placed on</w:t>
      </w:r>
    </w:p>
    <w:p w14:paraId="0E0202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tick list.  If, in addition, the write of the entry must be delayed,</w:t>
      </w:r>
    </w:p>
    <w:p w14:paraId="7E2C90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is also place on the delayed write list.  Note that multi-page metadata</w:t>
      </w:r>
    </w:p>
    <w:p w14:paraId="0EC04F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may never appear on the LRU.</w:t>
      </w:r>
    </w:p>
    <w:p w14:paraId="02B4E5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C575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the end of each tick, the tick list is emptied.</w:t>
      </w:r>
    </w:p>
    <w:p w14:paraId="6249E56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7F1BA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Regular pages are simply removed from the tick list, as they must already</w:t>
      </w:r>
    </w:p>
    <w:p w14:paraId="1F95D2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appear on either the LRU or the delayed write list.</w:t>
      </w:r>
    </w:p>
    <w:p w14:paraId="51AE04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BE268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that are not also on the delayed write list</w:t>
      </w:r>
    </w:p>
    <w:p w14:paraId="57D459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are simply flushed and evicted.</w:t>
      </w:r>
    </w:p>
    <w:p w14:paraId="087797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EF20D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is also scanned at the end of each tick.  Regular </w:t>
      </w:r>
    </w:p>
    <w:p w14:paraId="570C0B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that are now flushable are placed at the head of the LRU.  Multi-</w:t>
      </w:r>
    </w:p>
    <w:p w14:paraId="041CF4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page metadata entries that are flushable are flushed and evicted.</w:t>
      </w:r>
    </w:p>
    <w:p w14:paraId="65E3A7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9A76A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remainder of this sections contains discussions of the fields and </w:t>
      </w:r>
    </w:p>
    <w:p w14:paraId="56A25DF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data structures used to support the above operations.</w:t>
      </w:r>
    </w:p>
    <w:p w14:paraId="2DFB26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F8DE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file is </w:t>
      </w:r>
    </w:p>
    <w:p w14:paraId="646DFA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file is opened in VFD SWMR mode.  The remaining </w:t>
      </w:r>
    </w:p>
    <w:p w14:paraId="6A3731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fields are defined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 xml:space="preserve"> is TRUE.</w:t>
      </w:r>
    </w:p>
    <w:p w14:paraId="626BC2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04F2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 xml:space="preserve">: int64_t containing the number of multi-page metadata </w:t>
      </w:r>
    </w:p>
    <w:p w14:paraId="67D1E4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currently resident in the page buffer.  Observe </w:t>
      </w:r>
    </w:p>
    <w:p w14:paraId="7A2779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should always equal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w:t>
      </w:r>
    </w:p>
    <w:p w14:paraId="575AF0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C3EC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cur_tick</w:t>
      </w:r>
      <w:proofErr w:type="spellEnd"/>
      <w:r w:rsidRPr="00410580">
        <w:rPr>
          <w:rFonts w:ascii="Courier" w:hAnsi="Courier" w:cs="Menlo"/>
          <w:color w:val="000000"/>
          <w:sz w:val="20"/>
          <w:szCs w:val="20"/>
        </w:rPr>
        <w:t xml:space="preserve">:    uint64_t containing the current tick.  This is a copy of </w:t>
      </w:r>
    </w:p>
    <w:p w14:paraId="3546D8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same field in the associated instance of H5F_file_t,</w:t>
      </w:r>
    </w:p>
    <w:p w14:paraId="79DC37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is maintained as a convenience.</w:t>
      </w:r>
    </w:p>
    <w:p w14:paraId="103DB7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AAB0B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context of VFD SWMR the delayed write list allows us to delay </w:t>
      </w:r>
    </w:p>
    <w:p w14:paraId="7EF482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writes to the HDF5 file until it appears in all indexes in the</w:t>
      </w:r>
    </w:p>
    <w:p w14:paraId="05514D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last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  This is essential if a version of the page or </w:t>
      </w:r>
    </w:p>
    <w:p w14:paraId="1B0671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entry already exists in the HDF5 file -- failure to </w:t>
      </w:r>
    </w:p>
    <w:p w14:paraId="613B0E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 the write can result in a message from the future which will </w:t>
      </w:r>
    </w:p>
    <w:p w14:paraId="31A0DC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likely be </w:t>
      </w:r>
      <w:proofErr w:type="spellStart"/>
      <w:r w:rsidRPr="00410580">
        <w:rPr>
          <w:rFonts w:ascii="Courier" w:hAnsi="Courier" w:cs="Menlo"/>
          <w:color w:val="000000"/>
          <w:sz w:val="20"/>
          <w:szCs w:val="20"/>
        </w:rPr>
        <w:t>perciived</w:t>
      </w:r>
      <w:proofErr w:type="spellEnd"/>
      <w:r w:rsidRPr="00410580">
        <w:rPr>
          <w:rFonts w:ascii="Courier" w:hAnsi="Courier" w:cs="Menlo"/>
          <w:color w:val="000000"/>
          <w:sz w:val="20"/>
          <w:szCs w:val="20"/>
        </w:rPr>
        <w:t xml:space="preserve"> as file corruption by the reader.</w:t>
      </w:r>
    </w:p>
    <w:p w14:paraId="0329489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D171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facilitate identification of entries that must be removed from the </w:t>
      </w:r>
    </w:p>
    <w:p w14:paraId="3B0526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DWL during the end of tick scan, the list always observes the following </w:t>
      </w:r>
    </w:p>
    <w:p w14:paraId="4FAA4C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invarient</w:t>
      </w:r>
      <w:proofErr w:type="spellEnd"/>
      <w:r w:rsidRPr="00410580">
        <w:rPr>
          <w:rFonts w:ascii="Courier" w:hAnsi="Courier" w:cs="Menlo"/>
          <w:color w:val="000000"/>
          <w:sz w:val="20"/>
          <w:szCs w:val="20"/>
        </w:rPr>
        <w:t xml:space="preserve"> for any entry on the list:</w:t>
      </w:r>
    </w:p>
    <w:p w14:paraId="534AD8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51B4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-&gt;next == NULL ||</w:t>
      </w:r>
    </w:p>
    <w:p w14:paraId="4E8BC4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&gt;= </w:t>
      </w:r>
      <w:proofErr w:type="spellStart"/>
      <w:r w:rsidRPr="00410580">
        <w:rPr>
          <w:rFonts w:ascii="Courier" w:hAnsi="Courier" w:cs="Menlo"/>
          <w:color w:val="000000"/>
          <w:sz w:val="20"/>
          <w:szCs w:val="20"/>
        </w:rPr>
        <w:t>entry_ptr</w:t>
      </w:r>
      <w:proofErr w:type="spellEnd"/>
      <w:r w:rsidRPr="00410580">
        <w:rPr>
          <w:rFonts w:ascii="Courier" w:hAnsi="Courier" w:cs="Menlo"/>
          <w:color w:val="000000"/>
          <w:sz w:val="20"/>
          <w:szCs w:val="20"/>
        </w:rPr>
        <w:t>-&gt;next-&gt;</w:t>
      </w:r>
      <w:proofErr w:type="spellStart"/>
      <w:r w:rsidRPr="00410580">
        <w:rPr>
          <w:rFonts w:ascii="Courier" w:hAnsi="Courier" w:cs="Menlo"/>
          <w:color w:val="000000"/>
          <w:sz w:val="20"/>
          <w:szCs w:val="20"/>
        </w:rPr>
        <w:t>delay_write_until</w:t>
      </w:r>
      <w:proofErr w:type="spellEnd"/>
    </w:p>
    <w:p w14:paraId="630ADD5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DA5B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 of the fields used to implement the delayed write list follows:</w:t>
      </w:r>
    </w:p>
    <w:p w14:paraId="7DE6B2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65B4E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max_delay</w:t>
      </w:r>
      <w:proofErr w:type="spellEnd"/>
      <w:r w:rsidRPr="00410580">
        <w:rPr>
          <w:rFonts w:ascii="Courier" w:hAnsi="Courier" w:cs="Menlo"/>
          <w:color w:val="000000"/>
          <w:sz w:val="20"/>
          <w:szCs w:val="20"/>
        </w:rPr>
        <w:t xml:space="preserve">:   Maximum of the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fields of the entries on </w:t>
      </w:r>
    </w:p>
    <w:p w14:paraId="47D658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delayed write list.  This must never be more than </w:t>
      </w:r>
      <w:proofErr w:type="spellStart"/>
      <w:r w:rsidRPr="00410580">
        <w:rPr>
          <w:rFonts w:ascii="Courier" w:hAnsi="Courier" w:cs="Menlo"/>
          <w:color w:val="000000"/>
          <w:sz w:val="20"/>
          <w:szCs w:val="20"/>
        </w:rPr>
        <w:t>max_lag</w:t>
      </w:r>
      <w:proofErr w:type="spellEnd"/>
    </w:p>
    <w:p w14:paraId="050094A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ticks in advance of the current tick, and should be set to </w:t>
      </w:r>
    </w:p>
    <w:p w14:paraId="0253A5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zero if the delayed write list is empty.</w:t>
      </w:r>
    </w:p>
    <w:p w14:paraId="5DF79F9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B2D3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Number of page buffer entries currently on the delayed</w:t>
      </w:r>
    </w:p>
    <w:p w14:paraId="0A763B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write list.</w:t>
      </w:r>
    </w:p>
    <w:p w14:paraId="74C8CC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6932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 xml:space="preserve"> must always equal </w:t>
      </w:r>
    </w:p>
    <w:p w14:paraId="1CCBD2A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525C21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88F7C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Number of bytes of page buffer entries currently residing </w:t>
      </w:r>
    </w:p>
    <w:p w14:paraId="2897873C" w14:textId="4EEB60D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w:t>
      </w:r>
      <w:r w:rsidR="00BD0726">
        <w:rPr>
          <w:rFonts w:ascii="Courier" w:hAnsi="Courier" w:cs="Menlo"/>
          <w:color w:val="000000"/>
          <w:sz w:val="20"/>
          <w:szCs w:val="20"/>
        </w:rPr>
        <w:t>DWL</w:t>
      </w:r>
      <w:r w:rsidRPr="00410580">
        <w:rPr>
          <w:rFonts w:ascii="Courier" w:hAnsi="Courier" w:cs="Menlo"/>
          <w:color w:val="000000"/>
          <w:sz w:val="20"/>
          <w:szCs w:val="20"/>
        </w:rPr>
        <w:t>.</w:t>
      </w:r>
    </w:p>
    <w:p w14:paraId="582BC3C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2020E2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 xml:space="preserve"> must always equal </w:t>
      </w:r>
    </w:p>
    <w:p w14:paraId="43E66A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w:t>
      </w:r>
    </w:p>
    <w:p w14:paraId="799FED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75D4E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dwl_head_ptr</w:t>
      </w:r>
      <w:proofErr w:type="spellEnd"/>
      <w:r w:rsidRPr="00410580">
        <w:rPr>
          <w:rFonts w:ascii="Courier" w:hAnsi="Courier" w:cs="Menlo"/>
          <w:color w:val="000000"/>
          <w:sz w:val="20"/>
          <w:szCs w:val="20"/>
        </w:rPr>
        <w:t>:  Pointer to the head of the doubly linked delayed write list.</w:t>
      </w:r>
    </w:p>
    <w:p w14:paraId="21A2CC8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next and </w:t>
      </w:r>
    </w:p>
    <w:p w14:paraId="7D8D3A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2E062F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E5350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1D4469A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49566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dwl_tail_ptr</w:t>
      </w:r>
      <w:proofErr w:type="spellEnd"/>
      <w:r w:rsidRPr="00410580">
        <w:rPr>
          <w:rFonts w:ascii="Courier" w:hAnsi="Courier" w:cs="Menlo"/>
          <w:color w:val="000000"/>
          <w:sz w:val="20"/>
          <w:szCs w:val="20"/>
        </w:rPr>
        <w:t>:  Pointer to the tail of the doubly linked delayed write list.</w:t>
      </w:r>
    </w:p>
    <w:p w14:paraId="529BAF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next and </w:t>
      </w:r>
    </w:p>
    <w:p w14:paraId="39AA99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fields.</w:t>
      </w:r>
    </w:p>
    <w:p w14:paraId="60C7FA1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72D1F3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7B6580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FF8EB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VFD SWMR to function, copies of all pages modified during a tick must</w:t>
      </w:r>
    </w:p>
    <w:p w14:paraId="0B662D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be retained in the page buffer to allow correct updates to the index and</w:t>
      </w:r>
    </w:p>
    <w:p w14:paraId="69F032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file at the end of tick.</w:t>
      </w:r>
    </w:p>
    <w:p w14:paraId="3ED601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FEAAF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implement this, all entries modified during the current tick are placed</w:t>
      </w:r>
    </w:p>
    <w:p w14:paraId="6EF2AF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tick list.  Entries are removed from the tick list during end of </w:t>
      </w:r>
    </w:p>
    <w:p w14:paraId="6F3780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processing, so each tick starts with an empty tick list.</w:t>
      </w:r>
    </w:p>
    <w:p w14:paraId="3F590E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83F8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Unless the entry also resides on the delayed write list, entries on the </w:t>
      </w:r>
    </w:p>
    <w:p w14:paraId="1FDE45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 may be flushed, but they may not be evicted.</w:t>
      </w:r>
    </w:p>
    <w:p w14:paraId="2D1409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AE54F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Discussion of the fields used to implement the tick list follows:</w:t>
      </w:r>
    </w:p>
    <w:p w14:paraId="5EFF0A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524B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      Number of page buffer entries currently on the tick list</w:t>
      </w:r>
    </w:p>
    <w:p w14:paraId="6527A3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CAFA7B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 xml:space="preserve">:     Number of bytes of page buffer entries currently residing </w:t>
      </w:r>
    </w:p>
    <w:p w14:paraId="39C312C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tick list.</w:t>
      </w:r>
    </w:p>
    <w:p w14:paraId="0BB3D4E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CFA6F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tl_head_ptr</w:t>
      </w:r>
      <w:proofErr w:type="spellEnd"/>
      <w:r w:rsidRPr="00410580">
        <w:rPr>
          <w:rFonts w:ascii="Courier" w:hAnsi="Courier" w:cs="Menlo"/>
          <w:color w:val="000000"/>
          <w:sz w:val="20"/>
          <w:szCs w:val="20"/>
        </w:rPr>
        <w:t>:  Pointer to the head of the doubly linked tick list.</w:t>
      </w:r>
    </w:p>
    <w:p w14:paraId="7EA341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xml:space="preserve"> </w:t>
      </w:r>
    </w:p>
    <w:p w14:paraId="581433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fields.</w:t>
      </w:r>
    </w:p>
    <w:p w14:paraId="19F831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958D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41687C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08AF6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tl_tail_ptr</w:t>
      </w:r>
      <w:proofErr w:type="spellEnd"/>
      <w:r w:rsidRPr="00410580">
        <w:rPr>
          <w:rFonts w:ascii="Courier" w:hAnsi="Courier" w:cs="Menlo"/>
          <w:color w:val="000000"/>
          <w:sz w:val="20"/>
          <w:szCs w:val="20"/>
        </w:rPr>
        <w:t>:  Pointer to the tail of the doubly linked tick list.</w:t>
      </w:r>
    </w:p>
    <w:p w14:paraId="4E1C08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 entries on this list are linked by their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xml:space="preserve"> </w:t>
      </w:r>
    </w:p>
    <w:p w14:paraId="2490B8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fields.</w:t>
      </w:r>
    </w:p>
    <w:p w14:paraId="5EEFFB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78198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NULL if the list is empty.</w:t>
      </w:r>
    </w:p>
    <w:p w14:paraId="01BC72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8B13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68C7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w:t>
      </w:r>
    </w:p>
    <w:p w14:paraId="55AB2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25A5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(which may only appear in VFD </w:t>
      </w:r>
    </w:p>
    <w:p w14:paraId="764EB8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mode) are NOT counted in the following statistics.</w:t>
      </w:r>
    </w:p>
    <w:p w14:paraId="4500192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D241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all statistics fields contain only data since the last time </w:t>
      </w:r>
    </w:p>
    <w:p w14:paraId="303695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statistics were reset.</w:t>
      </w:r>
    </w:p>
    <w:p w14:paraId="390AA4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8477B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bypasses:    Array of int64_t of length H5PB__NUM_STAT_TYPES containing</w:t>
      </w:r>
    </w:p>
    <w:p w14:paraId="194D4A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times that the page buffer has been </w:t>
      </w:r>
    </w:p>
    <w:p w14:paraId="452F48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bypassed for raw data, metadata, and for multi-page </w:t>
      </w:r>
    </w:p>
    <w:p w14:paraId="41FA14C0" w14:textId="3559F518"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metadata entries (VFD SWMR only) as indexed by </w:t>
      </w:r>
      <w:r w:rsidR="00AF0199">
        <w:rPr>
          <w:rFonts w:ascii="Courier" w:hAnsi="Courier" w:cs="Menlo"/>
          <w:color w:val="000000"/>
          <w:sz w:val="20"/>
          <w:szCs w:val="20"/>
        </w:rPr>
        <w:t>H</w:t>
      </w:r>
      <w:r w:rsidRPr="00410580">
        <w:rPr>
          <w:rFonts w:ascii="Courier" w:hAnsi="Courier" w:cs="Menlo"/>
          <w:color w:val="000000"/>
          <w:sz w:val="20"/>
          <w:szCs w:val="20"/>
        </w:rPr>
        <w:t xml:space="preserve">5PB__STATS_MD, </w:t>
      </w:r>
    </w:p>
    <w:p w14:paraId="31FAE8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H5PB__STATS_RD, and H5PB__STATS_MPMDE respectively.</w:t>
      </w:r>
    </w:p>
    <w:p w14:paraId="01B4C1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E619C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accesses:    Array of int64_t of length H5PB__NUM_STAT_TYPES containing </w:t>
      </w:r>
    </w:p>
    <w:p w14:paraId="51B702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accesses for raw data, metadata,</w:t>
      </w:r>
    </w:p>
    <w:p w14:paraId="74F0A3F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ECF0103" w14:textId="571C6791"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w:t>
      </w:r>
      <w:r w:rsidR="00AF0199">
        <w:rPr>
          <w:rFonts w:ascii="Courier" w:hAnsi="Courier" w:cs="Menlo"/>
          <w:color w:val="000000"/>
          <w:sz w:val="20"/>
          <w:szCs w:val="20"/>
        </w:rPr>
        <w:t>H</w:t>
      </w:r>
      <w:r w:rsidRPr="00410580">
        <w:rPr>
          <w:rFonts w:ascii="Courier" w:hAnsi="Courier" w:cs="Menlo"/>
          <w:color w:val="000000"/>
          <w:sz w:val="20"/>
          <w:szCs w:val="20"/>
        </w:rPr>
        <w:t xml:space="preserve">5PB__STATS_MD, H5PB__STATS_RD, and </w:t>
      </w:r>
    </w:p>
    <w:p w14:paraId="7666B8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  </w:t>
      </w:r>
    </w:p>
    <w:p w14:paraId="5DC547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5FC1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hits:        Array of int64_t of length H5PB__NUM_STAT_TYPES containing </w:t>
      </w:r>
    </w:p>
    <w:p w14:paraId="188DA4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hits for raw data, metadata,</w:t>
      </w:r>
    </w:p>
    <w:p w14:paraId="0CF584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1DFA8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3C42A1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63321B1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144592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misses:      Array of int64_t of length H5PB__NUM_STAT_TYPES containing </w:t>
      </w:r>
    </w:p>
    <w:p w14:paraId="4C130A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misses for raw data, metadata,</w:t>
      </w:r>
    </w:p>
    <w:p w14:paraId="118F589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434561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57C31F7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739B24F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1E536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loads:       Array of int64_t of length H5PB__NUM_STAT_TYPES containing </w:t>
      </w:r>
    </w:p>
    <w:p w14:paraId="7164C2D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loads for raw data, metadata,</w:t>
      </w:r>
    </w:p>
    <w:p w14:paraId="41939F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575AD2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52570D5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70A7CC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53809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insertions:  Array of int64_t of length H5PB__NUM_STAT_TYPES containing </w:t>
      </w:r>
    </w:p>
    <w:p w14:paraId="4E7872A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insertions of raw data, metadata,</w:t>
      </w:r>
    </w:p>
    <w:p w14:paraId="7DD23B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053883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6408AA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3B90E1D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035D0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flushes:     Array of int64_t of length H5PB__NUM_STAT_TYPES containing </w:t>
      </w:r>
    </w:p>
    <w:p w14:paraId="6B99EE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flushes of raw data, metadata,</w:t>
      </w:r>
    </w:p>
    <w:p w14:paraId="0B5D6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1A66B0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70873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0DEB40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525C1C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evictions:   Array of int64_t of length H5PB__NUM_STAT_TYPES containing </w:t>
      </w:r>
    </w:p>
    <w:p w14:paraId="64888D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evictions of raw data, metadata,</w:t>
      </w:r>
    </w:p>
    <w:p w14:paraId="65B57B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7E515D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127F1D8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319C912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E790EC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clears:      Array of int64_t of length H5PB__NUM_STAT_TYPES containing </w:t>
      </w:r>
    </w:p>
    <w:p w14:paraId="65380BE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number of page buffer entry clears of raw data, metadata,</w:t>
      </w:r>
    </w:p>
    <w:p w14:paraId="322D9E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for multi-page metadata entries (VFD SWMR only) as </w:t>
      </w:r>
    </w:p>
    <w:p w14:paraId="1B281D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indexed by 5PB__STATS_MD, H5PB__STATS_RD, and </w:t>
      </w:r>
    </w:p>
    <w:p w14:paraId="6CFFA9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H5PB__STATS_MPMDE respectively.</w:t>
      </w:r>
    </w:p>
    <w:p w14:paraId="2708790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190A1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max_lru_len</w:t>
      </w:r>
      <w:proofErr w:type="spellEnd"/>
      <w:r w:rsidRPr="00410580">
        <w:rPr>
          <w:rFonts w:ascii="Courier" w:hAnsi="Courier" w:cs="Menlo"/>
          <w:color w:val="000000"/>
          <w:sz w:val="20"/>
          <w:szCs w:val="20"/>
        </w:rPr>
        <w:t xml:space="preserve">: int64_t containing the maximum number of entries that </w:t>
      </w:r>
    </w:p>
    <w:p w14:paraId="5AA505C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have appeared in the LRU.</w:t>
      </w:r>
    </w:p>
    <w:p w14:paraId="07DC3D1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20C7B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max_lru_size</w:t>
      </w:r>
      <w:proofErr w:type="spellEnd"/>
      <w:r w:rsidRPr="00410580">
        <w:rPr>
          <w:rFonts w:ascii="Courier" w:hAnsi="Courier" w:cs="Menlo"/>
          <w:color w:val="000000"/>
          <w:sz w:val="20"/>
          <w:szCs w:val="20"/>
        </w:rPr>
        <w:t>: int64_t containing the maximum size of the LRU.</w:t>
      </w:r>
    </w:p>
    <w:p w14:paraId="2F99A2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3F9E4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lru_md_skips</w:t>
      </w:r>
      <w:proofErr w:type="spellEnd"/>
      <w:r w:rsidRPr="00410580">
        <w:rPr>
          <w:rFonts w:ascii="Courier" w:hAnsi="Courier" w:cs="Menlo"/>
          <w:color w:val="000000"/>
          <w:sz w:val="20"/>
          <w:szCs w:val="20"/>
        </w:rPr>
        <w:t xml:space="preserve">: When searching for an entry to evict, metadata entries on </w:t>
      </w:r>
    </w:p>
    <w:p w14:paraId="14C984D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 number of metadata pages </w:t>
      </w:r>
    </w:p>
    <w:p w14:paraId="11F95BC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fails to exceed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w:t>
      </w:r>
    </w:p>
    <w:p w14:paraId="2642EC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6F842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012EECD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040F8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578485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11FE13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B3ECC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lru_rd_skips</w:t>
      </w:r>
      <w:proofErr w:type="spellEnd"/>
      <w:r w:rsidRPr="00410580">
        <w:rPr>
          <w:rFonts w:ascii="Courier" w:hAnsi="Courier" w:cs="Menlo"/>
          <w:color w:val="000000"/>
          <w:sz w:val="20"/>
          <w:szCs w:val="20"/>
        </w:rPr>
        <w:t xml:space="preserve">: When searching for an entry to evict, raw data entries on </w:t>
      </w:r>
    </w:p>
    <w:p w14:paraId="1329AB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 number of raw data pages </w:t>
      </w:r>
    </w:p>
    <w:p w14:paraId="40944A9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page buffer fails to exceed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w:t>
      </w:r>
    </w:p>
    <w:p w14:paraId="13FDA1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4164E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66C6968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894F2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0DAE2E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6E41CD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w:t>
      </w:r>
    </w:p>
    <w:p w14:paraId="6D6E32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Multi-page metadata entries (which appear only in VFD SWMR mode) are </w:t>
      </w:r>
    </w:p>
    <w:p w14:paraId="3792759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listed in the hash take, and thus they are counted in the following </w:t>
      </w:r>
    </w:p>
    <w:p w14:paraId="08B5050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w:t>
      </w:r>
    </w:p>
    <w:p w14:paraId="238ED71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9DDE59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total_ht_insertions</w:t>
      </w:r>
      <w:proofErr w:type="spellEnd"/>
      <w:r w:rsidRPr="00410580">
        <w:rPr>
          <w:rFonts w:ascii="Courier" w:hAnsi="Courier" w:cs="Menlo"/>
          <w:color w:val="000000"/>
          <w:sz w:val="20"/>
          <w:szCs w:val="20"/>
        </w:rPr>
        <w:t>: Number of times entries have been inserted into the</w:t>
      </w:r>
    </w:p>
    <w:p w14:paraId="10BCDA9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w:t>
      </w:r>
    </w:p>
    <w:p w14:paraId="3819E6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4A450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total_ht_deletions</w:t>
      </w:r>
      <w:proofErr w:type="spellEnd"/>
      <w:r w:rsidRPr="00410580">
        <w:rPr>
          <w:rFonts w:ascii="Courier" w:hAnsi="Courier" w:cs="Menlo"/>
          <w:color w:val="000000"/>
          <w:sz w:val="20"/>
          <w:szCs w:val="20"/>
        </w:rPr>
        <w:t>: Number of times entries have been deleted from the</w:t>
      </w:r>
    </w:p>
    <w:p w14:paraId="3EBC402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w:t>
      </w:r>
    </w:p>
    <w:p w14:paraId="56F612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92330E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successful_ht_searches</w:t>
      </w:r>
      <w:proofErr w:type="spellEnd"/>
      <w:r w:rsidRPr="00410580">
        <w:rPr>
          <w:rFonts w:ascii="Courier" w:hAnsi="Courier" w:cs="Menlo"/>
          <w:color w:val="000000"/>
          <w:sz w:val="20"/>
          <w:szCs w:val="20"/>
        </w:rPr>
        <w:t>: int64 containing the total number of successful</w:t>
      </w:r>
    </w:p>
    <w:p w14:paraId="16187D8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4494ECA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04699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total_successful_ht_search_depth</w:t>
      </w:r>
      <w:proofErr w:type="spellEnd"/>
      <w:r w:rsidRPr="00410580">
        <w:rPr>
          <w:rFonts w:ascii="Courier" w:hAnsi="Courier" w:cs="Menlo"/>
          <w:color w:val="000000"/>
          <w:sz w:val="20"/>
          <w:szCs w:val="20"/>
        </w:rPr>
        <w:t>: int64 containing the total number of</w:t>
      </w:r>
    </w:p>
    <w:p w14:paraId="4F8097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other than the targets examined in successful</w:t>
      </w:r>
    </w:p>
    <w:p w14:paraId="13494C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7E106D9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748BEF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failed_ht_searches</w:t>
      </w:r>
      <w:proofErr w:type="spellEnd"/>
      <w:r w:rsidRPr="00410580">
        <w:rPr>
          <w:rFonts w:ascii="Courier" w:hAnsi="Courier" w:cs="Menlo"/>
          <w:color w:val="000000"/>
          <w:sz w:val="20"/>
          <w:szCs w:val="20"/>
        </w:rPr>
        <w:t>: int64 containing the total number of unsuccessful</w:t>
      </w:r>
    </w:p>
    <w:p w14:paraId="1CD2579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searches of the hash table.</w:t>
      </w:r>
    </w:p>
    <w:p w14:paraId="4C779B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8D58C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total_failed_ht_search_depth</w:t>
      </w:r>
      <w:proofErr w:type="spellEnd"/>
      <w:r w:rsidRPr="00410580">
        <w:rPr>
          <w:rFonts w:ascii="Courier" w:hAnsi="Courier" w:cs="Menlo"/>
          <w:color w:val="000000"/>
          <w:sz w:val="20"/>
          <w:szCs w:val="20"/>
        </w:rPr>
        <w:t>: int64 containing the total number of</w:t>
      </w:r>
    </w:p>
    <w:p w14:paraId="009282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examined in unsuccessful searches of the hash</w:t>
      </w:r>
    </w:p>
    <w:p w14:paraId="0FAC51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table.</w:t>
      </w:r>
    </w:p>
    <w:p w14:paraId="60C3A5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CC1CC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 xml:space="preserve"> field.</w:t>
      </w:r>
    </w:p>
    <w:p w14:paraId="41CE56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CE33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max_clean_index_len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 xml:space="preserve"> field.</w:t>
      </w:r>
    </w:p>
    <w:p w14:paraId="388966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400B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max_dirty_index_len</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 xml:space="preserve"> field.</w:t>
      </w:r>
    </w:p>
    <w:p w14:paraId="56059A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00981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 xml:space="preserve"> field.</w:t>
      </w:r>
    </w:p>
    <w:p w14:paraId="77CA5BD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31C2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max_clean_index_size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 xml:space="preserve"> field.</w:t>
      </w:r>
    </w:p>
    <w:p w14:paraId="74EF996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DC4B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max_dirty_index_size</w:t>
      </w:r>
      <w:proofErr w:type="spellEnd"/>
      <w:r w:rsidRPr="00410580">
        <w:rPr>
          <w:rFonts w:ascii="Courier" w:hAnsi="Courier" w:cs="Menlo"/>
          <w:color w:val="000000"/>
          <w:sz w:val="20"/>
          <w:szCs w:val="20"/>
        </w:rPr>
        <w:t xml:space="preserve">:  Largest value attained by the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 xml:space="preserve"> field.</w:t>
      </w:r>
    </w:p>
    <w:p w14:paraId="6C3CB9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0A5D1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max_rd_pages</w:t>
      </w:r>
      <w:proofErr w:type="spellEnd"/>
      <w:r w:rsidRPr="00410580">
        <w:rPr>
          <w:rFonts w:ascii="Courier" w:hAnsi="Courier" w:cs="Menlo"/>
          <w:color w:val="000000"/>
          <w:sz w:val="20"/>
          <w:szCs w:val="20"/>
        </w:rPr>
        <w:t>: Maximum number of raw data pages in the page buffer.</w:t>
      </w:r>
    </w:p>
    <w:p w14:paraId="245C250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E049F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max_md_pages</w:t>
      </w:r>
      <w:proofErr w:type="spellEnd"/>
      <w:r w:rsidRPr="00410580">
        <w:rPr>
          <w:rFonts w:ascii="Courier" w:hAnsi="Courier" w:cs="Menlo"/>
          <w:color w:val="000000"/>
          <w:sz w:val="20"/>
          <w:szCs w:val="20"/>
        </w:rPr>
        <w:t>: Maximum number of metadata pages in the page buffer.</w:t>
      </w:r>
    </w:p>
    <w:p w14:paraId="1256DA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05F7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5058D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 </w:t>
      </w:r>
      <w:proofErr w:type="spellStart"/>
      <w:r w:rsidRPr="00410580">
        <w:rPr>
          <w:rFonts w:ascii="Courier" w:hAnsi="Courier" w:cs="Menlo"/>
          <w:color w:val="000000"/>
          <w:sz w:val="20"/>
          <w:szCs w:val="20"/>
        </w:rPr>
        <w:t>pretaining</w:t>
      </w:r>
      <w:proofErr w:type="spellEnd"/>
      <w:r w:rsidRPr="00410580">
        <w:rPr>
          <w:rFonts w:ascii="Courier" w:hAnsi="Courier" w:cs="Menlo"/>
          <w:color w:val="000000"/>
          <w:sz w:val="20"/>
          <w:szCs w:val="20"/>
        </w:rPr>
        <w:t xml:space="preserve"> to VFD SWMR.</w:t>
      </w:r>
    </w:p>
    <w:p w14:paraId="211057C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B0385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max_mpmde_count</w:t>
      </w:r>
      <w:proofErr w:type="spellEnd"/>
      <w:r w:rsidRPr="00410580">
        <w:rPr>
          <w:rFonts w:ascii="Courier" w:hAnsi="Courier" w:cs="Menlo"/>
          <w:color w:val="000000"/>
          <w:sz w:val="20"/>
          <w:szCs w:val="20"/>
        </w:rPr>
        <w:t xml:space="preserve">: Maximum number of multi-page metadata entries in the </w:t>
      </w:r>
    </w:p>
    <w:p w14:paraId="211D63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buffer.</w:t>
      </w:r>
    </w:p>
    <w:p w14:paraId="7F826D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9ACB2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lru_tl_skips</w:t>
      </w:r>
      <w:proofErr w:type="spellEnd"/>
      <w:r w:rsidRPr="00410580">
        <w:rPr>
          <w:rFonts w:ascii="Courier" w:hAnsi="Courier" w:cs="Menlo"/>
          <w:color w:val="000000"/>
          <w:sz w:val="20"/>
          <w:szCs w:val="20"/>
        </w:rPr>
        <w:t xml:space="preserve">: When searching for an entry to evict, metadata entries on </w:t>
      </w:r>
    </w:p>
    <w:p w14:paraId="0150A7F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LRU must be skipped if they also reside on the tick list.</w:t>
      </w:r>
    </w:p>
    <w:p w14:paraId="0E4788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94834E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int64_t is used to keep a count of these skips.</w:t>
      </w:r>
    </w:p>
    <w:p w14:paraId="122164D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260D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this number becomes excessive, it will be necessary to </w:t>
      </w:r>
    </w:p>
    <w:p w14:paraId="1CD93F9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add a holding tank for such entries.</w:t>
      </w:r>
    </w:p>
    <w:p w14:paraId="5568ED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561A9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max_tl_len</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w:t>
      </w:r>
    </w:p>
    <w:p w14:paraId="7EAEA9B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DB2DF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max_tl_size</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w:t>
      </w:r>
    </w:p>
    <w:p w14:paraId="223DA63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21F001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roofErr w:type="spellStart"/>
      <w:r w:rsidRPr="00410580">
        <w:rPr>
          <w:rFonts w:ascii="Courier" w:hAnsi="Courier" w:cs="Menlo"/>
          <w:color w:val="000000"/>
          <w:sz w:val="20"/>
          <w:szCs w:val="20"/>
        </w:rPr>
        <w:t>delayed_writes</w:t>
      </w:r>
      <w:proofErr w:type="spellEnd"/>
      <w:r w:rsidRPr="00410580">
        <w:rPr>
          <w:rFonts w:ascii="Courier" w:hAnsi="Courier" w:cs="Menlo"/>
          <w:color w:val="000000"/>
          <w:sz w:val="20"/>
          <w:szCs w:val="20"/>
        </w:rPr>
        <w:t>: int64_t containing the total number of delayed writes.</w:t>
      </w:r>
    </w:p>
    <w:p w14:paraId="6A5390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2E235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total_delay</w:t>
      </w:r>
      <w:proofErr w:type="spellEnd"/>
      <w:r w:rsidRPr="00410580">
        <w:rPr>
          <w:rFonts w:ascii="Courier" w:hAnsi="Courier" w:cs="Menlo"/>
          <w:color w:val="000000"/>
          <w:sz w:val="20"/>
          <w:szCs w:val="20"/>
        </w:rPr>
        <w:t xml:space="preserve">: int64_t containing the total number of ticks by which </w:t>
      </w:r>
    </w:p>
    <w:p w14:paraId="5B305A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writes have been delayed.</w:t>
      </w:r>
    </w:p>
    <w:p w14:paraId="690121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B7E90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max_dwl_len</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w:t>
      </w:r>
    </w:p>
    <w:p w14:paraId="718517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9EE26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max_dwl_size</w:t>
      </w:r>
      <w:proofErr w:type="spellEnd"/>
      <w:r w:rsidRPr="00410580">
        <w:rPr>
          <w:rFonts w:ascii="Courier" w:hAnsi="Courier" w:cs="Menlo"/>
          <w:color w:val="000000"/>
          <w:sz w:val="20"/>
          <w:szCs w:val="20"/>
        </w:rPr>
        <w:t xml:space="preserve">: int64_t containing the maximum value of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w:t>
      </w:r>
    </w:p>
    <w:p w14:paraId="60403F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BC932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total_dwl_ins_depth</w:t>
      </w:r>
      <w:proofErr w:type="spellEnd"/>
      <w:r w:rsidRPr="00410580">
        <w:rPr>
          <w:rFonts w:ascii="Courier" w:hAnsi="Courier" w:cs="Menlo"/>
          <w:color w:val="000000"/>
          <w:sz w:val="20"/>
          <w:szCs w:val="20"/>
        </w:rPr>
        <w:t xml:space="preserve">: int64_t containing the total insertion depth </w:t>
      </w:r>
    </w:p>
    <w:p w14:paraId="10B4AD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required to maintain the </w:t>
      </w:r>
      <w:proofErr w:type="spellStart"/>
      <w:r w:rsidRPr="00410580">
        <w:rPr>
          <w:rFonts w:ascii="Courier" w:hAnsi="Courier" w:cs="Menlo"/>
          <w:color w:val="000000"/>
          <w:sz w:val="20"/>
          <w:szCs w:val="20"/>
        </w:rPr>
        <w:t>odering</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invarient</w:t>
      </w:r>
      <w:proofErr w:type="spellEnd"/>
      <w:r w:rsidRPr="00410580">
        <w:rPr>
          <w:rFonts w:ascii="Courier" w:hAnsi="Courier" w:cs="Menlo"/>
          <w:color w:val="000000"/>
          <w:sz w:val="20"/>
          <w:szCs w:val="20"/>
        </w:rPr>
        <w:t xml:space="preserve"> on the </w:t>
      </w:r>
    </w:p>
    <w:p w14:paraId="7E71192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 write list.</w:t>
      </w:r>
    </w:p>
    <w:p w14:paraId="53DF17E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
    <w:p w14:paraId="30A5DDC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63AE1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BDF738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H5PB__H5PB_T_MAGIC  0x01020304</w:t>
      </w:r>
    </w:p>
    <w:p w14:paraId="465F7C0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826C42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H5PB__STATS_MD          0</w:t>
      </w:r>
    </w:p>
    <w:p w14:paraId="624101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H5PB__STATS_RD          1</w:t>
      </w:r>
    </w:p>
    <w:p w14:paraId="72D663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H5PB__STATS_MPMDE       2</w:t>
      </w:r>
    </w:p>
    <w:p w14:paraId="25BABF4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H5PB__NUM_STAT_TYPES    3</w:t>
      </w:r>
    </w:p>
    <w:p w14:paraId="084837E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5951BC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typedef struct H5PB_t {</w:t>
      </w:r>
    </w:p>
    <w:p w14:paraId="545704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94CA6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general operations: */</w:t>
      </w:r>
    </w:p>
    <w:p w14:paraId="7C8E4DF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A5251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uint32_t magic;</w:t>
      </w:r>
    </w:p>
    <w:p w14:paraId="43143C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7A5D29A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max_pages</w:t>
      </w:r>
      <w:proofErr w:type="spellEnd"/>
      <w:r w:rsidRPr="00410580">
        <w:rPr>
          <w:rFonts w:ascii="Courier" w:hAnsi="Courier" w:cs="Menlo"/>
          <w:color w:val="000000"/>
          <w:sz w:val="20"/>
          <w:szCs w:val="20"/>
        </w:rPr>
        <w:t>;</w:t>
      </w:r>
    </w:p>
    <w:p w14:paraId="6314ED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curr_pages</w:t>
      </w:r>
      <w:proofErr w:type="spellEnd"/>
      <w:r w:rsidRPr="00410580">
        <w:rPr>
          <w:rFonts w:ascii="Courier" w:hAnsi="Courier" w:cs="Menlo"/>
          <w:color w:val="000000"/>
          <w:sz w:val="20"/>
          <w:szCs w:val="20"/>
        </w:rPr>
        <w:t>;</w:t>
      </w:r>
    </w:p>
    <w:p w14:paraId="34DE7F9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curr_md_pages</w:t>
      </w:r>
      <w:proofErr w:type="spellEnd"/>
      <w:r w:rsidRPr="00410580">
        <w:rPr>
          <w:rFonts w:ascii="Courier" w:hAnsi="Courier" w:cs="Menlo"/>
          <w:color w:val="000000"/>
          <w:sz w:val="20"/>
          <w:szCs w:val="20"/>
        </w:rPr>
        <w:t>;</w:t>
      </w:r>
    </w:p>
    <w:p w14:paraId="56D1F8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curr_rd_pages</w:t>
      </w:r>
      <w:proofErr w:type="spellEnd"/>
      <w:r w:rsidRPr="00410580">
        <w:rPr>
          <w:rFonts w:ascii="Courier" w:hAnsi="Courier" w:cs="Menlo"/>
          <w:color w:val="000000"/>
          <w:sz w:val="20"/>
          <w:szCs w:val="20"/>
        </w:rPr>
        <w:t>;</w:t>
      </w:r>
    </w:p>
    <w:p w14:paraId="50290B3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min_md_pages</w:t>
      </w:r>
      <w:proofErr w:type="spellEnd"/>
      <w:r w:rsidRPr="00410580">
        <w:rPr>
          <w:rFonts w:ascii="Courier" w:hAnsi="Courier" w:cs="Menlo"/>
          <w:color w:val="000000"/>
          <w:sz w:val="20"/>
          <w:szCs w:val="20"/>
        </w:rPr>
        <w:t>;</w:t>
      </w:r>
    </w:p>
    <w:p w14:paraId="51A109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min_rd_pages</w:t>
      </w:r>
      <w:proofErr w:type="spellEnd"/>
      <w:r w:rsidRPr="00410580">
        <w:rPr>
          <w:rFonts w:ascii="Courier" w:hAnsi="Courier" w:cs="Menlo"/>
          <w:color w:val="000000"/>
          <w:sz w:val="20"/>
          <w:szCs w:val="20"/>
        </w:rPr>
        <w:t>;</w:t>
      </w:r>
    </w:p>
    <w:p w14:paraId="29FC84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78019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FAPL fields */</w:t>
      </w:r>
    </w:p>
    <w:p w14:paraId="685B1ED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max_size</w:t>
      </w:r>
      <w:proofErr w:type="spellEnd"/>
      <w:r w:rsidRPr="00410580">
        <w:rPr>
          <w:rFonts w:ascii="Courier" w:hAnsi="Courier" w:cs="Menlo"/>
          <w:color w:val="000000"/>
          <w:sz w:val="20"/>
          <w:szCs w:val="20"/>
        </w:rPr>
        <w:t>;</w:t>
      </w:r>
    </w:p>
    <w:p w14:paraId="0ABC091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unsigned </w:t>
      </w:r>
      <w:proofErr w:type="spellStart"/>
      <w:r w:rsidRPr="00410580">
        <w:rPr>
          <w:rFonts w:ascii="Courier" w:hAnsi="Courier" w:cs="Menlo"/>
          <w:color w:val="000000"/>
          <w:sz w:val="20"/>
          <w:szCs w:val="20"/>
        </w:rPr>
        <w:t>min_meta_perc</w:t>
      </w:r>
      <w:proofErr w:type="spellEnd"/>
      <w:r w:rsidRPr="00410580">
        <w:rPr>
          <w:rFonts w:ascii="Courier" w:hAnsi="Courier" w:cs="Menlo"/>
          <w:color w:val="000000"/>
          <w:sz w:val="20"/>
          <w:szCs w:val="20"/>
        </w:rPr>
        <w:t xml:space="preserve">; </w:t>
      </w:r>
    </w:p>
    <w:p w14:paraId="6AB4593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unsigned </w:t>
      </w:r>
      <w:proofErr w:type="spellStart"/>
      <w:r w:rsidRPr="00410580">
        <w:rPr>
          <w:rFonts w:ascii="Courier" w:hAnsi="Courier" w:cs="Menlo"/>
          <w:color w:val="000000"/>
          <w:sz w:val="20"/>
          <w:szCs w:val="20"/>
        </w:rPr>
        <w:t>min_raw_perc</w:t>
      </w:r>
      <w:proofErr w:type="spellEnd"/>
      <w:r w:rsidRPr="00410580">
        <w:rPr>
          <w:rFonts w:ascii="Courier" w:hAnsi="Courier" w:cs="Menlo"/>
          <w:color w:val="000000"/>
          <w:sz w:val="20"/>
          <w:szCs w:val="20"/>
        </w:rPr>
        <w:t>;</w:t>
      </w:r>
    </w:p>
    <w:p w14:paraId="23CE975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79116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w:t>
      </w:r>
    </w:p>
    <w:p w14:paraId="2415954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w:t>
      </w:r>
      <w:proofErr w:type="spellStart"/>
      <w:r w:rsidRPr="00410580">
        <w:rPr>
          <w:rFonts w:ascii="Courier" w:hAnsi="Courier" w:cs="Menlo"/>
          <w:color w:val="000000"/>
          <w:sz w:val="20"/>
          <w:szCs w:val="20"/>
        </w:rPr>
        <w:t>ht</w:t>
      </w:r>
      <w:proofErr w:type="spellEnd"/>
      <w:r w:rsidRPr="00410580">
        <w:rPr>
          <w:rFonts w:ascii="Courier" w:hAnsi="Courier" w:cs="Menlo"/>
          <w:color w:val="000000"/>
          <w:sz w:val="20"/>
          <w:szCs w:val="20"/>
        </w:rPr>
        <w:t>[H5PB__HASH_TABLE_LEN]);</w:t>
      </w:r>
    </w:p>
    <w:p w14:paraId="6B0BDA0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index_len</w:t>
      </w:r>
      <w:proofErr w:type="spellEnd"/>
      <w:r w:rsidRPr="00410580">
        <w:rPr>
          <w:rFonts w:ascii="Courier" w:hAnsi="Courier" w:cs="Menlo"/>
          <w:color w:val="000000"/>
          <w:sz w:val="20"/>
          <w:szCs w:val="20"/>
        </w:rPr>
        <w:t>;</w:t>
      </w:r>
    </w:p>
    <w:p w14:paraId="40B7D1E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clean_index_len</w:t>
      </w:r>
      <w:proofErr w:type="spellEnd"/>
      <w:r w:rsidRPr="00410580">
        <w:rPr>
          <w:rFonts w:ascii="Courier" w:hAnsi="Courier" w:cs="Menlo"/>
          <w:color w:val="000000"/>
          <w:sz w:val="20"/>
          <w:szCs w:val="20"/>
        </w:rPr>
        <w:t>;</w:t>
      </w:r>
    </w:p>
    <w:p w14:paraId="66FB53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dirty_index_len</w:t>
      </w:r>
      <w:proofErr w:type="spellEnd"/>
      <w:r w:rsidRPr="00410580">
        <w:rPr>
          <w:rFonts w:ascii="Courier" w:hAnsi="Courier" w:cs="Menlo"/>
          <w:color w:val="000000"/>
          <w:sz w:val="20"/>
          <w:szCs w:val="20"/>
        </w:rPr>
        <w:t>;</w:t>
      </w:r>
    </w:p>
    <w:p w14:paraId="52B090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index_size</w:t>
      </w:r>
      <w:proofErr w:type="spellEnd"/>
      <w:r w:rsidRPr="00410580">
        <w:rPr>
          <w:rFonts w:ascii="Courier" w:hAnsi="Courier" w:cs="Menlo"/>
          <w:color w:val="000000"/>
          <w:sz w:val="20"/>
          <w:szCs w:val="20"/>
        </w:rPr>
        <w:t>;</w:t>
      </w:r>
    </w:p>
    <w:p w14:paraId="5AA24A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clean_index_size</w:t>
      </w:r>
      <w:proofErr w:type="spellEnd"/>
      <w:r w:rsidRPr="00410580">
        <w:rPr>
          <w:rFonts w:ascii="Courier" w:hAnsi="Courier" w:cs="Menlo"/>
          <w:color w:val="000000"/>
          <w:sz w:val="20"/>
          <w:szCs w:val="20"/>
        </w:rPr>
        <w:t>;</w:t>
      </w:r>
    </w:p>
    <w:p w14:paraId="1F109E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dirty_index_size</w:t>
      </w:r>
      <w:proofErr w:type="spellEnd"/>
      <w:r w:rsidRPr="00410580">
        <w:rPr>
          <w:rFonts w:ascii="Courier" w:hAnsi="Courier" w:cs="Menlo"/>
          <w:color w:val="000000"/>
          <w:sz w:val="20"/>
          <w:szCs w:val="20"/>
        </w:rPr>
        <w:t>;</w:t>
      </w:r>
    </w:p>
    <w:p w14:paraId="5BAC3F8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il_len</w:t>
      </w:r>
      <w:proofErr w:type="spellEnd"/>
      <w:r w:rsidRPr="00410580">
        <w:rPr>
          <w:rFonts w:ascii="Courier" w:hAnsi="Courier" w:cs="Menlo"/>
          <w:color w:val="000000"/>
          <w:sz w:val="20"/>
          <w:szCs w:val="20"/>
        </w:rPr>
        <w:t>;</w:t>
      </w:r>
    </w:p>
    <w:p w14:paraId="7A0D3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il_size</w:t>
      </w:r>
      <w:proofErr w:type="spellEnd"/>
      <w:r w:rsidRPr="00410580">
        <w:rPr>
          <w:rFonts w:ascii="Courier" w:hAnsi="Courier" w:cs="Menlo"/>
          <w:color w:val="000000"/>
          <w:sz w:val="20"/>
          <w:szCs w:val="20"/>
        </w:rPr>
        <w:t>;</w:t>
      </w:r>
    </w:p>
    <w:p w14:paraId="691B4B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il_head</w:t>
      </w:r>
      <w:proofErr w:type="spellEnd"/>
      <w:r w:rsidRPr="00410580">
        <w:rPr>
          <w:rFonts w:ascii="Courier" w:hAnsi="Courier" w:cs="Menlo"/>
          <w:color w:val="000000"/>
          <w:sz w:val="20"/>
          <w:szCs w:val="20"/>
        </w:rPr>
        <w:t>;</w:t>
      </w:r>
    </w:p>
    <w:p w14:paraId="571D7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il_tail</w:t>
      </w:r>
      <w:proofErr w:type="spellEnd"/>
      <w:r w:rsidRPr="00410580">
        <w:rPr>
          <w:rFonts w:ascii="Courier" w:hAnsi="Courier" w:cs="Menlo"/>
          <w:color w:val="000000"/>
          <w:sz w:val="20"/>
          <w:szCs w:val="20"/>
        </w:rPr>
        <w:t>;</w:t>
      </w:r>
    </w:p>
    <w:p w14:paraId="20007CA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DBA29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LRU */</w:t>
      </w:r>
    </w:p>
    <w:p w14:paraId="79C75A2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LRU_len</w:t>
      </w:r>
      <w:proofErr w:type="spellEnd"/>
      <w:r w:rsidRPr="00410580">
        <w:rPr>
          <w:rFonts w:ascii="Courier" w:hAnsi="Courier" w:cs="Menlo"/>
          <w:color w:val="000000"/>
          <w:sz w:val="20"/>
          <w:szCs w:val="20"/>
        </w:rPr>
        <w:t>;</w:t>
      </w:r>
    </w:p>
    <w:p w14:paraId="6FDB76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LRU_size</w:t>
      </w:r>
      <w:proofErr w:type="spellEnd"/>
      <w:r w:rsidRPr="00410580">
        <w:rPr>
          <w:rFonts w:ascii="Courier" w:hAnsi="Courier" w:cs="Menlo"/>
          <w:color w:val="000000"/>
          <w:sz w:val="20"/>
          <w:szCs w:val="20"/>
        </w:rPr>
        <w:t>;</w:t>
      </w:r>
    </w:p>
    <w:p w14:paraId="514E596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LRU_head_ptr</w:t>
      </w:r>
      <w:proofErr w:type="spellEnd"/>
      <w:r w:rsidRPr="00410580">
        <w:rPr>
          <w:rFonts w:ascii="Courier" w:hAnsi="Courier" w:cs="Menlo"/>
          <w:color w:val="000000"/>
          <w:sz w:val="20"/>
          <w:szCs w:val="20"/>
        </w:rPr>
        <w:t>;</w:t>
      </w:r>
    </w:p>
    <w:p w14:paraId="45C880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LRU_tail_ptr</w:t>
      </w:r>
      <w:proofErr w:type="spellEnd"/>
      <w:r w:rsidRPr="00410580">
        <w:rPr>
          <w:rFonts w:ascii="Courier" w:hAnsi="Courier" w:cs="Menlo"/>
          <w:color w:val="000000"/>
          <w:sz w:val="20"/>
          <w:szCs w:val="20"/>
        </w:rPr>
        <w:t>;</w:t>
      </w:r>
    </w:p>
    <w:p w14:paraId="37F40F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8F4E8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567D323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for VFD SWMR operations: */</w:t>
      </w:r>
    </w:p>
    <w:p w14:paraId="1BFB3B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02EEB5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vfd_swmr_writer</w:t>
      </w:r>
      <w:proofErr w:type="spellEnd"/>
      <w:r w:rsidRPr="00410580">
        <w:rPr>
          <w:rFonts w:ascii="Courier" w:hAnsi="Courier" w:cs="Menlo"/>
          <w:color w:val="000000"/>
          <w:sz w:val="20"/>
          <w:szCs w:val="20"/>
        </w:rPr>
        <w:t>;</w:t>
      </w:r>
    </w:p>
    <w:p w14:paraId="73075F3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mpmde_count</w:t>
      </w:r>
      <w:proofErr w:type="spellEnd"/>
      <w:r w:rsidRPr="00410580">
        <w:rPr>
          <w:rFonts w:ascii="Courier" w:hAnsi="Courier" w:cs="Menlo"/>
          <w:color w:val="000000"/>
          <w:sz w:val="20"/>
          <w:szCs w:val="20"/>
        </w:rPr>
        <w:t>;</w:t>
      </w:r>
    </w:p>
    <w:p w14:paraId="7CDCAF6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cur_tick</w:t>
      </w:r>
      <w:proofErr w:type="spellEnd"/>
      <w:r w:rsidRPr="00410580">
        <w:rPr>
          <w:rFonts w:ascii="Courier" w:hAnsi="Courier" w:cs="Menlo"/>
          <w:color w:val="000000"/>
          <w:sz w:val="20"/>
          <w:szCs w:val="20"/>
        </w:rPr>
        <w:t>;</w:t>
      </w:r>
    </w:p>
    <w:p w14:paraId="3942B8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4FAEA5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delayed write list */</w:t>
      </w:r>
    </w:p>
    <w:p w14:paraId="7A102D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max_delay</w:t>
      </w:r>
      <w:proofErr w:type="spellEnd"/>
      <w:r w:rsidRPr="00410580">
        <w:rPr>
          <w:rFonts w:ascii="Courier" w:hAnsi="Courier" w:cs="Menlo"/>
          <w:color w:val="000000"/>
          <w:sz w:val="20"/>
          <w:szCs w:val="20"/>
        </w:rPr>
        <w:t>;</w:t>
      </w:r>
    </w:p>
    <w:p w14:paraId="599F96E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dwl_len</w:t>
      </w:r>
      <w:proofErr w:type="spellEnd"/>
      <w:r w:rsidRPr="00410580">
        <w:rPr>
          <w:rFonts w:ascii="Courier" w:hAnsi="Courier" w:cs="Menlo"/>
          <w:color w:val="000000"/>
          <w:sz w:val="20"/>
          <w:szCs w:val="20"/>
        </w:rPr>
        <w:t>;</w:t>
      </w:r>
    </w:p>
    <w:p w14:paraId="5A6D5F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dwl_size</w:t>
      </w:r>
      <w:proofErr w:type="spellEnd"/>
      <w:r w:rsidRPr="00410580">
        <w:rPr>
          <w:rFonts w:ascii="Courier" w:hAnsi="Courier" w:cs="Menlo"/>
          <w:color w:val="000000"/>
          <w:sz w:val="20"/>
          <w:szCs w:val="20"/>
        </w:rPr>
        <w:t>;</w:t>
      </w:r>
    </w:p>
    <w:p w14:paraId="30FD6E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dwl_head_ptr</w:t>
      </w:r>
      <w:proofErr w:type="spellEnd"/>
      <w:r w:rsidRPr="00410580">
        <w:rPr>
          <w:rFonts w:ascii="Courier" w:hAnsi="Courier" w:cs="Menlo"/>
          <w:color w:val="000000"/>
          <w:sz w:val="20"/>
          <w:szCs w:val="20"/>
        </w:rPr>
        <w:t>;</w:t>
      </w:r>
    </w:p>
    <w:p w14:paraId="057C9D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dwl_tail_ptr</w:t>
      </w:r>
      <w:proofErr w:type="spellEnd"/>
      <w:r w:rsidRPr="00410580">
        <w:rPr>
          <w:rFonts w:ascii="Courier" w:hAnsi="Courier" w:cs="Menlo"/>
          <w:color w:val="000000"/>
          <w:sz w:val="20"/>
          <w:szCs w:val="20"/>
        </w:rPr>
        <w:t>;</w:t>
      </w:r>
    </w:p>
    <w:p w14:paraId="18B6971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2FCF93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 */</w:t>
      </w:r>
    </w:p>
    <w:p w14:paraId="49677F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tl_len</w:t>
      </w:r>
      <w:proofErr w:type="spellEnd"/>
      <w:r w:rsidRPr="00410580">
        <w:rPr>
          <w:rFonts w:ascii="Courier" w:hAnsi="Courier" w:cs="Menlo"/>
          <w:color w:val="000000"/>
          <w:sz w:val="20"/>
          <w:szCs w:val="20"/>
        </w:rPr>
        <w:t>;</w:t>
      </w:r>
    </w:p>
    <w:p w14:paraId="228C02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tl_size</w:t>
      </w:r>
      <w:proofErr w:type="spellEnd"/>
      <w:r w:rsidRPr="00410580">
        <w:rPr>
          <w:rFonts w:ascii="Courier" w:hAnsi="Courier" w:cs="Menlo"/>
          <w:color w:val="000000"/>
          <w:sz w:val="20"/>
          <w:szCs w:val="20"/>
        </w:rPr>
        <w:t>;</w:t>
      </w:r>
    </w:p>
    <w:p w14:paraId="704C55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tl_head_ptr</w:t>
      </w:r>
      <w:proofErr w:type="spellEnd"/>
      <w:r w:rsidRPr="00410580">
        <w:rPr>
          <w:rFonts w:ascii="Courier" w:hAnsi="Courier" w:cs="Menlo"/>
          <w:color w:val="000000"/>
          <w:sz w:val="20"/>
          <w:szCs w:val="20"/>
        </w:rPr>
        <w:t>;</w:t>
      </w:r>
    </w:p>
    <w:p w14:paraId="3B7C499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H5PB_entry_t * </w:t>
      </w:r>
      <w:proofErr w:type="spellStart"/>
      <w:r w:rsidRPr="00410580">
        <w:rPr>
          <w:rFonts w:ascii="Courier" w:hAnsi="Courier" w:cs="Menlo"/>
          <w:color w:val="000000"/>
          <w:sz w:val="20"/>
          <w:szCs w:val="20"/>
        </w:rPr>
        <w:t>tl_tail_ptr</w:t>
      </w:r>
      <w:proofErr w:type="spellEnd"/>
      <w:r w:rsidRPr="00410580">
        <w:rPr>
          <w:rFonts w:ascii="Courier" w:hAnsi="Courier" w:cs="Menlo"/>
          <w:color w:val="000000"/>
          <w:sz w:val="20"/>
          <w:szCs w:val="20"/>
        </w:rPr>
        <w:t>;</w:t>
      </w:r>
    </w:p>
    <w:p w14:paraId="2A1EEC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F6BBB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Statistics: */</w:t>
      </w:r>
    </w:p>
    <w:p w14:paraId="6316AE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784081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general operations statistics: */</w:t>
      </w:r>
    </w:p>
    <w:p w14:paraId="5DC808A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these statistics count pages only, not multi-page metadata entries</w:t>
      </w:r>
    </w:p>
    <w:p w14:paraId="5E01A43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(that occur only in the VFD SWMR writer case).</w:t>
      </w:r>
    </w:p>
    <w:p w14:paraId="0004F9B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9ECBC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bypasses[H5PB__NUM_STAT_TYPES];</w:t>
      </w:r>
    </w:p>
    <w:p w14:paraId="6A0348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accesses[H5PB__NUM_STAT_TYPES];</w:t>
      </w:r>
    </w:p>
    <w:p w14:paraId="1B0702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hits[H5PB__NUM_STAT_TYPES];</w:t>
      </w:r>
    </w:p>
    <w:p w14:paraId="76FB1F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misses[H5PB__NUM_STAT_TYPES];</w:t>
      </w:r>
    </w:p>
    <w:p w14:paraId="1AE5879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loads[H5PB__NUM_STAT_TYPES];</w:t>
      </w:r>
    </w:p>
    <w:p w14:paraId="728F364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insertions[H5PB__NUM_STAT_TYPES];</w:t>
      </w:r>
    </w:p>
    <w:p w14:paraId="7B21D8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flushes[H5PB__NUM_STAT_TYPES];</w:t>
      </w:r>
    </w:p>
    <w:p w14:paraId="5C787BA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evictions[H5PB__NUM_STAT_TYPES];</w:t>
      </w:r>
    </w:p>
    <w:p w14:paraId="152D90F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clears[H5PB__NUM_STAT_TYPES];</w:t>
      </w:r>
    </w:p>
    <w:p w14:paraId="101F03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max_lru_len</w:t>
      </w:r>
      <w:proofErr w:type="spellEnd"/>
      <w:r w:rsidRPr="00410580">
        <w:rPr>
          <w:rFonts w:ascii="Courier" w:hAnsi="Courier" w:cs="Menlo"/>
          <w:color w:val="000000"/>
          <w:sz w:val="20"/>
          <w:szCs w:val="20"/>
        </w:rPr>
        <w:t>;</w:t>
      </w:r>
    </w:p>
    <w:p w14:paraId="10D7744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max_lru_size</w:t>
      </w:r>
      <w:proofErr w:type="spellEnd"/>
      <w:r w:rsidRPr="00410580">
        <w:rPr>
          <w:rFonts w:ascii="Courier" w:hAnsi="Courier" w:cs="Menlo"/>
          <w:color w:val="000000"/>
          <w:sz w:val="20"/>
          <w:szCs w:val="20"/>
        </w:rPr>
        <w:t>;</w:t>
      </w:r>
    </w:p>
    <w:p w14:paraId="349411D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lru_md_skips</w:t>
      </w:r>
      <w:proofErr w:type="spellEnd"/>
      <w:r w:rsidRPr="00410580">
        <w:rPr>
          <w:rFonts w:ascii="Courier" w:hAnsi="Courier" w:cs="Menlo"/>
          <w:color w:val="000000"/>
          <w:sz w:val="20"/>
          <w:szCs w:val="20"/>
        </w:rPr>
        <w:t>;</w:t>
      </w:r>
    </w:p>
    <w:p w14:paraId="2F7D6DB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lru_rd_skips</w:t>
      </w:r>
      <w:proofErr w:type="spellEnd"/>
      <w:r w:rsidRPr="00410580">
        <w:rPr>
          <w:rFonts w:ascii="Courier" w:hAnsi="Courier" w:cs="Menlo"/>
          <w:color w:val="000000"/>
          <w:sz w:val="20"/>
          <w:szCs w:val="20"/>
        </w:rPr>
        <w:t>;</w:t>
      </w:r>
    </w:p>
    <w:p w14:paraId="79E64A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2D3BE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the VFD SWMR case, both pages and multi-page metadata entries</w:t>
      </w:r>
    </w:p>
    <w:p w14:paraId="604604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are stored in the index.  Thus </w:t>
      </w:r>
      <w:proofErr w:type="spellStart"/>
      <w:r w:rsidRPr="00410580">
        <w:rPr>
          <w:rFonts w:ascii="Courier" w:hAnsi="Courier" w:cs="Menlo"/>
          <w:color w:val="000000"/>
          <w:sz w:val="20"/>
          <w:szCs w:val="20"/>
        </w:rPr>
        <w:t>mult</w:t>
      </w:r>
      <w:proofErr w:type="spellEnd"/>
      <w:r w:rsidRPr="00410580">
        <w:rPr>
          <w:rFonts w:ascii="Courier" w:hAnsi="Courier" w:cs="Menlo"/>
          <w:color w:val="000000"/>
          <w:sz w:val="20"/>
          <w:szCs w:val="20"/>
        </w:rPr>
        <w:t xml:space="preserve">-page metadata entries are </w:t>
      </w:r>
    </w:p>
    <w:p w14:paraId="7937E66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included in the index related statistics.</w:t>
      </w:r>
    </w:p>
    <w:p w14:paraId="708E728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3CD7E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total_ht_insertions</w:t>
      </w:r>
      <w:proofErr w:type="spellEnd"/>
      <w:r w:rsidRPr="00410580">
        <w:rPr>
          <w:rFonts w:ascii="Courier" w:hAnsi="Courier" w:cs="Menlo"/>
          <w:color w:val="000000"/>
          <w:sz w:val="20"/>
          <w:szCs w:val="20"/>
        </w:rPr>
        <w:t>;</w:t>
      </w:r>
    </w:p>
    <w:p w14:paraId="1D7C3C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total_ht_deletions</w:t>
      </w:r>
      <w:proofErr w:type="spellEnd"/>
      <w:r w:rsidRPr="00410580">
        <w:rPr>
          <w:rFonts w:ascii="Courier" w:hAnsi="Courier" w:cs="Menlo"/>
          <w:color w:val="000000"/>
          <w:sz w:val="20"/>
          <w:szCs w:val="20"/>
        </w:rPr>
        <w:t>;</w:t>
      </w:r>
    </w:p>
    <w:p w14:paraId="422D392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successful_ht_searches</w:t>
      </w:r>
      <w:proofErr w:type="spellEnd"/>
      <w:r w:rsidRPr="00410580">
        <w:rPr>
          <w:rFonts w:ascii="Courier" w:hAnsi="Courier" w:cs="Menlo"/>
          <w:color w:val="000000"/>
          <w:sz w:val="20"/>
          <w:szCs w:val="20"/>
        </w:rPr>
        <w:t>;</w:t>
      </w:r>
    </w:p>
    <w:p w14:paraId="5BF5A3B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total_successful_ht_search_depth</w:t>
      </w:r>
      <w:proofErr w:type="spellEnd"/>
      <w:r w:rsidRPr="00410580">
        <w:rPr>
          <w:rFonts w:ascii="Courier" w:hAnsi="Courier" w:cs="Menlo"/>
          <w:color w:val="000000"/>
          <w:sz w:val="20"/>
          <w:szCs w:val="20"/>
        </w:rPr>
        <w:t>;</w:t>
      </w:r>
    </w:p>
    <w:p w14:paraId="79979A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failed_ht_searches</w:t>
      </w:r>
      <w:proofErr w:type="spellEnd"/>
      <w:r w:rsidRPr="00410580">
        <w:rPr>
          <w:rFonts w:ascii="Courier" w:hAnsi="Courier" w:cs="Menlo"/>
          <w:color w:val="000000"/>
          <w:sz w:val="20"/>
          <w:szCs w:val="20"/>
        </w:rPr>
        <w:t>;</w:t>
      </w:r>
    </w:p>
    <w:p w14:paraId="480BF86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total_failed_ht_search_depth</w:t>
      </w:r>
      <w:proofErr w:type="spellEnd"/>
      <w:r w:rsidRPr="00410580">
        <w:rPr>
          <w:rFonts w:ascii="Courier" w:hAnsi="Courier" w:cs="Menlo"/>
          <w:color w:val="000000"/>
          <w:sz w:val="20"/>
          <w:szCs w:val="20"/>
        </w:rPr>
        <w:t>;</w:t>
      </w:r>
    </w:p>
    <w:p w14:paraId="0E445E4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max_index_len</w:t>
      </w:r>
      <w:proofErr w:type="spellEnd"/>
      <w:r w:rsidRPr="00410580">
        <w:rPr>
          <w:rFonts w:ascii="Courier" w:hAnsi="Courier" w:cs="Menlo"/>
          <w:color w:val="000000"/>
          <w:sz w:val="20"/>
          <w:szCs w:val="20"/>
        </w:rPr>
        <w:t>;</w:t>
      </w:r>
    </w:p>
    <w:p w14:paraId="6FE2B1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max_clean_index_len</w:t>
      </w:r>
      <w:proofErr w:type="spellEnd"/>
      <w:r w:rsidRPr="00410580">
        <w:rPr>
          <w:rFonts w:ascii="Courier" w:hAnsi="Courier" w:cs="Menlo"/>
          <w:color w:val="000000"/>
          <w:sz w:val="20"/>
          <w:szCs w:val="20"/>
        </w:rPr>
        <w:t>;</w:t>
      </w:r>
    </w:p>
    <w:p w14:paraId="66C41D8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max_dirty_index_len</w:t>
      </w:r>
      <w:proofErr w:type="spellEnd"/>
      <w:r w:rsidRPr="00410580">
        <w:rPr>
          <w:rFonts w:ascii="Courier" w:hAnsi="Courier" w:cs="Menlo"/>
          <w:color w:val="000000"/>
          <w:sz w:val="20"/>
          <w:szCs w:val="20"/>
        </w:rPr>
        <w:t>;</w:t>
      </w:r>
    </w:p>
    <w:p w14:paraId="0CAEF5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max_index_size</w:t>
      </w:r>
      <w:proofErr w:type="spellEnd"/>
      <w:r w:rsidRPr="00410580">
        <w:rPr>
          <w:rFonts w:ascii="Courier" w:hAnsi="Courier" w:cs="Menlo"/>
          <w:color w:val="000000"/>
          <w:sz w:val="20"/>
          <w:szCs w:val="20"/>
        </w:rPr>
        <w:t>;</w:t>
      </w:r>
    </w:p>
    <w:p w14:paraId="2F01A83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max_clean_index_size</w:t>
      </w:r>
      <w:proofErr w:type="spellEnd"/>
      <w:r w:rsidRPr="00410580">
        <w:rPr>
          <w:rFonts w:ascii="Courier" w:hAnsi="Courier" w:cs="Menlo"/>
          <w:color w:val="000000"/>
          <w:sz w:val="20"/>
          <w:szCs w:val="20"/>
        </w:rPr>
        <w:t>;</w:t>
      </w:r>
    </w:p>
    <w:p w14:paraId="6D9EA4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max_dirty_index_size</w:t>
      </w:r>
      <w:proofErr w:type="spellEnd"/>
      <w:r w:rsidRPr="00410580">
        <w:rPr>
          <w:rFonts w:ascii="Courier" w:hAnsi="Courier" w:cs="Menlo"/>
          <w:color w:val="000000"/>
          <w:sz w:val="20"/>
          <w:szCs w:val="20"/>
        </w:rPr>
        <w:t>;</w:t>
      </w:r>
    </w:p>
    <w:p w14:paraId="7A13621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max_rd_pages</w:t>
      </w:r>
      <w:proofErr w:type="spellEnd"/>
      <w:r w:rsidRPr="00410580">
        <w:rPr>
          <w:rFonts w:ascii="Courier" w:hAnsi="Courier" w:cs="Menlo"/>
          <w:color w:val="000000"/>
          <w:sz w:val="20"/>
          <w:szCs w:val="20"/>
        </w:rPr>
        <w:t>;</w:t>
      </w:r>
    </w:p>
    <w:p w14:paraId="54A6E7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max_md_pages</w:t>
      </w:r>
      <w:proofErr w:type="spellEnd"/>
      <w:r w:rsidRPr="00410580">
        <w:rPr>
          <w:rFonts w:ascii="Courier" w:hAnsi="Courier" w:cs="Menlo"/>
          <w:color w:val="000000"/>
          <w:sz w:val="20"/>
          <w:szCs w:val="20"/>
        </w:rPr>
        <w:t>;</w:t>
      </w:r>
    </w:p>
    <w:p w14:paraId="21FC5C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69700AB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0A56F6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vfd</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swmr</w:t>
      </w:r>
      <w:proofErr w:type="spellEnd"/>
      <w:r w:rsidRPr="00410580">
        <w:rPr>
          <w:rFonts w:ascii="Courier" w:hAnsi="Courier" w:cs="Menlo"/>
          <w:color w:val="000000"/>
          <w:sz w:val="20"/>
          <w:szCs w:val="20"/>
        </w:rPr>
        <w:t xml:space="preserve"> statistics */</w:t>
      </w:r>
    </w:p>
    <w:p w14:paraId="454AC4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max_mpmde_count</w:t>
      </w:r>
      <w:proofErr w:type="spellEnd"/>
      <w:r w:rsidRPr="00410580">
        <w:rPr>
          <w:rFonts w:ascii="Courier" w:hAnsi="Courier" w:cs="Menlo"/>
          <w:color w:val="000000"/>
          <w:sz w:val="20"/>
          <w:szCs w:val="20"/>
        </w:rPr>
        <w:t>;</w:t>
      </w:r>
    </w:p>
    <w:p w14:paraId="6053C3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lru_tl_skips</w:t>
      </w:r>
      <w:proofErr w:type="spellEnd"/>
      <w:r w:rsidRPr="00410580">
        <w:rPr>
          <w:rFonts w:ascii="Courier" w:hAnsi="Courier" w:cs="Menlo"/>
          <w:color w:val="000000"/>
          <w:sz w:val="20"/>
          <w:szCs w:val="20"/>
        </w:rPr>
        <w:t>;</w:t>
      </w:r>
    </w:p>
    <w:p w14:paraId="088167E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max_tl_len</w:t>
      </w:r>
      <w:proofErr w:type="spellEnd"/>
      <w:r w:rsidRPr="00410580">
        <w:rPr>
          <w:rFonts w:ascii="Courier" w:hAnsi="Courier" w:cs="Menlo"/>
          <w:color w:val="000000"/>
          <w:sz w:val="20"/>
          <w:szCs w:val="20"/>
        </w:rPr>
        <w:t>;</w:t>
      </w:r>
    </w:p>
    <w:p w14:paraId="677B58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max_tl_size</w:t>
      </w:r>
      <w:proofErr w:type="spellEnd"/>
      <w:r w:rsidRPr="00410580">
        <w:rPr>
          <w:rFonts w:ascii="Courier" w:hAnsi="Courier" w:cs="Menlo"/>
          <w:color w:val="000000"/>
          <w:sz w:val="20"/>
          <w:szCs w:val="20"/>
        </w:rPr>
        <w:t>;</w:t>
      </w:r>
    </w:p>
    <w:p w14:paraId="02082C5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delayed_writes</w:t>
      </w:r>
      <w:proofErr w:type="spellEnd"/>
      <w:r w:rsidRPr="00410580">
        <w:rPr>
          <w:rFonts w:ascii="Courier" w:hAnsi="Courier" w:cs="Menlo"/>
          <w:color w:val="000000"/>
          <w:sz w:val="20"/>
          <w:szCs w:val="20"/>
        </w:rPr>
        <w:t>;</w:t>
      </w:r>
    </w:p>
    <w:p w14:paraId="0E9AE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total_delay</w:t>
      </w:r>
      <w:proofErr w:type="spellEnd"/>
      <w:r w:rsidRPr="00410580">
        <w:rPr>
          <w:rFonts w:ascii="Courier" w:hAnsi="Courier" w:cs="Menlo"/>
          <w:color w:val="000000"/>
          <w:sz w:val="20"/>
          <w:szCs w:val="20"/>
        </w:rPr>
        <w:t>;</w:t>
      </w:r>
    </w:p>
    <w:p w14:paraId="678D23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max_dwl_len</w:t>
      </w:r>
      <w:proofErr w:type="spellEnd"/>
      <w:r w:rsidRPr="00410580">
        <w:rPr>
          <w:rFonts w:ascii="Courier" w:hAnsi="Courier" w:cs="Menlo"/>
          <w:color w:val="000000"/>
          <w:sz w:val="20"/>
          <w:szCs w:val="20"/>
        </w:rPr>
        <w:t>;</w:t>
      </w:r>
    </w:p>
    <w:p w14:paraId="2CA6EE6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max_dwl_size</w:t>
      </w:r>
      <w:proofErr w:type="spellEnd"/>
      <w:r w:rsidRPr="00410580">
        <w:rPr>
          <w:rFonts w:ascii="Courier" w:hAnsi="Courier" w:cs="Menlo"/>
          <w:color w:val="000000"/>
          <w:sz w:val="20"/>
          <w:szCs w:val="20"/>
        </w:rPr>
        <w:t>;</w:t>
      </w:r>
    </w:p>
    <w:p w14:paraId="1B14693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int64_t </w:t>
      </w:r>
      <w:proofErr w:type="spellStart"/>
      <w:r w:rsidRPr="00410580">
        <w:rPr>
          <w:rFonts w:ascii="Courier" w:hAnsi="Courier" w:cs="Menlo"/>
          <w:color w:val="000000"/>
          <w:sz w:val="20"/>
          <w:szCs w:val="20"/>
        </w:rPr>
        <w:t>total_dwl_ins_depth</w:t>
      </w:r>
      <w:proofErr w:type="spellEnd"/>
      <w:r w:rsidRPr="00410580">
        <w:rPr>
          <w:rFonts w:ascii="Courier" w:hAnsi="Courier" w:cs="Menlo"/>
          <w:color w:val="000000"/>
          <w:sz w:val="20"/>
          <w:szCs w:val="20"/>
        </w:rPr>
        <w:t>;</w:t>
      </w:r>
    </w:p>
    <w:p w14:paraId="79162D1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62CD973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H5PB_t;</w:t>
      </w:r>
    </w:p>
    <w:p w14:paraId="042EDF3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1CF09E8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w:t>
      </w:r>
    </w:p>
    <w:p w14:paraId="55FD72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722A9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structure H5PB_entry_t</w:t>
      </w:r>
    </w:p>
    <w:p w14:paraId="07DCFDF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0737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Individual instances of the H5PB_entry_t structure </w:t>
      </w:r>
      <w:proofErr w:type="gramStart"/>
      <w:r w:rsidRPr="00410580">
        <w:rPr>
          <w:rFonts w:ascii="Courier" w:hAnsi="Courier" w:cs="Menlo"/>
          <w:color w:val="000000"/>
          <w:sz w:val="20"/>
          <w:szCs w:val="20"/>
        </w:rPr>
        <w:t>are</w:t>
      </w:r>
      <w:proofErr w:type="gramEnd"/>
      <w:r w:rsidRPr="00410580">
        <w:rPr>
          <w:rFonts w:ascii="Courier" w:hAnsi="Courier" w:cs="Menlo"/>
          <w:color w:val="000000"/>
          <w:sz w:val="20"/>
          <w:szCs w:val="20"/>
        </w:rPr>
        <w:t xml:space="preserve"> used to manage </w:t>
      </w:r>
    </w:p>
    <w:p w14:paraId="63D618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individual pages in the page buffer.  In the case of a VFD SWMR writer, </w:t>
      </w:r>
    </w:p>
    <w:p w14:paraId="2776B8F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they are also used to manage multi-page metadata entries.</w:t>
      </w:r>
    </w:p>
    <w:p w14:paraId="10A3E7F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B0642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fields of this structure are discussed below:</w:t>
      </w:r>
    </w:p>
    <w:p w14:paraId="3A41416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77E4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JRM - 9/27/18</w:t>
      </w:r>
    </w:p>
    <w:p w14:paraId="368E0C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80C58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magic:       Unsigned </w:t>
      </w:r>
      <w:proofErr w:type="gramStart"/>
      <w:r w:rsidRPr="00410580">
        <w:rPr>
          <w:rFonts w:ascii="Courier" w:hAnsi="Courier" w:cs="Menlo"/>
          <w:color w:val="000000"/>
          <w:sz w:val="20"/>
          <w:szCs w:val="20"/>
        </w:rPr>
        <w:t>32 bit</w:t>
      </w:r>
      <w:proofErr w:type="gramEnd"/>
      <w:r w:rsidRPr="00410580">
        <w:rPr>
          <w:rFonts w:ascii="Courier" w:hAnsi="Courier" w:cs="Menlo"/>
          <w:color w:val="000000"/>
          <w:sz w:val="20"/>
          <w:szCs w:val="20"/>
        </w:rPr>
        <w:t xml:space="preserve"> integer that must always be set to</w:t>
      </w:r>
    </w:p>
    <w:p w14:paraId="2126FB3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H5PB__H5PB_ENTRY_T_MAGIC when the entry is valid.</w:t>
      </w:r>
    </w:p>
    <w:p w14:paraId="6F80AD7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8BDD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      Pointer to the page buffer that contains this entry.</w:t>
      </w:r>
    </w:p>
    <w:p w14:paraId="2EC858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F1BFC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Base address of the page in the file.</w:t>
      </w:r>
    </w:p>
    <w:p w14:paraId="1357C5C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4C61B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page:        Page offset of the page -- i.e.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724DFA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Note that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 xml:space="preserve"> must always equal page *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347CE59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8165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size:        Size of the page buffer entry in bytes.  Under normal</w:t>
      </w:r>
    </w:p>
    <w:p w14:paraId="1D14DD2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circumstance, this will always be equal to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4473EE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However, in the context of a VFD SWMR writer, the page </w:t>
      </w:r>
    </w:p>
    <w:p w14:paraId="2EA15C2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may be used to store multi-page metadata entries </w:t>
      </w:r>
    </w:p>
    <w:p w14:paraId="7F581EA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until the end of tick, or to delay writes of such entries</w:t>
      </w:r>
    </w:p>
    <w:p w14:paraId="729CBD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for up to </w:t>
      </w:r>
      <w:proofErr w:type="spellStart"/>
      <w:r w:rsidRPr="00410580">
        <w:rPr>
          <w:rFonts w:ascii="Courier" w:hAnsi="Courier" w:cs="Menlo"/>
          <w:color w:val="000000"/>
          <w:sz w:val="20"/>
          <w:szCs w:val="20"/>
        </w:rPr>
        <w:t>max_lag</w:t>
      </w:r>
      <w:proofErr w:type="spellEnd"/>
      <w:r w:rsidRPr="00410580">
        <w:rPr>
          <w:rFonts w:ascii="Courier" w:hAnsi="Courier" w:cs="Menlo"/>
          <w:color w:val="000000"/>
          <w:sz w:val="20"/>
          <w:szCs w:val="20"/>
        </w:rPr>
        <w:t xml:space="preserve"> ticks.</w:t>
      </w:r>
    </w:p>
    <w:p w14:paraId="0210EB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E1C6E6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such cases, size must be greater than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r w:rsidRPr="00410580">
        <w:rPr>
          <w:rFonts w:ascii="Courier" w:hAnsi="Courier" w:cs="Menlo"/>
          <w:color w:val="000000"/>
          <w:sz w:val="20"/>
          <w:szCs w:val="20"/>
        </w:rPr>
        <w:t>.</w:t>
      </w:r>
    </w:p>
    <w:p w14:paraId="03C5367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FC6A50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image_ptr</w:t>
      </w:r>
      <w:proofErr w:type="spellEnd"/>
      <w:r w:rsidRPr="00410580">
        <w:rPr>
          <w:rFonts w:ascii="Courier" w:hAnsi="Courier" w:cs="Menlo"/>
          <w:color w:val="000000"/>
          <w:sz w:val="20"/>
          <w:szCs w:val="20"/>
        </w:rPr>
        <w:t>:   Pointer to void.  When not NULL, this field points to a</w:t>
      </w:r>
    </w:p>
    <w:p w14:paraId="42B4FF4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dynamically allocated block of size bytes in which the</w:t>
      </w:r>
    </w:p>
    <w:p w14:paraId="34B2914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disk image of the page.  In the context of VFD SWMR,</w:t>
      </w:r>
    </w:p>
    <w:p w14:paraId="417B162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it points to the image of the multi-page metadata entry.</w:t>
      </w:r>
    </w:p>
    <w:p w14:paraId="2A0D77B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1B74F8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mem_type</w:t>
      </w:r>
      <w:proofErr w:type="spellEnd"/>
      <w:r w:rsidRPr="00410580">
        <w:rPr>
          <w:rFonts w:ascii="Courier" w:hAnsi="Courier" w:cs="Menlo"/>
          <w:color w:val="000000"/>
          <w:sz w:val="20"/>
          <w:szCs w:val="20"/>
        </w:rPr>
        <w:t xml:space="preserve">:    Type (H5F_mem_t) of the page buffer entry.  This value </w:t>
      </w:r>
    </w:p>
    <w:p w14:paraId="507294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needed when reading or writing the entry from/to file.</w:t>
      </w:r>
    </w:p>
    <w:p w14:paraId="56B9F35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6BA003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associated </w:t>
      </w:r>
    </w:p>
    <w:p w14:paraId="18A718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is a page of metadata (or, in the context of VFD</w:t>
      </w:r>
    </w:p>
    <w:p w14:paraId="5D5524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a multi-page metadata entry).</w:t>
      </w:r>
    </w:p>
    <w:p w14:paraId="2663F2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35403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is_dirty</w:t>
      </w:r>
      <w:proofErr w:type="spellEnd"/>
      <w:r w:rsidRPr="00410580">
        <w:rPr>
          <w:rFonts w:ascii="Courier" w:hAnsi="Courier" w:cs="Menlo"/>
          <w:color w:val="000000"/>
          <w:sz w:val="20"/>
          <w:szCs w:val="20"/>
        </w:rPr>
        <w:t>:    Boolean flag indicating whether the contents of the page</w:t>
      </w:r>
    </w:p>
    <w:p w14:paraId="29179C9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buffer entry has been modified since the last time it </w:t>
      </w:r>
    </w:p>
    <w:p w14:paraId="09E0460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was written to disk.</w:t>
      </w:r>
    </w:p>
    <w:p w14:paraId="7BEBFC5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73DA35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2AF86B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hash table:</w:t>
      </w:r>
    </w:p>
    <w:p w14:paraId="22CED81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445C9F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the page buffer are indexed by a more or less conventional </w:t>
      </w:r>
    </w:p>
    <w:p w14:paraId="346316F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table with chaining (see header comment on H5PB_t for </w:t>
      </w:r>
      <w:proofErr w:type="spellStart"/>
      <w:r w:rsidRPr="00410580">
        <w:rPr>
          <w:rFonts w:ascii="Courier" w:hAnsi="Courier" w:cs="Menlo"/>
          <w:color w:val="000000"/>
          <w:sz w:val="20"/>
          <w:szCs w:val="20"/>
        </w:rPr>
        <w:t>futher</w:t>
      </w:r>
      <w:proofErr w:type="spellEnd"/>
      <w:r w:rsidRPr="00410580">
        <w:rPr>
          <w:rFonts w:ascii="Courier" w:hAnsi="Courier" w:cs="Menlo"/>
          <w:color w:val="000000"/>
          <w:sz w:val="20"/>
          <w:szCs w:val="20"/>
        </w:rPr>
        <w:t xml:space="preserve"> details).</w:t>
      </w:r>
    </w:p>
    <w:p w14:paraId="5875387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If there are multiple entries in any hash bin, they are stored in a doubly</w:t>
      </w:r>
    </w:p>
    <w:p w14:paraId="2404A15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linked list.</w:t>
      </w:r>
    </w:p>
    <w:p w14:paraId="60AEA4E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6FA10E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To facilitate flushing the page buffer, we also maintain a doubly linked</w:t>
      </w:r>
    </w:p>
    <w:p w14:paraId="6266807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page buffer.</w:t>
      </w:r>
    </w:p>
    <w:p w14:paraId="115A87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8FFD9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ht_next</w:t>
      </w:r>
      <w:proofErr w:type="spellEnd"/>
      <w:r w:rsidRPr="00410580">
        <w:rPr>
          <w:rFonts w:ascii="Courier" w:hAnsi="Courier" w:cs="Menlo"/>
          <w:color w:val="000000"/>
          <w:sz w:val="20"/>
          <w:szCs w:val="20"/>
        </w:rPr>
        <w:t>:     Next pointer used by the hash table to store multiple</w:t>
      </w:r>
    </w:p>
    <w:p w14:paraId="6A35D70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a single hash bin.  This field points to the</w:t>
      </w:r>
    </w:p>
    <w:p w14:paraId="2E8720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next entry in the doubly linked list of entries in the</w:t>
      </w:r>
    </w:p>
    <w:p w14:paraId="10F8A87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hash bin, or NULL if there is no next entry.</w:t>
      </w:r>
    </w:p>
    <w:p w14:paraId="2E640F5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FAD26D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ht_prev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used by the hash table to store multiple</w:t>
      </w:r>
    </w:p>
    <w:p w14:paraId="40B8D73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entries in a single hash bin.  This field points to the</w:t>
      </w:r>
    </w:p>
    <w:p w14:paraId="0E24EDD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previous entry in the doubly linked list of entries in</w:t>
      </w:r>
    </w:p>
    <w:p w14:paraId="39C40B1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hash bin, or NULL if there is no </w:t>
      </w:r>
      <w:proofErr w:type="spellStart"/>
      <w:r w:rsidRPr="00410580">
        <w:rPr>
          <w:rFonts w:ascii="Courier" w:hAnsi="Courier" w:cs="Menlo"/>
          <w:color w:val="000000"/>
          <w:sz w:val="20"/>
          <w:szCs w:val="20"/>
        </w:rPr>
        <w:t>previuos</w:t>
      </w:r>
      <w:proofErr w:type="spellEnd"/>
      <w:r w:rsidRPr="00410580">
        <w:rPr>
          <w:rFonts w:ascii="Courier" w:hAnsi="Courier" w:cs="Menlo"/>
          <w:color w:val="000000"/>
          <w:sz w:val="20"/>
          <w:szCs w:val="20"/>
        </w:rPr>
        <w:t xml:space="preserve"> entry.</w:t>
      </w:r>
    </w:p>
    <w:p w14:paraId="30E988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24BEF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     Next pointer used by the index to maintain a doubly linked</w:t>
      </w:r>
    </w:p>
    <w:p w14:paraId="3EBE774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index (and thus in the page buffer).</w:t>
      </w:r>
    </w:p>
    <w:p w14:paraId="2BF3849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contains a pointer to the next entry in the</w:t>
      </w:r>
    </w:p>
    <w:p w14:paraId="3832508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 or NULL if there is no next entry.</w:t>
      </w:r>
    </w:p>
    <w:p w14:paraId="7D4708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91C2EB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used by the index to maintain a doubly linked</w:t>
      </w:r>
    </w:p>
    <w:p w14:paraId="3938338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list of all entries in the index (and thus in the page buffer).</w:t>
      </w:r>
    </w:p>
    <w:p w14:paraId="3C1D020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contains a pointer to the previous entry in the</w:t>
      </w:r>
    </w:p>
    <w:p w14:paraId="3FE4A84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index list, or NULL if there is no previous entry.</w:t>
      </w:r>
    </w:p>
    <w:p w14:paraId="421899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D0A6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39957A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replacement policies:</w:t>
      </w:r>
    </w:p>
    <w:p w14:paraId="7CC4AE4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05FE43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The page buffer must have a replacement policy, and it will usually be</w:t>
      </w:r>
    </w:p>
    <w:p w14:paraId="19C2F1D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necessary for this structure to contain fields supporting that policy.</w:t>
      </w:r>
    </w:p>
    <w:p w14:paraId="66C39E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A8D60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At present, only a modified LRU replacement policy is contemplated,</w:t>
      </w:r>
    </w:p>
    <w:p w14:paraId="5D26F6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(see header comment for H5PB_t for details), for which the following </w:t>
      </w:r>
    </w:p>
    <w:p w14:paraId="3ADBA0A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are adequate.</w:t>
      </w:r>
    </w:p>
    <w:p w14:paraId="16AF66F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20CBC1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next:        Next pointer in either the LRU, or (in the context of </w:t>
      </w:r>
    </w:p>
    <w:p w14:paraId="1D995D7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the delayed write list.  If there is no next entry</w:t>
      </w:r>
    </w:p>
    <w:p w14:paraId="1FA4135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on the list, this field should be set to NULL.</w:t>
      </w:r>
    </w:p>
    <w:p w14:paraId="748610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562A2A7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in either the LRU, or (in the context of </w:t>
      </w:r>
    </w:p>
    <w:p w14:paraId="2AABC82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VFD SWMR) the delayed write list.  If there is no previous</w:t>
      </w:r>
    </w:p>
    <w:p w14:paraId="1B2A97D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entry on the list, this field should be set to NULL.</w:t>
      </w:r>
    </w:p>
    <w:p w14:paraId="4C0F45B4"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0F1F2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w:t>
      </w:r>
    </w:p>
    <w:p w14:paraId="5CE704E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5B4A7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 xml:space="preserve">: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entry </w:t>
      </w:r>
    </w:p>
    <w:p w14:paraId="1E946A2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a multi-page metadata entry.  In the </w:t>
      </w:r>
      <w:proofErr w:type="spellStart"/>
      <w:r w:rsidRPr="00410580">
        <w:rPr>
          <w:rFonts w:ascii="Courier" w:hAnsi="Courier" w:cs="Menlo"/>
          <w:color w:val="000000"/>
          <w:sz w:val="20"/>
          <w:szCs w:val="20"/>
        </w:rPr>
        <w:t>absense</w:t>
      </w:r>
      <w:proofErr w:type="spellEnd"/>
      <w:r w:rsidRPr="00410580">
        <w:rPr>
          <w:rFonts w:ascii="Courier" w:hAnsi="Courier" w:cs="Menlo"/>
          <w:color w:val="000000"/>
          <w:sz w:val="20"/>
          <w:szCs w:val="20"/>
        </w:rPr>
        <w:t xml:space="preserve"> of VFD </w:t>
      </w:r>
    </w:p>
    <w:p w14:paraId="3EB87E1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SWMR, the field should always be set to FALSE.</w:t>
      </w:r>
    </w:p>
    <w:p w14:paraId="46C9BC6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444D8D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Observe that:</w:t>
      </w:r>
    </w:p>
    <w:p w14:paraId="6E4A235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D39EE6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 xml:space="preserve"> &lt;==&gt;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 xml:space="preserve"> &amp;&amp; size &gt;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page_size</w:t>
      </w:r>
      <w:proofErr w:type="spellEnd"/>
    </w:p>
    <w:p w14:paraId="227C021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A69254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loaded:      Boolean flag that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the entry was loaded</w:t>
      </w:r>
    </w:p>
    <w:p w14:paraId="7EC8682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from file.  This is a necessary input in determining </w:t>
      </w:r>
    </w:p>
    <w:p w14:paraId="6950FCC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whether the write of the entry must be delayed.</w:t>
      </w:r>
    </w:p>
    <w:p w14:paraId="62FD6EB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2F8D9DA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This field is only maintained in the VFD SWMR case </w:t>
      </w:r>
    </w:p>
    <w:p w14:paraId="66E5DF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should be false otherwise.</w:t>
      </w:r>
    </w:p>
    <w:p w14:paraId="1BBAC33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66E0709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 xml:space="preserve">:  This field is set to TRUE </w:t>
      </w:r>
      <w:proofErr w:type="spellStart"/>
      <w:r w:rsidRPr="00410580">
        <w:rPr>
          <w:rFonts w:ascii="Courier" w:hAnsi="Courier" w:cs="Menlo"/>
          <w:color w:val="000000"/>
          <w:sz w:val="20"/>
          <w:szCs w:val="20"/>
        </w:rPr>
        <w:t>iff</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-&gt;</w:t>
      </w:r>
      <w:proofErr w:type="spellStart"/>
      <w:r w:rsidRPr="00410580">
        <w:rPr>
          <w:rFonts w:ascii="Courier" w:hAnsi="Courier" w:cs="Menlo"/>
          <w:color w:val="000000"/>
          <w:sz w:val="20"/>
          <w:szCs w:val="20"/>
        </w:rPr>
        <w:t>vfd_swrm_write</w:t>
      </w:r>
      <w:proofErr w:type="spellEnd"/>
    </w:p>
    <w:p w14:paraId="4B4C5FF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and the entry has been modified in the current tick.  If </w:t>
      </w:r>
    </w:p>
    <w:p w14:paraId="4C0A846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 xml:space="preserve"> is TRUE, the entry must also be in the</w:t>
      </w:r>
    </w:p>
    <w:p w14:paraId="4A8594E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tick list.</w:t>
      </w:r>
    </w:p>
    <w:p w14:paraId="01ADE13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06A6EF6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 xml:space="preserve">: Unsigned </w:t>
      </w:r>
      <w:proofErr w:type="gramStart"/>
      <w:r w:rsidRPr="00410580">
        <w:rPr>
          <w:rFonts w:ascii="Courier" w:hAnsi="Courier" w:cs="Menlo"/>
          <w:color w:val="000000"/>
          <w:sz w:val="20"/>
          <w:szCs w:val="20"/>
        </w:rPr>
        <w:t>64 bit</w:t>
      </w:r>
      <w:proofErr w:type="gramEnd"/>
      <w:r w:rsidRPr="00410580">
        <w:rPr>
          <w:rFonts w:ascii="Courier" w:hAnsi="Courier" w:cs="Menlo"/>
          <w:color w:val="000000"/>
          <w:sz w:val="20"/>
          <w:szCs w:val="20"/>
        </w:rPr>
        <w:t xml:space="preserve"> integer containing the first tick </w:t>
      </w:r>
    </w:p>
    <w:p w14:paraId="4D3A064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in which the entry may be written to file, or 0 if there</w:t>
      </w:r>
    </w:p>
    <w:p w14:paraId="460F9871"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no such constraint.  It should be set </w:t>
      </w:r>
      <w:proofErr w:type="spellStart"/>
      <w:r w:rsidRPr="00410580">
        <w:rPr>
          <w:rFonts w:ascii="Courier" w:hAnsi="Courier" w:cs="Menlo"/>
          <w:color w:val="000000"/>
          <w:sz w:val="20"/>
          <w:szCs w:val="20"/>
        </w:rPr>
        <w:t>ot</w:t>
      </w:r>
      <w:proofErr w:type="spellEnd"/>
      <w:r w:rsidRPr="00410580">
        <w:rPr>
          <w:rFonts w:ascii="Courier" w:hAnsi="Courier" w:cs="Menlo"/>
          <w:color w:val="000000"/>
          <w:sz w:val="20"/>
          <w:szCs w:val="20"/>
        </w:rPr>
        <w:t xml:space="preserve"> 0 when VFD</w:t>
      </w:r>
    </w:p>
    <w:p w14:paraId="5F57FC9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is not enabled.</w:t>
      </w:r>
    </w:p>
    <w:p w14:paraId="4D8323D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B04001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     Next pointer on the list of entries modified in the current</w:t>
      </w:r>
    </w:p>
    <w:p w14:paraId="238584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gramStart"/>
      <w:r w:rsidRPr="00410580">
        <w:rPr>
          <w:rFonts w:ascii="Courier" w:hAnsi="Courier" w:cs="Menlo"/>
          <w:color w:val="000000"/>
          <w:sz w:val="20"/>
          <w:szCs w:val="20"/>
        </w:rPr>
        <w:t>tick,  If</w:t>
      </w:r>
      <w:proofErr w:type="gramEnd"/>
      <w:r w:rsidRPr="00410580">
        <w:rPr>
          <w:rFonts w:ascii="Courier" w:hAnsi="Courier" w:cs="Menlo"/>
          <w:color w:val="000000"/>
          <w:sz w:val="20"/>
          <w:szCs w:val="20"/>
        </w:rPr>
        <w:t xml:space="preserve"> the </w:t>
      </w:r>
      <w:proofErr w:type="spellStart"/>
      <w:r w:rsidRPr="00410580">
        <w:rPr>
          <w:rFonts w:ascii="Courier" w:hAnsi="Courier" w:cs="Menlo"/>
          <w:color w:val="000000"/>
          <w:sz w:val="20"/>
          <w:szCs w:val="20"/>
        </w:rPr>
        <w:t>enty</w:t>
      </w:r>
      <w:proofErr w:type="spellEnd"/>
      <w:r w:rsidRPr="00410580">
        <w:rPr>
          <w:rFonts w:ascii="Courier" w:hAnsi="Courier" w:cs="Menlo"/>
          <w:color w:val="000000"/>
          <w:sz w:val="20"/>
          <w:szCs w:val="20"/>
        </w:rPr>
        <w:t xml:space="preserve"> is not on the tick list, or if there is </w:t>
      </w:r>
    </w:p>
    <w:p w14:paraId="5438D0C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 next entry on the list, this field should be set to NULL.</w:t>
      </w:r>
    </w:p>
    <w:p w14:paraId="22AF526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3AF995B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 xml:space="preserve"> pointer on the list of entries modified in the current</w:t>
      </w:r>
    </w:p>
    <w:p w14:paraId="13F11B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w:t>
      </w:r>
      <w:proofErr w:type="gramStart"/>
      <w:r w:rsidRPr="00410580">
        <w:rPr>
          <w:rFonts w:ascii="Courier" w:hAnsi="Courier" w:cs="Menlo"/>
          <w:color w:val="000000"/>
          <w:sz w:val="20"/>
          <w:szCs w:val="20"/>
        </w:rPr>
        <w:t>tick,  If</w:t>
      </w:r>
      <w:proofErr w:type="gramEnd"/>
      <w:r w:rsidRPr="00410580">
        <w:rPr>
          <w:rFonts w:ascii="Courier" w:hAnsi="Courier" w:cs="Menlo"/>
          <w:color w:val="000000"/>
          <w:sz w:val="20"/>
          <w:szCs w:val="20"/>
        </w:rPr>
        <w:t xml:space="preserve"> the </w:t>
      </w:r>
      <w:proofErr w:type="spellStart"/>
      <w:r w:rsidRPr="00410580">
        <w:rPr>
          <w:rFonts w:ascii="Courier" w:hAnsi="Courier" w:cs="Menlo"/>
          <w:color w:val="000000"/>
          <w:sz w:val="20"/>
          <w:szCs w:val="20"/>
        </w:rPr>
        <w:t>enty</w:t>
      </w:r>
      <w:proofErr w:type="spellEnd"/>
      <w:r w:rsidRPr="00410580">
        <w:rPr>
          <w:rFonts w:ascii="Courier" w:hAnsi="Courier" w:cs="Menlo"/>
          <w:color w:val="000000"/>
          <w:sz w:val="20"/>
          <w:szCs w:val="20"/>
        </w:rPr>
        <w:t xml:space="preserve"> is not on the tick list, or if there is </w:t>
      </w:r>
    </w:p>
    <w:p w14:paraId="23B889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no previous entry on the list, this field should be set to </w:t>
      </w:r>
    </w:p>
    <w:p w14:paraId="79799CE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NULL.</w:t>
      </w:r>
    </w:p>
    <w:p w14:paraId="4985430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1868453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334569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9EB22F2"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#define H5PB__H5PB_ENTRY_T_MAGIC  0x02030405</w:t>
      </w:r>
    </w:p>
    <w:p w14:paraId="0CA85F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252637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struct H5PB_entry_t {</w:t>
      </w:r>
    </w:p>
    <w:p w14:paraId="1DBE907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2B9F775"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uint32_t                    magic;</w:t>
      </w:r>
    </w:p>
    <w:p w14:paraId="23571A7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H5PB_t                     *</w:t>
      </w:r>
      <w:proofErr w:type="spellStart"/>
      <w:r w:rsidRPr="00410580">
        <w:rPr>
          <w:rFonts w:ascii="Courier" w:hAnsi="Courier" w:cs="Menlo"/>
          <w:color w:val="000000"/>
          <w:sz w:val="20"/>
          <w:szCs w:val="20"/>
        </w:rPr>
        <w:t>pb_ptr</w:t>
      </w:r>
      <w:proofErr w:type="spellEnd"/>
      <w:r w:rsidRPr="00410580">
        <w:rPr>
          <w:rFonts w:ascii="Courier" w:hAnsi="Courier" w:cs="Menlo"/>
          <w:color w:val="000000"/>
          <w:sz w:val="20"/>
          <w:szCs w:val="20"/>
        </w:rPr>
        <w:t>;</w:t>
      </w:r>
    </w:p>
    <w:p w14:paraId="5FA04F8E"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haddr_t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addr</w:t>
      </w:r>
      <w:proofErr w:type="spellEnd"/>
      <w:r w:rsidRPr="00410580">
        <w:rPr>
          <w:rFonts w:ascii="Courier" w:hAnsi="Courier" w:cs="Menlo"/>
          <w:color w:val="000000"/>
          <w:sz w:val="20"/>
          <w:szCs w:val="20"/>
        </w:rPr>
        <w:t>;</w:t>
      </w:r>
    </w:p>
    <w:p w14:paraId="2418D72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page;</w:t>
      </w:r>
    </w:p>
    <w:p w14:paraId="6801A69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size_t</w:t>
      </w:r>
      <w:proofErr w:type="spellEnd"/>
      <w:r w:rsidRPr="00410580">
        <w:rPr>
          <w:rFonts w:ascii="Courier" w:hAnsi="Courier" w:cs="Menlo"/>
          <w:color w:val="000000"/>
          <w:sz w:val="20"/>
          <w:szCs w:val="20"/>
        </w:rPr>
        <w:t xml:space="preserve">                      size;</w:t>
      </w:r>
    </w:p>
    <w:p w14:paraId="2261B38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void                       *</w:t>
      </w:r>
      <w:proofErr w:type="spellStart"/>
      <w:r w:rsidRPr="00410580">
        <w:rPr>
          <w:rFonts w:ascii="Courier" w:hAnsi="Courier" w:cs="Menlo"/>
          <w:color w:val="000000"/>
          <w:sz w:val="20"/>
          <w:szCs w:val="20"/>
        </w:rPr>
        <w:t>image_ptr</w:t>
      </w:r>
      <w:proofErr w:type="spellEnd"/>
      <w:r w:rsidRPr="00410580">
        <w:rPr>
          <w:rFonts w:ascii="Courier" w:hAnsi="Courier" w:cs="Menlo"/>
          <w:color w:val="000000"/>
          <w:sz w:val="20"/>
          <w:szCs w:val="20"/>
        </w:rPr>
        <w:t>;</w:t>
      </w:r>
    </w:p>
    <w:p w14:paraId="1930D1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H5FD_mem_t                  </w:t>
      </w:r>
      <w:proofErr w:type="spellStart"/>
      <w:r w:rsidRPr="00410580">
        <w:rPr>
          <w:rFonts w:ascii="Courier" w:hAnsi="Courier" w:cs="Menlo"/>
          <w:color w:val="000000"/>
          <w:sz w:val="20"/>
          <w:szCs w:val="20"/>
        </w:rPr>
        <w:t>mem_type</w:t>
      </w:r>
      <w:proofErr w:type="spellEnd"/>
      <w:r w:rsidRPr="00410580">
        <w:rPr>
          <w:rFonts w:ascii="Courier" w:hAnsi="Courier" w:cs="Menlo"/>
          <w:color w:val="000000"/>
          <w:sz w:val="20"/>
          <w:szCs w:val="20"/>
        </w:rPr>
        <w:t>;</w:t>
      </w:r>
    </w:p>
    <w:p w14:paraId="00CFDFF9" w14:textId="42D3E784"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003F50DA">
        <w:rPr>
          <w:rFonts w:ascii="Courier" w:hAnsi="Courier" w:cs="Menlo"/>
          <w:color w:val="000000"/>
          <w:sz w:val="20"/>
          <w:szCs w:val="20"/>
        </w:rPr>
        <w:t xml:space="preserve">                     </w:t>
      </w:r>
      <w:proofErr w:type="spellStart"/>
      <w:r w:rsidRPr="00410580">
        <w:rPr>
          <w:rFonts w:ascii="Courier" w:hAnsi="Courier" w:cs="Menlo"/>
          <w:color w:val="000000"/>
          <w:sz w:val="20"/>
          <w:szCs w:val="20"/>
        </w:rPr>
        <w:t>is_metadata</w:t>
      </w:r>
      <w:proofErr w:type="spellEnd"/>
      <w:r w:rsidRPr="00410580">
        <w:rPr>
          <w:rFonts w:ascii="Courier" w:hAnsi="Courier" w:cs="Menlo"/>
          <w:color w:val="000000"/>
          <w:sz w:val="20"/>
          <w:szCs w:val="20"/>
        </w:rPr>
        <w:t>;</w:t>
      </w:r>
    </w:p>
    <w:p w14:paraId="41D0128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is_dirty</w:t>
      </w:r>
      <w:proofErr w:type="spellEnd"/>
      <w:r w:rsidRPr="00410580">
        <w:rPr>
          <w:rFonts w:ascii="Courier" w:hAnsi="Courier" w:cs="Menlo"/>
          <w:color w:val="000000"/>
          <w:sz w:val="20"/>
          <w:szCs w:val="20"/>
        </w:rPr>
        <w:t>;</w:t>
      </w:r>
    </w:p>
    <w:p w14:paraId="66645C7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33B9A0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the hash table: */</w:t>
      </w:r>
    </w:p>
    <w:p w14:paraId="109171E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ht_next</w:t>
      </w:r>
      <w:proofErr w:type="spellEnd"/>
      <w:r w:rsidRPr="00410580">
        <w:rPr>
          <w:rFonts w:ascii="Courier" w:hAnsi="Courier" w:cs="Menlo"/>
          <w:color w:val="000000"/>
          <w:sz w:val="20"/>
          <w:szCs w:val="20"/>
        </w:rPr>
        <w:t>;</w:t>
      </w:r>
    </w:p>
    <w:p w14:paraId="36CBD049"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ht_prev</w:t>
      </w:r>
      <w:proofErr w:type="spellEnd"/>
      <w:r w:rsidRPr="00410580">
        <w:rPr>
          <w:rFonts w:ascii="Courier" w:hAnsi="Courier" w:cs="Menlo"/>
          <w:color w:val="000000"/>
          <w:sz w:val="20"/>
          <w:szCs w:val="20"/>
        </w:rPr>
        <w:t>;</w:t>
      </w:r>
    </w:p>
    <w:p w14:paraId="440255C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il_next</w:t>
      </w:r>
      <w:proofErr w:type="spellEnd"/>
      <w:r w:rsidRPr="00410580">
        <w:rPr>
          <w:rFonts w:ascii="Courier" w:hAnsi="Courier" w:cs="Menlo"/>
          <w:color w:val="000000"/>
          <w:sz w:val="20"/>
          <w:szCs w:val="20"/>
        </w:rPr>
        <w:t>;</w:t>
      </w:r>
    </w:p>
    <w:p w14:paraId="28A1F4F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il_prev</w:t>
      </w:r>
      <w:proofErr w:type="spellEnd"/>
      <w:r w:rsidRPr="00410580">
        <w:rPr>
          <w:rFonts w:ascii="Courier" w:hAnsi="Courier" w:cs="Menlo"/>
          <w:color w:val="000000"/>
          <w:sz w:val="20"/>
          <w:szCs w:val="20"/>
        </w:rPr>
        <w:t>;</w:t>
      </w:r>
    </w:p>
    <w:p w14:paraId="68402FC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0175C308"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replacement policies: */</w:t>
      </w:r>
    </w:p>
    <w:p w14:paraId="1DC7C64D"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*next;</w:t>
      </w:r>
    </w:p>
    <w:p w14:paraId="140F3AE3"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prev</w:t>
      </w:r>
      <w:proofErr w:type="spellEnd"/>
      <w:r w:rsidRPr="00410580">
        <w:rPr>
          <w:rFonts w:ascii="Courier" w:hAnsi="Courier" w:cs="Menlo"/>
          <w:color w:val="000000"/>
          <w:sz w:val="20"/>
          <w:szCs w:val="20"/>
        </w:rPr>
        <w:t>;</w:t>
      </w:r>
    </w:p>
    <w:p w14:paraId="2752DD50"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p>
    <w:p w14:paraId="310102CB"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 fields supporting VFD SWMR */</w:t>
      </w:r>
    </w:p>
    <w:p w14:paraId="0ED4F4D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is_mpmde</w:t>
      </w:r>
      <w:proofErr w:type="spellEnd"/>
      <w:r w:rsidRPr="00410580">
        <w:rPr>
          <w:rFonts w:ascii="Courier" w:hAnsi="Courier" w:cs="Menlo"/>
          <w:color w:val="000000"/>
          <w:sz w:val="20"/>
          <w:szCs w:val="20"/>
        </w:rPr>
        <w:t>;</w:t>
      </w:r>
    </w:p>
    <w:p w14:paraId="1AC171BA"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loaded;</w:t>
      </w:r>
    </w:p>
    <w:p w14:paraId="0A349C57"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hbool_t</w:t>
      </w:r>
      <w:proofErr w:type="spellEnd"/>
      <w:r w:rsidRPr="00410580">
        <w:rPr>
          <w:rFonts w:ascii="Courier" w:hAnsi="Courier" w:cs="Menlo"/>
          <w:color w:val="000000"/>
          <w:sz w:val="20"/>
          <w:szCs w:val="20"/>
        </w:rPr>
        <w:t xml:space="preserve">                     </w:t>
      </w:r>
      <w:proofErr w:type="spellStart"/>
      <w:r w:rsidRPr="00410580">
        <w:rPr>
          <w:rFonts w:ascii="Courier" w:hAnsi="Courier" w:cs="Menlo"/>
          <w:color w:val="000000"/>
          <w:sz w:val="20"/>
          <w:szCs w:val="20"/>
        </w:rPr>
        <w:t>modified_this_tick</w:t>
      </w:r>
      <w:proofErr w:type="spellEnd"/>
      <w:r w:rsidRPr="00410580">
        <w:rPr>
          <w:rFonts w:ascii="Courier" w:hAnsi="Courier" w:cs="Menlo"/>
          <w:color w:val="000000"/>
          <w:sz w:val="20"/>
          <w:szCs w:val="20"/>
        </w:rPr>
        <w:t>;</w:t>
      </w:r>
    </w:p>
    <w:p w14:paraId="1F5E746F"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uint64_t                    </w:t>
      </w:r>
      <w:proofErr w:type="spellStart"/>
      <w:r w:rsidRPr="00410580">
        <w:rPr>
          <w:rFonts w:ascii="Courier" w:hAnsi="Courier" w:cs="Menlo"/>
          <w:color w:val="000000"/>
          <w:sz w:val="20"/>
          <w:szCs w:val="20"/>
        </w:rPr>
        <w:t>delay_write_until</w:t>
      </w:r>
      <w:proofErr w:type="spellEnd"/>
      <w:r w:rsidRPr="00410580">
        <w:rPr>
          <w:rFonts w:ascii="Courier" w:hAnsi="Courier" w:cs="Menlo"/>
          <w:color w:val="000000"/>
          <w:sz w:val="20"/>
          <w:szCs w:val="20"/>
        </w:rPr>
        <w:t>;</w:t>
      </w:r>
    </w:p>
    <w:p w14:paraId="05A598B6"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lastRenderedPageBreak/>
        <w:t xml:space="preserve">    struct H5PB_entry_t        *</w:t>
      </w:r>
      <w:proofErr w:type="spellStart"/>
      <w:r w:rsidRPr="00410580">
        <w:rPr>
          <w:rFonts w:ascii="Courier" w:hAnsi="Courier" w:cs="Menlo"/>
          <w:color w:val="000000"/>
          <w:sz w:val="20"/>
          <w:szCs w:val="20"/>
        </w:rPr>
        <w:t>tl_next</w:t>
      </w:r>
      <w:proofErr w:type="spellEnd"/>
      <w:r w:rsidRPr="00410580">
        <w:rPr>
          <w:rFonts w:ascii="Courier" w:hAnsi="Courier" w:cs="Menlo"/>
          <w:color w:val="000000"/>
          <w:sz w:val="20"/>
          <w:szCs w:val="20"/>
        </w:rPr>
        <w:t>;</w:t>
      </w:r>
    </w:p>
    <w:p w14:paraId="3CE039C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struct H5PB_entry_t        *</w:t>
      </w:r>
      <w:proofErr w:type="spellStart"/>
      <w:r w:rsidRPr="00410580">
        <w:rPr>
          <w:rFonts w:ascii="Courier" w:hAnsi="Courier" w:cs="Menlo"/>
          <w:color w:val="000000"/>
          <w:sz w:val="20"/>
          <w:szCs w:val="20"/>
        </w:rPr>
        <w:t>tl_prev</w:t>
      </w:r>
      <w:proofErr w:type="spellEnd"/>
      <w:r w:rsidRPr="00410580">
        <w:rPr>
          <w:rFonts w:ascii="Courier" w:hAnsi="Courier" w:cs="Menlo"/>
          <w:color w:val="000000"/>
          <w:sz w:val="20"/>
          <w:szCs w:val="20"/>
        </w:rPr>
        <w:t>;</w:t>
      </w:r>
    </w:p>
    <w:p w14:paraId="011627BC" w14:textId="77777777" w:rsidR="00410580" w:rsidRPr="00410580" w:rsidRDefault="00410580" w:rsidP="0041058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xml:space="preserve">    </w:t>
      </w:r>
    </w:p>
    <w:p w14:paraId="7970B379" w14:textId="56B7D1D6" w:rsidR="00D930DA" w:rsidRDefault="00410580" w:rsidP="000B73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jc w:val="left"/>
        <w:rPr>
          <w:rFonts w:ascii="Courier" w:hAnsi="Courier" w:cs="Menlo"/>
          <w:color w:val="000000"/>
          <w:sz w:val="20"/>
          <w:szCs w:val="20"/>
        </w:rPr>
      </w:pPr>
      <w:r w:rsidRPr="00410580">
        <w:rPr>
          <w:rFonts w:ascii="Courier" w:hAnsi="Courier" w:cs="Menlo"/>
          <w:color w:val="000000"/>
          <w:sz w:val="20"/>
          <w:szCs w:val="20"/>
        </w:rPr>
        <w:t>}; /* H5PB_entry_t */</w:t>
      </w:r>
    </w:p>
    <w:p w14:paraId="0FBF20F8" w14:textId="39C6E6D5" w:rsidR="00CF0EBD" w:rsidRDefault="00CF0EBD" w:rsidP="00EE74BB">
      <w:pPr>
        <w:pStyle w:val="Heading2"/>
      </w:pPr>
      <w:r>
        <w:t>Metadata File Management</w:t>
      </w:r>
    </w:p>
    <w:p w14:paraId="5132214B" w14:textId="0B341EBA" w:rsidR="000405AE" w:rsidRDefault="000405AE" w:rsidP="004676A3">
      <w:pPr>
        <w:pStyle w:val="Heading3"/>
      </w:pPr>
      <w:r>
        <w:t>Metadata File Format</w:t>
      </w:r>
    </w:p>
    <w:p w14:paraId="0A9F4F93" w14:textId="0642C639" w:rsidR="00733BBA" w:rsidRDefault="00733BBA" w:rsidP="00733BBA">
      <w:r>
        <w:t xml:space="preserve">The metadata file format is constructed so as to allow the VFD SWMR reader VFD to intercept metadata page reads and satisfy them with a consistent (but possibly dated) view of the HDF5 file metadata.  Further, this view of the metadata must remain consistent even if the reader falls up to </w:t>
      </w:r>
      <w:proofErr w:type="spellStart"/>
      <w:r>
        <w:t>max_lag</w:t>
      </w:r>
      <w:proofErr w:type="spellEnd"/>
      <w:r>
        <w:t xml:space="preserve"> ticks behind the VFD SWMR writer.  </w:t>
      </w:r>
    </w:p>
    <w:p w14:paraId="1CBC7E37" w14:textId="39FBE2AD" w:rsidR="00733BBA" w:rsidRDefault="0022778E" w:rsidP="00733BBA">
      <w:r>
        <w:t>Thus,</w:t>
      </w:r>
      <w:r w:rsidR="001D7FBC">
        <w:t xml:space="preserve"> at the metadata file level</w:t>
      </w:r>
      <w:r w:rsidR="00733BBA">
        <w:t>, we must:</w:t>
      </w:r>
    </w:p>
    <w:p w14:paraId="4ABB1BB3" w14:textId="15B64539" w:rsidR="00733BBA" w:rsidRDefault="00733BBA" w:rsidP="009121A3">
      <w:pPr>
        <w:pStyle w:val="ListParagraph"/>
        <w:numPr>
          <w:ilvl w:val="0"/>
          <w:numId w:val="11"/>
        </w:numPr>
      </w:pPr>
      <w:r>
        <w:t xml:space="preserve">Ensure that no metadata page or multipage piece of metadata </w:t>
      </w:r>
      <w:r w:rsidR="00D75CCB">
        <w:t xml:space="preserve">in the metadata file </w:t>
      </w:r>
      <w:r>
        <w:t xml:space="preserve">is overwritten until it has not appeared in the current index for at least </w:t>
      </w:r>
      <w:proofErr w:type="spellStart"/>
      <w:r>
        <w:t>max_lag</w:t>
      </w:r>
      <w:proofErr w:type="spellEnd"/>
      <w:r>
        <w:t xml:space="preserve"> ticks.</w:t>
      </w:r>
    </w:p>
    <w:p w14:paraId="4026E11A" w14:textId="6FE52C47" w:rsidR="00733BBA" w:rsidRDefault="007E18B2" w:rsidP="009121A3">
      <w:pPr>
        <w:pStyle w:val="ListParagraph"/>
        <w:numPr>
          <w:ilvl w:val="0"/>
          <w:numId w:val="11"/>
        </w:numPr>
      </w:pPr>
      <w:r>
        <w:t>Ensure that</w:t>
      </w:r>
      <w:r w:rsidR="00733BBA">
        <w:t xml:space="preserve"> all metadata pages and/or multipage pieces of metadata dirtied in the current tick are wri</w:t>
      </w:r>
      <w:r>
        <w:t>tten to the metadata file before the index for the current tick becomes visible.</w:t>
      </w:r>
      <w:r w:rsidR="00733BBA">
        <w:t xml:space="preserve"> </w:t>
      </w:r>
    </w:p>
    <w:p w14:paraId="45E08386" w14:textId="4D0D0FB3" w:rsidR="007E18B2" w:rsidRDefault="007E18B2" w:rsidP="00733BBA">
      <w:r>
        <w:t>As shall be seen, we will use POSIX file I/O semantics (combined with checksums and retries when necessary) to guarantee this in the POSIX case, and atomic writes of metadata file change lists in the NFS and object store cases.</w:t>
      </w:r>
    </w:p>
    <w:p w14:paraId="69D5E05C" w14:textId="09201D8C" w:rsidR="007E18B2" w:rsidRPr="00733BBA" w:rsidRDefault="007E18B2" w:rsidP="00733BBA">
      <w:r>
        <w:t>However, before discussing the exact particulars of writing and reading the metadata file, we must first define its format and free space management.</w:t>
      </w:r>
    </w:p>
    <w:p w14:paraId="28594CD3" w14:textId="60FFD216" w:rsidR="000405AE" w:rsidRDefault="000405AE" w:rsidP="000D74C3">
      <w:pPr>
        <w:pStyle w:val="Heading4"/>
      </w:pPr>
      <w:r>
        <w:t>Metadata File Header</w:t>
      </w:r>
    </w:p>
    <w:p w14:paraId="4F233516" w14:textId="38CB2AEF" w:rsidR="00D861FD" w:rsidRDefault="00D861FD" w:rsidP="00D861FD">
      <w:pPr>
        <w:pStyle w:val="Textbody"/>
      </w:pPr>
      <w:r>
        <w:t xml:space="preserve">The Metadata File Header must be located at offset 0 in the metadata file, </w:t>
      </w:r>
      <w:r w:rsidR="0068408F">
        <w:t>and has the following format:</w:t>
      </w:r>
    </w:p>
    <w:p w14:paraId="14B86FD3" w14:textId="5AC33FAE" w:rsidR="00D861FD" w:rsidRDefault="00D861FD" w:rsidP="00D861FD">
      <w:pPr>
        <w:pStyle w:val="Textbody"/>
        <w:jc w:val="center"/>
      </w:pPr>
      <w:r>
        <w:t>Metadata File Header:</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D861FD" w14:paraId="64BF6944"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2A6BB8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51752DFE"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7723E19" w14:textId="77777777" w:rsidR="00D861FD" w:rsidRDefault="00D861FD" w:rsidP="00D861FD">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C500E1" w14:textId="77777777" w:rsidR="00D861FD" w:rsidRDefault="00D861FD" w:rsidP="00D861FD">
            <w:pPr>
              <w:pStyle w:val="TableContents"/>
              <w:jc w:val="center"/>
            </w:pPr>
            <w:r>
              <w:t>byte</w:t>
            </w:r>
          </w:p>
        </w:tc>
      </w:tr>
      <w:tr w:rsidR="00D861FD" w14:paraId="202994E7"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E363204" w14:textId="77777777" w:rsidR="00D861FD" w:rsidRDefault="00D861FD" w:rsidP="00D861FD">
            <w:pPr>
              <w:pStyle w:val="TableContents"/>
              <w:jc w:val="center"/>
            </w:pPr>
            <w:r>
              <w:t>Signature</w:t>
            </w:r>
          </w:p>
        </w:tc>
      </w:tr>
      <w:tr w:rsidR="00631AE1" w14:paraId="5F233A7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5A17C1D" w14:textId="65874145" w:rsidR="00631AE1" w:rsidRDefault="00631AE1" w:rsidP="00D861FD">
            <w:pPr>
              <w:pStyle w:val="TableContents"/>
              <w:jc w:val="center"/>
            </w:pPr>
            <w:r>
              <w:t>Page Size</w:t>
            </w:r>
          </w:p>
        </w:tc>
      </w:tr>
      <w:tr w:rsidR="00D861FD" w14:paraId="314DCF6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6422666" w14:textId="77777777" w:rsidR="00D861FD" w:rsidRDefault="00D861FD" w:rsidP="00D861FD">
            <w:pPr>
              <w:pStyle w:val="TableContents"/>
              <w:jc w:val="center"/>
            </w:pPr>
            <w:r>
              <w:t>Tick Number</w:t>
            </w:r>
          </w:p>
          <w:p w14:paraId="62C81801" w14:textId="77777777" w:rsidR="00D861FD" w:rsidRDefault="00D861FD" w:rsidP="00D861FD">
            <w:pPr>
              <w:pStyle w:val="TableContents"/>
              <w:jc w:val="center"/>
            </w:pPr>
          </w:p>
        </w:tc>
      </w:tr>
      <w:tr w:rsidR="00D861FD" w14:paraId="68E8CBCE"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43BF7AA" w14:textId="77777777" w:rsidR="00D861FD" w:rsidRDefault="00D861FD" w:rsidP="00D861FD">
            <w:pPr>
              <w:pStyle w:val="TableContents"/>
              <w:jc w:val="center"/>
            </w:pPr>
            <w:r>
              <w:t>Index Offset</w:t>
            </w:r>
          </w:p>
          <w:p w14:paraId="111B8C7A" w14:textId="2EAB89DF" w:rsidR="003E6890" w:rsidRDefault="003E6890" w:rsidP="00D861FD">
            <w:pPr>
              <w:pStyle w:val="TableContents"/>
              <w:jc w:val="center"/>
            </w:pPr>
          </w:p>
        </w:tc>
      </w:tr>
      <w:tr w:rsidR="00D861FD" w14:paraId="2D29698B"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992886" w14:textId="77777777" w:rsidR="00D861FD" w:rsidRDefault="00D861FD" w:rsidP="00D861FD">
            <w:pPr>
              <w:pStyle w:val="TableContents"/>
              <w:jc w:val="center"/>
            </w:pPr>
            <w:r>
              <w:t>Index Length</w:t>
            </w:r>
          </w:p>
          <w:p w14:paraId="45DF9379" w14:textId="05D4EAAF" w:rsidR="003E6890" w:rsidRDefault="003E6890" w:rsidP="00D861FD">
            <w:pPr>
              <w:pStyle w:val="TableContents"/>
              <w:jc w:val="center"/>
            </w:pPr>
          </w:p>
        </w:tc>
      </w:tr>
      <w:tr w:rsidR="00D861FD" w14:paraId="73DE0F43"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B4CFEF7" w14:textId="77777777" w:rsidR="00D861FD" w:rsidRDefault="00D861FD" w:rsidP="00D861FD">
            <w:pPr>
              <w:pStyle w:val="TableContents"/>
              <w:jc w:val="center"/>
            </w:pPr>
            <w:r>
              <w:t>checksum</w:t>
            </w:r>
          </w:p>
        </w:tc>
      </w:tr>
    </w:tbl>
    <w:p w14:paraId="28FC6CC3" w14:textId="77777777" w:rsidR="00D861FD" w:rsidRDefault="00D861FD" w:rsidP="00D861FD">
      <w:pPr>
        <w:pStyle w:val="Textbody"/>
        <w:jc w:val="left"/>
      </w:pPr>
    </w:p>
    <w:p w14:paraId="76E52C35" w14:textId="4EE0CA7B" w:rsidR="00D861FD" w:rsidRDefault="00D861FD" w:rsidP="00D861FD">
      <w:pPr>
        <w:pStyle w:val="Textbody"/>
        <w:jc w:val="left"/>
      </w:pPr>
      <w:r>
        <w:lastRenderedPageBreak/>
        <w:t xml:space="preserve">The fields of the </w:t>
      </w:r>
      <w:r w:rsidR="008118D3">
        <w:t>shadow</w:t>
      </w:r>
      <w:r>
        <w:t xml:space="preserve"> file header are described in the following table.  </w:t>
      </w:r>
    </w:p>
    <w:p w14:paraId="50DDF65F" w14:textId="77777777" w:rsidR="00D861FD" w:rsidRDefault="00D861FD" w:rsidP="00D861FD">
      <w:pPr>
        <w:pStyle w:val="Textbody"/>
        <w:jc w:val="left"/>
      </w:pPr>
    </w:p>
    <w:tbl>
      <w:tblPr>
        <w:tblW w:w="0" w:type="auto"/>
        <w:jc w:val="center"/>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CellMar>
          <w:top w:w="14" w:type="dxa"/>
          <w:left w:w="10" w:type="dxa"/>
          <w:bottom w:w="14" w:type="dxa"/>
          <w:right w:w="10" w:type="dxa"/>
        </w:tblCellMar>
        <w:tblLook w:val="04A0" w:firstRow="1" w:lastRow="0" w:firstColumn="1" w:lastColumn="0" w:noHBand="0" w:noVBand="1"/>
      </w:tblPr>
      <w:tblGrid>
        <w:gridCol w:w="2455"/>
        <w:gridCol w:w="7477"/>
      </w:tblGrid>
      <w:tr w:rsidR="00D861FD" w14:paraId="647B62F2" w14:textId="77777777" w:rsidTr="00D973B4">
        <w:trPr>
          <w:jc w:val="center"/>
        </w:trPr>
        <w:tc>
          <w:tcPr>
            <w:tcW w:w="2455" w:type="dxa"/>
            <w:shd w:val="clear" w:color="auto" w:fill="FFFFFF"/>
            <w:tcMar>
              <w:top w:w="0" w:type="dxa"/>
              <w:left w:w="108" w:type="dxa"/>
              <w:bottom w:w="0" w:type="dxa"/>
              <w:right w:w="108" w:type="dxa"/>
            </w:tcMar>
          </w:tcPr>
          <w:p w14:paraId="6E4183EF" w14:textId="77777777" w:rsidR="00D861FD" w:rsidRDefault="00D861FD" w:rsidP="00D861FD">
            <w:pPr>
              <w:pStyle w:val="TableContents"/>
            </w:pPr>
            <w:r>
              <w:t>Field Name:</w:t>
            </w:r>
          </w:p>
        </w:tc>
        <w:tc>
          <w:tcPr>
            <w:tcW w:w="7477" w:type="dxa"/>
            <w:shd w:val="clear" w:color="auto" w:fill="FFFFFF"/>
            <w:tcMar>
              <w:top w:w="0" w:type="dxa"/>
              <w:left w:w="108" w:type="dxa"/>
              <w:bottom w:w="0" w:type="dxa"/>
              <w:right w:w="108" w:type="dxa"/>
            </w:tcMar>
          </w:tcPr>
          <w:p w14:paraId="626F5777" w14:textId="250AC29D" w:rsidR="00D861FD" w:rsidRDefault="00D861FD" w:rsidP="00D861FD">
            <w:pPr>
              <w:pStyle w:val="TableContents"/>
            </w:pPr>
            <w:r>
              <w:t>Description</w:t>
            </w:r>
            <w:r w:rsidR="00D973B4">
              <w:t>:</w:t>
            </w:r>
          </w:p>
        </w:tc>
      </w:tr>
      <w:tr w:rsidR="00D861FD" w14:paraId="4A41C158" w14:textId="77777777" w:rsidTr="00D973B4">
        <w:trPr>
          <w:jc w:val="center"/>
        </w:trPr>
        <w:tc>
          <w:tcPr>
            <w:tcW w:w="2455" w:type="dxa"/>
            <w:shd w:val="clear" w:color="auto" w:fill="FFFFFF"/>
            <w:tcMar>
              <w:top w:w="0" w:type="dxa"/>
              <w:left w:w="108" w:type="dxa"/>
              <w:bottom w:w="0" w:type="dxa"/>
              <w:right w:w="108" w:type="dxa"/>
            </w:tcMar>
          </w:tcPr>
          <w:p w14:paraId="6C8FBB46" w14:textId="77777777" w:rsidR="00D861FD" w:rsidRDefault="00D861FD" w:rsidP="00D861FD">
            <w:pPr>
              <w:pStyle w:val="TableContents"/>
            </w:pPr>
            <w:r>
              <w:t>Signature</w:t>
            </w:r>
          </w:p>
        </w:tc>
        <w:tc>
          <w:tcPr>
            <w:tcW w:w="7477" w:type="dxa"/>
            <w:shd w:val="clear" w:color="auto" w:fill="FFFFFF"/>
            <w:tcMar>
              <w:top w:w="0" w:type="dxa"/>
              <w:left w:w="108" w:type="dxa"/>
              <w:bottom w:w="0" w:type="dxa"/>
              <w:right w:w="108" w:type="dxa"/>
            </w:tcMar>
          </w:tcPr>
          <w:p w14:paraId="611052B5" w14:textId="235307A4" w:rsidR="00D861FD" w:rsidRDefault="00D861FD" w:rsidP="00D861FD">
            <w:pPr>
              <w:pStyle w:val="TableContents"/>
            </w:pPr>
            <w:r>
              <w:t xml:space="preserve">Magic number indicating that this is a VFD SWMR </w:t>
            </w:r>
            <w:r w:rsidR="008118D3">
              <w:t>shadow</w:t>
            </w:r>
            <w:r>
              <w:t xml:space="preserve"> file header. Must be set to 'VHDR'.</w:t>
            </w:r>
          </w:p>
        </w:tc>
      </w:tr>
      <w:tr w:rsidR="00631AE1" w14:paraId="009DF777" w14:textId="77777777" w:rsidTr="00D973B4">
        <w:trPr>
          <w:jc w:val="center"/>
        </w:trPr>
        <w:tc>
          <w:tcPr>
            <w:tcW w:w="2455" w:type="dxa"/>
            <w:shd w:val="clear" w:color="auto" w:fill="FFFFFF"/>
            <w:tcMar>
              <w:top w:w="0" w:type="dxa"/>
              <w:left w:w="108" w:type="dxa"/>
              <w:bottom w:w="0" w:type="dxa"/>
              <w:right w:w="108" w:type="dxa"/>
            </w:tcMar>
          </w:tcPr>
          <w:p w14:paraId="1D871BE3" w14:textId="472B352C" w:rsidR="00631AE1" w:rsidRDefault="00631AE1" w:rsidP="00D861FD">
            <w:pPr>
              <w:pStyle w:val="TableContents"/>
            </w:pPr>
            <w:r>
              <w:t>Page Size</w:t>
            </w:r>
          </w:p>
        </w:tc>
        <w:tc>
          <w:tcPr>
            <w:tcW w:w="7477" w:type="dxa"/>
            <w:shd w:val="clear" w:color="auto" w:fill="FFFFFF"/>
            <w:tcMar>
              <w:top w:w="0" w:type="dxa"/>
              <w:left w:w="108" w:type="dxa"/>
              <w:bottom w:w="0" w:type="dxa"/>
              <w:right w:w="108" w:type="dxa"/>
            </w:tcMar>
          </w:tcPr>
          <w:p w14:paraId="63459CD1" w14:textId="04C0D0FD" w:rsidR="00631AE1" w:rsidRDefault="00631AE1" w:rsidP="00D861FD">
            <w:pPr>
              <w:pStyle w:val="TableContents"/>
            </w:pPr>
            <w:r>
              <w:t xml:space="preserve">Size of pages in both the </w:t>
            </w:r>
            <w:r w:rsidR="008118D3">
              <w:t>lower</w:t>
            </w:r>
            <w:r>
              <w:t xml:space="preserve"> file and the </w:t>
            </w:r>
            <w:r w:rsidR="008118D3">
              <w:t>shadow</w:t>
            </w:r>
            <w:r>
              <w:t xml:space="preserve"> file in bytes.</w:t>
            </w:r>
          </w:p>
        </w:tc>
      </w:tr>
      <w:tr w:rsidR="00D861FD" w14:paraId="1D9B677D" w14:textId="77777777" w:rsidTr="00D973B4">
        <w:trPr>
          <w:jc w:val="center"/>
        </w:trPr>
        <w:tc>
          <w:tcPr>
            <w:tcW w:w="2455" w:type="dxa"/>
            <w:shd w:val="clear" w:color="auto" w:fill="FFFFFF"/>
            <w:tcMar>
              <w:top w:w="0" w:type="dxa"/>
              <w:left w:w="108" w:type="dxa"/>
              <w:bottom w:w="0" w:type="dxa"/>
              <w:right w:w="108" w:type="dxa"/>
            </w:tcMar>
          </w:tcPr>
          <w:p w14:paraId="57A333C5" w14:textId="77777777" w:rsidR="00D861FD" w:rsidRDefault="00D861FD" w:rsidP="00D861FD">
            <w:pPr>
              <w:pStyle w:val="TableContents"/>
            </w:pPr>
            <w:r>
              <w:t>Tick Number</w:t>
            </w:r>
          </w:p>
        </w:tc>
        <w:tc>
          <w:tcPr>
            <w:tcW w:w="7477" w:type="dxa"/>
            <w:shd w:val="clear" w:color="auto" w:fill="FFFFFF"/>
            <w:tcMar>
              <w:top w:w="0" w:type="dxa"/>
              <w:left w:w="108" w:type="dxa"/>
              <w:bottom w:w="0" w:type="dxa"/>
              <w:right w:w="108" w:type="dxa"/>
            </w:tcMar>
          </w:tcPr>
          <w:p w14:paraId="2B05EE80" w14:textId="77777777" w:rsidR="00D861FD" w:rsidRDefault="00D861FD" w:rsidP="00D861FD">
            <w:pPr>
              <w:pStyle w:val="TableContents"/>
            </w:pPr>
            <w:r>
              <w:t>Sequence number of the current tick.  This is an unsigned 64 bit value that is initialized to zero on file creation / open, and incremented by the VFD SWMR writer at the end of each tick.</w:t>
            </w:r>
          </w:p>
        </w:tc>
      </w:tr>
      <w:tr w:rsidR="00D861FD" w14:paraId="2CB41D75" w14:textId="77777777" w:rsidTr="00D973B4">
        <w:trPr>
          <w:jc w:val="center"/>
        </w:trPr>
        <w:tc>
          <w:tcPr>
            <w:tcW w:w="2455" w:type="dxa"/>
            <w:shd w:val="clear" w:color="auto" w:fill="FFFFFF"/>
            <w:tcMar>
              <w:top w:w="0" w:type="dxa"/>
              <w:left w:w="108" w:type="dxa"/>
              <w:bottom w:w="0" w:type="dxa"/>
              <w:right w:w="108" w:type="dxa"/>
            </w:tcMar>
          </w:tcPr>
          <w:p w14:paraId="6DDDE8B8" w14:textId="5524217C" w:rsidR="00D861FD" w:rsidRDefault="00D861FD" w:rsidP="00D861FD">
            <w:pPr>
              <w:pStyle w:val="TableContents"/>
            </w:pPr>
            <w:r>
              <w:t>Index Offset</w:t>
            </w:r>
          </w:p>
        </w:tc>
        <w:tc>
          <w:tcPr>
            <w:tcW w:w="7477" w:type="dxa"/>
            <w:shd w:val="clear" w:color="auto" w:fill="FFFFFF"/>
            <w:tcMar>
              <w:top w:w="0" w:type="dxa"/>
              <w:left w:w="108" w:type="dxa"/>
              <w:bottom w:w="0" w:type="dxa"/>
              <w:right w:w="108" w:type="dxa"/>
            </w:tcMar>
          </w:tcPr>
          <w:p w14:paraId="7035DF1F" w14:textId="00618AC1" w:rsidR="00D861FD" w:rsidRDefault="003E6890" w:rsidP="00D861FD">
            <w:pPr>
              <w:pStyle w:val="TableContents"/>
            </w:pPr>
            <w:r>
              <w:t>Unsigned 64-bit value containing the o</w:t>
            </w:r>
            <w:r w:rsidR="00D861FD">
              <w:t>ffset</w:t>
            </w:r>
            <w:bookmarkStart w:id="1" w:name="_GoBack"/>
            <w:bookmarkEnd w:id="1"/>
            <w:r w:rsidR="00D861FD">
              <w:t xml:space="preserve"> of the current </w:t>
            </w:r>
            <w:r w:rsidR="008118D3">
              <w:t>shadow</w:t>
            </w:r>
            <w:r w:rsidR="00D861FD">
              <w:t xml:space="preserve"> file index in the </w:t>
            </w:r>
            <w:r w:rsidR="008118D3">
              <w:t>shadow</w:t>
            </w:r>
            <w:r w:rsidR="00D861FD">
              <w:t xml:space="preserve"> file</w:t>
            </w:r>
            <w:r w:rsidR="00070D0F">
              <w:t xml:space="preserve"> in bytes</w:t>
            </w:r>
            <w:r w:rsidR="00D861FD">
              <w:t>.</w:t>
            </w:r>
          </w:p>
          <w:p w14:paraId="3745E5A7" w14:textId="3471BB38" w:rsidR="00F56ABE" w:rsidRDefault="00F56ABE" w:rsidP="00D861FD">
            <w:pPr>
              <w:pStyle w:val="TableContents"/>
            </w:pPr>
            <w:r>
              <w:t>Ideally, the index will be located immediately after the header</w:t>
            </w:r>
            <w:r w:rsidR="003A152E">
              <w:t>, however, the index may begin on the first page boundary after the end of the header</w:t>
            </w:r>
            <w:r>
              <w:t>.</w:t>
            </w:r>
          </w:p>
          <w:p w14:paraId="7535D187" w14:textId="725184D0" w:rsidR="00D861FD" w:rsidRDefault="00F56ABE" w:rsidP="00D861FD">
            <w:pPr>
              <w:pStyle w:val="TableContents"/>
            </w:pPr>
            <w:r>
              <w:t>However, regardless of how much space is reserved for the header and index, it is always possible that the index will become too large for it.</w:t>
            </w:r>
            <w:r w:rsidR="003B7E3E">
              <w:t xml:space="preserve">  </w:t>
            </w:r>
            <w:r>
              <w:t xml:space="preserve">In this case, this field contains the </w:t>
            </w:r>
            <w:r w:rsidR="00A64F69">
              <w:t>page aligned base address of the index.  Note that the index must reside in a contiguous sequence of pages.</w:t>
            </w:r>
          </w:p>
        </w:tc>
      </w:tr>
      <w:tr w:rsidR="00D861FD" w14:paraId="73CDAE32" w14:textId="77777777" w:rsidTr="00D973B4">
        <w:trPr>
          <w:jc w:val="center"/>
        </w:trPr>
        <w:tc>
          <w:tcPr>
            <w:tcW w:w="2455" w:type="dxa"/>
            <w:shd w:val="clear" w:color="auto" w:fill="FFFFFF"/>
            <w:tcMar>
              <w:top w:w="0" w:type="dxa"/>
              <w:left w:w="108" w:type="dxa"/>
              <w:bottom w:w="0" w:type="dxa"/>
              <w:right w:w="108" w:type="dxa"/>
            </w:tcMar>
          </w:tcPr>
          <w:p w14:paraId="14DADD42" w14:textId="26D6E15F" w:rsidR="00D861FD" w:rsidRDefault="00D861FD" w:rsidP="00D861FD">
            <w:pPr>
              <w:pStyle w:val="TableContents"/>
            </w:pPr>
            <w:r>
              <w:t>Index Length</w:t>
            </w:r>
          </w:p>
        </w:tc>
        <w:tc>
          <w:tcPr>
            <w:tcW w:w="7477" w:type="dxa"/>
            <w:shd w:val="clear" w:color="auto" w:fill="FFFFFF"/>
            <w:tcMar>
              <w:top w:w="0" w:type="dxa"/>
              <w:left w:w="108" w:type="dxa"/>
              <w:bottom w:w="0" w:type="dxa"/>
              <w:right w:w="108" w:type="dxa"/>
            </w:tcMar>
          </w:tcPr>
          <w:p w14:paraId="28698986" w14:textId="028A3B99" w:rsidR="00D861FD" w:rsidRDefault="003E6890" w:rsidP="00D861FD">
            <w:pPr>
              <w:pStyle w:val="TableContents"/>
            </w:pPr>
            <w:r>
              <w:t>Unsigned 64-bit value containing the l</w:t>
            </w:r>
            <w:r w:rsidR="00D861FD">
              <w:t xml:space="preserve">ength of the current </w:t>
            </w:r>
            <w:r w:rsidR="00D973B4">
              <w:t>shadow</w:t>
            </w:r>
            <w:r w:rsidR="00D861FD">
              <w:t xml:space="preserve"> file index in bytes.</w:t>
            </w:r>
          </w:p>
        </w:tc>
      </w:tr>
      <w:tr w:rsidR="00D861FD" w14:paraId="15E946AD" w14:textId="77777777" w:rsidTr="00D973B4">
        <w:trPr>
          <w:jc w:val="center"/>
        </w:trPr>
        <w:tc>
          <w:tcPr>
            <w:tcW w:w="2455" w:type="dxa"/>
            <w:shd w:val="clear" w:color="auto" w:fill="FFFFFF"/>
            <w:tcMar>
              <w:top w:w="0" w:type="dxa"/>
              <w:left w:w="108" w:type="dxa"/>
              <w:bottom w:w="0" w:type="dxa"/>
              <w:right w:w="108" w:type="dxa"/>
            </w:tcMar>
          </w:tcPr>
          <w:p w14:paraId="34A0B02C" w14:textId="77777777" w:rsidR="00D861FD" w:rsidRDefault="00D861FD" w:rsidP="00D861FD">
            <w:pPr>
              <w:pStyle w:val="TableContents"/>
            </w:pPr>
            <w:r>
              <w:t>checksum</w:t>
            </w:r>
          </w:p>
        </w:tc>
        <w:tc>
          <w:tcPr>
            <w:tcW w:w="7477" w:type="dxa"/>
            <w:shd w:val="clear" w:color="auto" w:fill="FFFFFF"/>
            <w:tcMar>
              <w:top w:w="0" w:type="dxa"/>
              <w:left w:w="108" w:type="dxa"/>
              <w:bottom w:w="0" w:type="dxa"/>
              <w:right w:w="108" w:type="dxa"/>
            </w:tcMar>
          </w:tcPr>
          <w:p w14:paraId="13935324" w14:textId="171DAECC" w:rsidR="00D861FD" w:rsidRDefault="00D861FD" w:rsidP="00D75CCB">
            <w:pPr>
              <w:pStyle w:val="TableContents"/>
            </w:pPr>
            <w:r>
              <w:t xml:space="preserve">Checksum of the contents of the </w:t>
            </w:r>
            <w:r w:rsidR="00D973B4">
              <w:t>Shadow</w:t>
            </w:r>
            <w:r>
              <w:t xml:space="preserve"> File </w:t>
            </w:r>
            <w:r w:rsidR="00D75CCB">
              <w:t>header</w:t>
            </w:r>
            <w:r>
              <w:t>.</w:t>
            </w:r>
          </w:p>
        </w:tc>
      </w:tr>
    </w:tbl>
    <w:p w14:paraId="40006306" w14:textId="77777777" w:rsidR="00C85863" w:rsidRDefault="00C85863" w:rsidP="00D861FD">
      <w:pPr>
        <w:pStyle w:val="Textbody"/>
        <w:jc w:val="left"/>
      </w:pPr>
    </w:p>
    <w:p w14:paraId="3A0E3C11" w14:textId="0CCDC1E0" w:rsidR="00D861FD" w:rsidRDefault="006C1F95" w:rsidP="00D30CAD">
      <w:pPr>
        <w:pStyle w:val="Textbody"/>
        <w:jc w:val="left"/>
      </w:pPr>
      <w:r>
        <w:t xml:space="preserve">Ideally the index offset and length fields would be of the sizes specified in the </w:t>
      </w:r>
      <w:r w:rsidR="00D30CAD">
        <w:t>superblock of the HDF5 file</w:t>
      </w:r>
      <w:r w:rsidR="00D75CCB">
        <w:t xml:space="preserve"> for offsets and lengths</w:t>
      </w:r>
      <w:r w:rsidR="00D30CAD">
        <w:t>.  However, this data may not be available to the reader when the metadata file is first read.  Thus both of these values are 8 bytes – the maximum value with current file systems.</w:t>
      </w:r>
    </w:p>
    <w:p w14:paraId="3AB0E24F" w14:textId="3C611533" w:rsidR="003958B1" w:rsidRPr="00D861FD" w:rsidRDefault="003958B1" w:rsidP="00D30CAD">
      <w:pPr>
        <w:pStyle w:val="Textbody"/>
        <w:jc w:val="left"/>
      </w:pPr>
      <w:r>
        <w:t xml:space="preserve">Similarly, the page size </w:t>
      </w:r>
      <w:r w:rsidR="003B7E3E">
        <w:t xml:space="preserve">stored in the HDF5 file </w:t>
      </w:r>
      <w:r>
        <w:t xml:space="preserve">may not be accessible to the reader when the reader VFD first accesses the metadata file, and thus must be listed in the header.  </w:t>
      </w:r>
    </w:p>
    <w:p w14:paraId="04E5050F" w14:textId="0B30BFBB" w:rsidR="000405AE" w:rsidRDefault="008118D3" w:rsidP="000D74C3">
      <w:pPr>
        <w:pStyle w:val="Heading4"/>
      </w:pPr>
      <w:r>
        <w:t>Shadow</w:t>
      </w:r>
      <w:r w:rsidR="000405AE">
        <w:t xml:space="preserve"> File Index</w:t>
      </w:r>
    </w:p>
    <w:p w14:paraId="4BD974CD" w14:textId="7D3439D5" w:rsidR="007E18B2" w:rsidRDefault="00856BDF" w:rsidP="007E18B2">
      <w:pPr>
        <w:pStyle w:val="Textbody"/>
      </w:pPr>
      <w:r>
        <w:t xml:space="preserve">The </w:t>
      </w:r>
      <w:r w:rsidR="008118D3">
        <w:t>Shadow</w:t>
      </w:r>
      <w:r>
        <w:t xml:space="preserve"> File Index file format is variable length, with its length being determined by the number of entries in the index.  The top level of the format is shown first, with the format of individual index entries given subsequently.</w:t>
      </w:r>
    </w:p>
    <w:p w14:paraId="7062AFCA" w14:textId="19B63B86" w:rsidR="007E18B2" w:rsidRDefault="007E18B2" w:rsidP="00C85863">
      <w:pPr>
        <w:pStyle w:val="Textbody"/>
        <w:jc w:val="center"/>
      </w:pPr>
      <w:r>
        <w:t>Metadata File Index:</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84"/>
        <w:gridCol w:w="2484"/>
        <w:gridCol w:w="2484"/>
        <w:gridCol w:w="2484"/>
      </w:tblGrid>
      <w:tr w:rsidR="007E18B2" w14:paraId="098D106A" w14:textId="77777777" w:rsidTr="00C85863">
        <w:trPr>
          <w:jc w:val="center"/>
        </w:trPr>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4FED7FD"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FB0C547"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B8CE965" w14:textId="77777777" w:rsidR="007E18B2" w:rsidRDefault="007E18B2" w:rsidP="00C85863">
            <w:pPr>
              <w:pStyle w:val="TableContents"/>
              <w:jc w:val="center"/>
            </w:pPr>
            <w:r>
              <w:t>byte</w:t>
            </w:r>
          </w:p>
        </w:tc>
        <w:tc>
          <w:tcPr>
            <w:tcW w:w="2484"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ECD" w14:textId="77777777" w:rsidR="007E18B2" w:rsidRDefault="007E18B2" w:rsidP="00C85863">
            <w:pPr>
              <w:pStyle w:val="TableContents"/>
              <w:jc w:val="center"/>
            </w:pPr>
            <w:r>
              <w:t>byte</w:t>
            </w:r>
          </w:p>
        </w:tc>
      </w:tr>
      <w:tr w:rsidR="007E18B2" w14:paraId="465E509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03BB5FFE" w14:textId="77777777" w:rsidR="007E18B2" w:rsidRDefault="007E18B2" w:rsidP="00C85863">
            <w:pPr>
              <w:pStyle w:val="TableContents"/>
              <w:jc w:val="center"/>
            </w:pPr>
            <w:r>
              <w:t>Signature</w:t>
            </w:r>
          </w:p>
        </w:tc>
      </w:tr>
      <w:tr w:rsidR="007E18B2" w14:paraId="61E2453A"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0454289" w14:textId="77777777" w:rsidR="007E18B2" w:rsidRDefault="007E18B2" w:rsidP="00C85863">
            <w:pPr>
              <w:pStyle w:val="TableContents"/>
              <w:jc w:val="center"/>
            </w:pPr>
            <w:r>
              <w:t>Tick Number</w:t>
            </w:r>
          </w:p>
          <w:p w14:paraId="216CB180" w14:textId="53B49302" w:rsidR="00CC7628" w:rsidRDefault="00CC7628" w:rsidP="00C85863">
            <w:pPr>
              <w:pStyle w:val="TableContents"/>
              <w:jc w:val="center"/>
            </w:pPr>
          </w:p>
        </w:tc>
      </w:tr>
      <w:tr w:rsidR="007E18B2" w14:paraId="0B50DAB2" w14:textId="77777777" w:rsidTr="00C85863">
        <w:trPr>
          <w:jc w:val="center"/>
        </w:trPr>
        <w:tc>
          <w:tcPr>
            <w:tcW w:w="9936" w:type="dxa"/>
            <w:gridSpan w:val="4"/>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086B815" w14:textId="468FA21A" w:rsidR="00CC7628" w:rsidRDefault="00CC7628" w:rsidP="00C85863">
            <w:pPr>
              <w:pStyle w:val="TableContents"/>
              <w:jc w:val="center"/>
            </w:pPr>
            <w:r>
              <w:lastRenderedPageBreak/>
              <w:t>Number of Entries</w:t>
            </w:r>
          </w:p>
        </w:tc>
      </w:tr>
      <w:tr w:rsidR="007E18B2" w14:paraId="07BD1B65"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7E282B5" w14:textId="114C16D8" w:rsidR="007E18B2" w:rsidRDefault="007E18B2" w:rsidP="00C85863">
            <w:pPr>
              <w:pStyle w:val="TableContents"/>
              <w:jc w:val="center"/>
            </w:pPr>
            <w:r>
              <w:t>Index Entry 0</w:t>
            </w:r>
          </w:p>
        </w:tc>
      </w:tr>
      <w:tr w:rsidR="007E18B2" w14:paraId="6C09AC88"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CD0A9A9" w14:textId="77777777" w:rsidR="007E18B2" w:rsidRDefault="007E18B2" w:rsidP="00C85863">
            <w:pPr>
              <w:pStyle w:val="TableContents"/>
              <w:jc w:val="center"/>
            </w:pPr>
            <w:r>
              <w:t>.</w:t>
            </w:r>
          </w:p>
        </w:tc>
      </w:tr>
      <w:tr w:rsidR="007E18B2" w14:paraId="33A3996C" w14:textId="77777777" w:rsidTr="00C85863">
        <w:trPr>
          <w:trHeight w:val="483"/>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A2CCC3A" w14:textId="77777777" w:rsidR="007E18B2" w:rsidRDefault="007E18B2" w:rsidP="00C85863">
            <w:pPr>
              <w:pStyle w:val="TableContents"/>
              <w:jc w:val="center"/>
            </w:pPr>
            <w:r>
              <w:t>.</w:t>
            </w:r>
          </w:p>
        </w:tc>
      </w:tr>
      <w:tr w:rsidR="007E18B2" w14:paraId="3EE12A7F"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641A199" w14:textId="77777777" w:rsidR="007E18B2" w:rsidRDefault="007E18B2" w:rsidP="00C85863">
            <w:pPr>
              <w:pStyle w:val="TableContents"/>
              <w:jc w:val="center"/>
            </w:pPr>
            <w:r>
              <w:t>.</w:t>
            </w:r>
          </w:p>
        </w:tc>
      </w:tr>
      <w:tr w:rsidR="007E18B2" w14:paraId="219FE381"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F2821A7" w14:textId="59D75D22" w:rsidR="007E18B2" w:rsidRDefault="007E18B2" w:rsidP="00C85863">
            <w:pPr>
              <w:pStyle w:val="TableContents"/>
              <w:jc w:val="center"/>
            </w:pPr>
            <w:r>
              <w:t>Index Entry n</w:t>
            </w:r>
          </w:p>
        </w:tc>
      </w:tr>
      <w:tr w:rsidR="007E18B2" w14:paraId="197AC15A" w14:textId="77777777" w:rsidTr="00C85863">
        <w:trPr>
          <w:jc w:val="center"/>
        </w:trPr>
        <w:tc>
          <w:tcPr>
            <w:tcW w:w="9936"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592F5D" w14:textId="77777777" w:rsidR="007E18B2" w:rsidRDefault="007E18B2" w:rsidP="00C85863">
            <w:pPr>
              <w:pStyle w:val="TableContents"/>
              <w:jc w:val="center"/>
            </w:pPr>
            <w:r>
              <w:t>checksum</w:t>
            </w:r>
          </w:p>
        </w:tc>
      </w:tr>
    </w:tbl>
    <w:p w14:paraId="155866E0" w14:textId="77777777" w:rsidR="007E18B2" w:rsidRDefault="007E18B2" w:rsidP="007E18B2">
      <w:pPr>
        <w:pStyle w:val="Textbody"/>
        <w:jc w:val="left"/>
      </w:pPr>
    </w:p>
    <w:p w14:paraId="1C0DD655" w14:textId="6CBB82AD" w:rsidR="00CC7628" w:rsidRDefault="00CC7628" w:rsidP="00CC7628">
      <w:pPr>
        <w:pStyle w:val="Textbody"/>
        <w:jc w:val="left"/>
      </w:pPr>
      <w:r>
        <w:t xml:space="preserve">The fields of the top level format </w:t>
      </w:r>
      <w:r w:rsidR="00856BDF">
        <w:t xml:space="preserve">are </w:t>
      </w:r>
      <w:r>
        <w:t>described in the following table.  Recall that the “</w:t>
      </w:r>
      <w:r w:rsidR="00856BDF">
        <w:t>Index Entry</w:t>
      </w:r>
      <w:r>
        <w:t xml:space="preserve">” fields are </w:t>
      </w:r>
      <w:r w:rsidR="00856BDF">
        <w:t xml:space="preserve">a </w:t>
      </w:r>
      <w:proofErr w:type="gramStart"/>
      <w:r>
        <w:t>sub-formats</w:t>
      </w:r>
      <w:proofErr w:type="gramEnd"/>
      <w:r>
        <w:t xml:space="preserve"> embedded in the </w:t>
      </w:r>
      <w:r w:rsidR="008118D3">
        <w:t>Shadow</w:t>
      </w:r>
      <w:r>
        <w:t xml:space="preserve"> </w:t>
      </w:r>
      <w:r w:rsidR="00856BDF">
        <w:t>File Index</w:t>
      </w:r>
      <w:r>
        <w:t xml:space="preserve"> format.</w:t>
      </w:r>
    </w:p>
    <w:p w14:paraId="59E42D28" w14:textId="77777777" w:rsidR="00CC7628" w:rsidRDefault="00CC7628" w:rsidP="00CC7628">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CC7628" w14:paraId="20153823"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21A52CCD" w14:textId="77777777" w:rsidR="00CC7628" w:rsidRDefault="00CC7628" w:rsidP="00CC7628">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B48312" w14:textId="77777777" w:rsidR="00CC7628" w:rsidRDefault="00CC7628" w:rsidP="00CC7628">
            <w:pPr>
              <w:pStyle w:val="TableContents"/>
            </w:pPr>
            <w:r>
              <w:t>Description:</w:t>
            </w:r>
          </w:p>
        </w:tc>
      </w:tr>
      <w:tr w:rsidR="00CC7628" w14:paraId="40C07CA9"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69174E16" w14:textId="77777777" w:rsidR="00CC7628" w:rsidRDefault="00CC7628" w:rsidP="00CC7628">
            <w:pPr>
              <w:pStyle w:val="TableContents"/>
            </w:pPr>
            <w:r>
              <w:t>Signature</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E1B84C0" w14:textId="0FF8C9B8" w:rsidR="00CC7628" w:rsidRDefault="00CC7628" w:rsidP="00CC7628">
            <w:pPr>
              <w:pStyle w:val="TableContents"/>
            </w:pPr>
            <w:r>
              <w:t xml:space="preserve">Magic number indicating that this is a VFD SWMR </w:t>
            </w:r>
            <w:r w:rsidR="008118D3">
              <w:t>shadow</w:t>
            </w:r>
            <w:r>
              <w:t xml:space="preserve"> file index. Must be set to 'VIDX'.</w:t>
            </w:r>
          </w:p>
        </w:tc>
      </w:tr>
      <w:tr w:rsidR="00CC7628" w14:paraId="557B3780"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37B411A" w14:textId="5FC98020" w:rsidR="00CC7628" w:rsidRDefault="00CC7628" w:rsidP="00CC7628">
            <w:pPr>
              <w:pStyle w:val="TableContents"/>
            </w:pPr>
            <w:r>
              <w:t>Tick Number</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A7D56E4" w14:textId="5DC26FDF" w:rsidR="00CC7628" w:rsidRDefault="00CC7628" w:rsidP="00CC7628">
            <w:pPr>
              <w:pStyle w:val="TableContents"/>
            </w:pPr>
            <w:r>
              <w:t>Sequence number of the current tick.  This is an unsigned 64 bit value that is initialized to zero on file creation / open, and incremented by the VFD SWMR writer at the end of each tick.</w:t>
            </w:r>
          </w:p>
        </w:tc>
      </w:tr>
      <w:tr w:rsidR="00CC7628" w14:paraId="1D235042"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30D1F0F" w14:textId="551B6699" w:rsidR="00CC7628" w:rsidRDefault="00CC7628" w:rsidP="00CC7628">
            <w:pPr>
              <w:pStyle w:val="TableContents"/>
            </w:pPr>
            <w:r>
              <w:t>Number of Entries</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90B2F52" w14:textId="7F2AFCAB" w:rsidR="00CC7628" w:rsidRDefault="003B701C" w:rsidP="00CC7628">
            <w:pPr>
              <w:pStyle w:val="TableContents"/>
            </w:pPr>
            <w:r>
              <w:t xml:space="preserve">Unsigned </w:t>
            </w:r>
            <w:proofErr w:type="gramStart"/>
            <w:r>
              <w:t>32 bit</w:t>
            </w:r>
            <w:proofErr w:type="gramEnd"/>
            <w:r>
              <w:t xml:space="preserve"> value containing the number of entries in the index.  Note that if an existing file is opened for VFD SWMR write, this value will be zero until such time as metadata is modified by the VFD SWMR writer.</w:t>
            </w:r>
            <w:r w:rsidR="00CC7628">
              <w:t xml:space="preserve"> </w:t>
            </w:r>
          </w:p>
        </w:tc>
      </w:tr>
      <w:tr w:rsidR="00CC7628" w14:paraId="6844DB0C"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60D82E4" w14:textId="1507F9B5" w:rsidR="00CC7628" w:rsidRDefault="004A3B68" w:rsidP="004A3B68">
            <w:pPr>
              <w:pStyle w:val="TableContents"/>
            </w:pPr>
            <w:r>
              <w:t>Index</w:t>
            </w:r>
            <w:r w:rsidR="00CC7628">
              <w:t xml:space="preserve"> </w:t>
            </w:r>
            <w:r>
              <w:t>Entry</w:t>
            </w:r>
            <w:r w:rsidR="00CC7628">
              <w:t xml:space="preserve"> n</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F6310CF" w14:textId="237E5C92" w:rsidR="00CC7628" w:rsidRDefault="004A3B68" w:rsidP="00CC7628">
            <w:pPr>
              <w:pStyle w:val="TableContents"/>
            </w:pPr>
            <w:proofErr w:type="spellStart"/>
            <w:r>
              <w:t>N’th</w:t>
            </w:r>
            <w:proofErr w:type="spellEnd"/>
            <w:r>
              <w:t xml:space="preserve"> entry in the index.</w:t>
            </w:r>
          </w:p>
          <w:p w14:paraId="53767C2D" w14:textId="20F6F66E" w:rsidR="00CC7628" w:rsidRDefault="00CC7628" w:rsidP="004A3B68">
            <w:pPr>
              <w:pStyle w:val="TableContents"/>
            </w:pPr>
            <w:r>
              <w:t>See “</w:t>
            </w:r>
            <w:r w:rsidR="008118D3">
              <w:t>Shadow</w:t>
            </w:r>
            <w:r>
              <w:t xml:space="preserve"> </w:t>
            </w:r>
            <w:r w:rsidR="004A3B68">
              <w:t>File Index Entry</w:t>
            </w:r>
            <w:r>
              <w:t>” below for the details of these fields.</w:t>
            </w:r>
          </w:p>
          <w:p w14:paraId="2688C6F1" w14:textId="481BB5DD" w:rsidR="00671211" w:rsidRDefault="00671211" w:rsidP="004A3B68">
            <w:pPr>
              <w:pStyle w:val="TableContents"/>
            </w:pPr>
            <w:r>
              <w:t xml:space="preserve">Index entries must be sorted in increasing </w:t>
            </w:r>
            <w:r w:rsidR="008118D3">
              <w:t>lower</w:t>
            </w:r>
            <w:r>
              <w:t xml:space="preserve"> file page offset.</w:t>
            </w:r>
          </w:p>
        </w:tc>
      </w:tr>
      <w:tr w:rsidR="00CC7628" w14:paraId="5C9B8837"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58B319B2" w14:textId="77777777" w:rsidR="00CC7628" w:rsidRDefault="00CC7628" w:rsidP="00CC7628">
            <w:pPr>
              <w:pStyle w:val="TableContents"/>
            </w:pPr>
            <w:r>
              <w:t>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9EDA338" w14:textId="065D6B0B" w:rsidR="00CC7628" w:rsidRDefault="00CC7628" w:rsidP="004A3B68">
            <w:pPr>
              <w:pStyle w:val="TableContents"/>
            </w:pPr>
            <w:r>
              <w:t xml:space="preserve">Checksum of the contents of the </w:t>
            </w:r>
            <w:r w:rsidR="008118D3">
              <w:t>Shadow</w:t>
            </w:r>
            <w:r>
              <w:t xml:space="preserve"> </w:t>
            </w:r>
            <w:r w:rsidR="004A3B68">
              <w:t>File Index</w:t>
            </w:r>
            <w:r>
              <w:t>.</w:t>
            </w:r>
          </w:p>
        </w:tc>
      </w:tr>
    </w:tbl>
    <w:p w14:paraId="55C57CE5" w14:textId="77777777" w:rsidR="00CC7628" w:rsidRDefault="00CC7628" w:rsidP="00CC7628">
      <w:pPr>
        <w:pStyle w:val="Textbody"/>
        <w:jc w:val="center"/>
      </w:pPr>
    </w:p>
    <w:p w14:paraId="07031373" w14:textId="76AA5C86" w:rsidR="00CC7628" w:rsidRDefault="00CC7628" w:rsidP="00CC7628">
      <w:pPr>
        <w:pStyle w:val="Textbody"/>
        <w:jc w:val="left"/>
      </w:pPr>
      <w:r>
        <w:t xml:space="preserve">The </w:t>
      </w:r>
      <w:r w:rsidR="008118D3">
        <w:t>Shadow</w:t>
      </w:r>
      <w:r>
        <w:t xml:space="preserve"> </w:t>
      </w:r>
      <w:r w:rsidR="00856BDF">
        <w:t>File Index Entry</w:t>
      </w:r>
      <w:r>
        <w:t xml:space="preserve"> </w:t>
      </w:r>
      <w:r w:rsidR="00856BDF">
        <w:t>is a fixed length format.  Its structure is described below:</w:t>
      </w:r>
    </w:p>
    <w:p w14:paraId="204BA13E" w14:textId="77777777" w:rsidR="00856BDF" w:rsidRDefault="00856BDF" w:rsidP="00856BDF"/>
    <w:p w14:paraId="10757BC0" w14:textId="45A97BB8" w:rsidR="00856BDF" w:rsidRDefault="008118D3" w:rsidP="00856BDF">
      <w:pPr>
        <w:pStyle w:val="Textbody"/>
        <w:jc w:val="center"/>
      </w:pPr>
      <w:r>
        <w:t>Shadow</w:t>
      </w:r>
      <w:r w:rsidR="00856BDF">
        <w:t xml:space="preserve"> File Index Entry:</w:t>
      </w: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711"/>
        <w:gridCol w:w="2492"/>
        <w:gridCol w:w="2481"/>
        <w:gridCol w:w="2251"/>
      </w:tblGrid>
      <w:tr w:rsidR="00856BDF" w14:paraId="4E717125" w14:textId="77777777" w:rsidTr="00C85863">
        <w:trPr>
          <w:jc w:val="center"/>
        </w:trPr>
        <w:tc>
          <w:tcPr>
            <w:tcW w:w="271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6193F62" w14:textId="77777777" w:rsidR="00856BDF" w:rsidRDefault="00856BDF" w:rsidP="00856BDF">
            <w:pPr>
              <w:pStyle w:val="TableContents"/>
              <w:jc w:val="center"/>
            </w:pPr>
            <w:r>
              <w:t>byte</w:t>
            </w:r>
          </w:p>
        </w:tc>
        <w:tc>
          <w:tcPr>
            <w:tcW w:w="2492"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11A142C9" w14:textId="77777777" w:rsidR="00856BDF" w:rsidRDefault="00856BDF" w:rsidP="00856BDF">
            <w:pPr>
              <w:pStyle w:val="TableContents"/>
              <w:jc w:val="center"/>
            </w:pPr>
            <w:r>
              <w:t>byte</w:t>
            </w:r>
          </w:p>
        </w:tc>
        <w:tc>
          <w:tcPr>
            <w:tcW w:w="2481"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728BC4A0" w14:textId="77777777" w:rsidR="00856BDF" w:rsidRDefault="00856BDF" w:rsidP="00856BDF">
            <w:pPr>
              <w:pStyle w:val="TableContents"/>
              <w:jc w:val="center"/>
            </w:pPr>
            <w:r>
              <w:t>byte</w:t>
            </w:r>
          </w:p>
        </w:tc>
        <w:tc>
          <w:tcPr>
            <w:tcW w:w="2251"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77032362" w14:textId="77777777" w:rsidR="00856BDF" w:rsidRDefault="00856BDF" w:rsidP="00856BDF">
            <w:pPr>
              <w:pStyle w:val="TableContents"/>
              <w:jc w:val="center"/>
            </w:pPr>
            <w:r>
              <w:t>byte</w:t>
            </w:r>
          </w:p>
        </w:tc>
      </w:tr>
      <w:tr w:rsidR="005C5567" w14:paraId="024C5908"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597F986" w14:textId="7B39790A" w:rsidR="005C5567" w:rsidRDefault="008118D3" w:rsidP="00856BDF">
            <w:pPr>
              <w:pStyle w:val="TableContents"/>
              <w:jc w:val="center"/>
            </w:pPr>
            <w:r>
              <w:t>Lower</w:t>
            </w:r>
            <w:r w:rsidR="005C5567">
              <w:t xml:space="preserve"> File </w:t>
            </w:r>
            <w:r w:rsidR="00631AE1">
              <w:t xml:space="preserve">Page </w:t>
            </w:r>
            <w:r w:rsidR="005C5567">
              <w:t>Offset</w:t>
            </w:r>
          </w:p>
        </w:tc>
      </w:tr>
      <w:tr w:rsidR="005C5567" w14:paraId="7CA08240"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24B44EF" w14:textId="6E6C712D" w:rsidR="005C5567" w:rsidRDefault="008118D3" w:rsidP="00856BDF">
            <w:pPr>
              <w:pStyle w:val="TableContents"/>
              <w:jc w:val="center"/>
            </w:pPr>
            <w:r>
              <w:t>Shadow</w:t>
            </w:r>
            <w:r w:rsidR="005C5567">
              <w:t xml:space="preserve"> File </w:t>
            </w:r>
            <w:r w:rsidR="00631AE1">
              <w:t xml:space="preserve">Page </w:t>
            </w:r>
            <w:r w:rsidR="005C5567">
              <w:t>Offset</w:t>
            </w:r>
          </w:p>
        </w:tc>
      </w:tr>
      <w:tr w:rsidR="008A3B68" w14:paraId="2C62A2E7"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CA5B6CC" w14:textId="5F1035E2" w:rsidR="008A3B68" w:rsidRDefault="008A3B68" w:rsidP="00856BDF">
            <w:pPr>
              <w:pStyle w:val="TableContents"/>
              <w:jc w:val="center"/>
            </w:pPr>
            <w:r>
              <w:t>Length</w:t>
            </w:r>
          </w:p>
        </w:tc>
      </w:tr>
      <w:tr w:rsidR="00856BDF" w14:paraId="1400F89D" w14:textId="77777777" w:rsidTr="00C85863">
        <w:trPr>
          <w:jc w:val="center"/>
        </w:trPr>
        <w:tc>
          <w:tcPr>
            <w:tcW w:w="9935" w:type="dxa"/>
            <w:gridSpan w:val="4"/>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46004918" w14:textId="116D18DF" w:rsidR="00856BDF" w:rsidRDefault="008A3B68" w:rsidP="008A3B68">
            <w:pPr>
              <w:pStyle w:val="TableContents"/>
              <w:tabs>
                <w:tab w:val="center" w:pos="4859"/>
                <w:tab w:val="left" w:pos="8009"/>
              </w:tabs>
              <w:jc w:val="left"/>
            </w:pPr>
            <w:r>
              <w:lastRenderedPageBreak/>
              <w:tab/>
            </w:r>
            <w:r>
              <w:tab/>
              <w:t>Entry Checksum</w:t>
            </w:r>
            <w:r>
              <w:tab/>
            </w:r>
          </w:p>
        </w:tc>
      </w:tr>
    </w:tbl>
    <w:p w14:paraId="081F23A7" w14:textId="77777777" w:rsidR="00856BDF" w:rsidRDefault="00856BDF" w:rsidP="00856BDF">
      <w:pPr>
        <w:pStyle w:val="Textbody"/>
        <w:jc w:val="center"/>
      </w:pPr>
    </w:p>
    <w:p w14:paraId="2DA7817B" w14:textId="77777777" w:rsidR="00856BDF" w:rsidRDefault="00856BDF" w:rsidP="00856BDF">
      <w:pPr>
        <w:pStyle w:val="Textbody"/>
        <w:jc w:val="left"/>
      </w:pPr>
    </w:p>
    <w:tbl>
      <w:tblPr>
        <w:tblW w:w="0" w:type="auto"/>
        <w:jc w:val="center"/>
        <w:tblBorders>
          <w:top w:val="single" w:sz="2" w:space="0" w:color="000001"/>
          <w:left w:val="single" w:sz="2" w:space="0" w:color="000001"/>
          <w:bottom w:val="single" w:sz="2" w:space="0" w:color="000001"/>
        </w:tblBorders>
        <w:tblCellMar>
          <w:left w:w="10" w:type="dxa"/>
          <w:right w:w="10" w:type="dxa"/>
        </w:tblCellMar>
        <w:tblLook w:val="04A0" w:firstRow="1" w:lastRow="0" w:firstColumn="1" w:lastColumn="0" w:noHBand="0" w:noVBand="1"/>
      </w:tblPr>
      <w:tblGrid>
        <w:gridCol w:w="2455"/>
        <w:gridCol w:w="7477"/>
      </w:tblGrid>
      <w:tr w:rsidR="00856BDF" w14:paraId="5752A586" w14:textId="77777777" w:rsidTr="00C85863">
        <w:trPr>
          <w:jc w:val="center"/>
        </w:trPr>
        <w:tc>
          <w:tcPr>
            <w:tcW w:w="2455"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14:paraId="0E1F0DEC" w14:textId="77777777" w:rsidR="00856BDF" w:rsidRDefault="00856BDF" w:rsidP="00856BDF">
            <w:pPr>
              <w:pStyle w:val="TableContents"/>
            </w:pPr>
            <w:r>
              <w:t>Field Name:</w:t>
            </w:r>
          </w:p>
        </w:tc>
        <w:tc>
          <w:tcPr>
            <w:tcW w:w="7477"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5865E017" w14:textId="77777777" w:rsidR="00856BDF" w:rsidRDefault="00856BDF" w:rsidP="00856BDF">
            <w:pPr>
              <w:pStyle w:val="TableContents"/>
            </w:pPr>
            <w:r>
              <w:t>Description:</w:t>
            </w:r>
          </w:p>
        </w:tc>
      </w:tr>
      <w:tr w:rsidR="00856BDF" w14:paraId="0A598341"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0929675E" w14:textId="71FC5110" w:rsidR="00856BDF" w:rsidRDefault="008118D3" w:rsidP="00856BDF">
            <w:pPr>
              <w:pStyle w:val="TableContents"/>
            </w:pPr>
            <w:r>
              <w:t>Lower</w:t>
            </w:r>
            <w:r w:rsidR="005C5567">
              <w:t xml:space="preserve"> File </w:t>
            </w:r>
            <w:r w:rsidR="00631AE1">
              <w:t xml:space="preserve">Page </w:t>
            </w:r>
            <w:r w:rsidR="005C5567">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146F3BE5" w14:textId="2928FCFB" w:rsidR="00856BDF" w:rsidRDefault="00957BF4" w:rsidP="00957BF4">
            <w:pPr>
              <w:pStyle w:val="TableContents"/>
            </w:pPr>
            <w:r>
              <w:t>Unsigned 32-bit value containing the b</w:t>
            </w:r>
            <w:r w:rsidR="005C5567">
              <w:t xml:space="preserve">ase address of the </w:t>
            </w:r>
            <w:r w:rsidR="008118D3">
              <w:t>shadow</w:t>
            </w:r>
            <w:r w:rsidR="005C5567">
              <w:t xml:space="preserve"> page in the HDF5 file</w:t>
            </w:r>
            <w:r w:rsidR="00631AE1">
              <w:t xml:space="preserve"> IN PAGES</w:t>
            </w:r>
            <w:r w:rsidR="005C5567">
              <w:t xml:space="preserve">.  </w:t>
            </w:r>
            <w:r w:rsidR="00631AE1">
              <w:t xml:space="preserve">To obtain byte offset, multiply this value by Page Size in the </w:t>
            </w:r>
            <w:r w:rsidR="008118D3">
              <w:t>Shadow</w:t>
            </w:r>
            <w:r w:rsidR="00631AE1">
              <w:t xml:space="preserve"> File Header.</w:t>
            </w:r>
          </w:p>
        </w:tc>
      </w:tr>
      <w:tr w:rsidR="005C5567" w14:paraId="4D52DF76"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30D9C796" w14:textId="68713C12" w:rsidR="005C5567" w:rsidRDefault="008118D3" w:rsidP="00856BDF">
            <w:pPr>
              <w:pStyle w:val="TableContents"/>
            </w:pPr>
            <w:r>
              <w:t>Shadow</w:t>
            </w:r>
            <w:r w:rsidR="005C5567">
              <w:t xml:space="preserve"> File </w:t>
            </w:r>
            <w:r w:rsidR="00631AE1">
              <w:t xml:space="preserve">Page </w:t>
            </w:r>
            <w:r w:rsidR="005C5567">
              <w:t>Offset</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2DCA84BC" w14:textId="3B22895D" w:rsidR="005C5567" w:rsidRDefault="00957BF4" w:rsidP="00957BF4">
            <w:pPr>
              <w:pStyle w:val="TableContents"/>
            </w:pPr>
            <w:r>
              <w:t>Unsigned 32-bit</w:t>
            </w:r>
            <w:r w:rsidR="00631AE1">
              <w:t xml:space="preserve"> </w:t>
            </w:r>
            <w:r>
              <w:t>value</w:t>
            </w:r>
            <w:r w:rsidR="00631AE1">
              <w:t xml:space="preserve"> containing the b</w:t>
            </w:r>
            <w:r w:rsidR="005C5567">
              <w:t xml:space="preserve">ase address of the </w:t>
            </w:r>
            <w:r w:rsidR="008118D3">
              <w:t>shadow</w:t>
            </w:r>
            <w:r w:rsidR="005C5567">
              <w:t xml:space="preserve"> page in the </w:t>
            </w:r>
            <w:r w:rsidR="008118D3">
              <w:t>shadow</w:t>
            </w:r>
            <w:r w:rsidR="005C5567">
              <w:t xml:space="preserve"> file</w:t>
            </w:r>
            <w:r w:rsidR="00631AE1">
              <w:t xml:space="preserve"> IN PAGES</w:t>
            </w:r>
            <w:r w:rsidR="005C5567">
              <w:t xml:space="preserve">.  </w:t>
            </w:r>
            <w:r w:rsidR="00631AE1">
              <w:t xml:space="preserve">To obtain byte offset, multiply this value by Page Size in the </w:t>
            </w:r>
            <w:r w:rsidR="008118D3">
              <w:t>Shadow</w:t>
            </w:r>
            <w:r w:rsidR="00631AE1">
              <w:t xml:space="preserve"> File Header</w:t>
            </w:r>
            <w:r w:rsidR="005C5567">
              <w:t>.</w:t>
            </w:r>
          </w:p>
        </w:tc>
      </w:tr>
      <w:tr w:rsidR="008A3B68" w14:paraId="0FC038BF"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7AC4E468" w14:textId="19570BF5" w:rsidR="008A3B68" w:rsidRDefault="008A3B68" w:rsidP="00856BDF">
            <w:pPr>
              <w:pStyle w:val="TableContents"/>
            </w:pPr>
            <w:r>
              <w:t>Length</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6E7B6AE1" w14:textId="7143E44C" w:rsidR="008A3B68" w:rsidRDefault="008A3B68" w:rsidP="003B7E3E">
            <w:pPr>
              <w:pStyle w:val="TableContents"/>
            </w:pPr>
            <w:r>
              <w:t xml:space="preserve">Unsigned 32-bit value containing the length of the </w:t>
            </w:r>
            <w:r w:rsidR="008118D3">
              <w:t>shadow</w:t>
            </w:r>
            <w:r>
              <w:t xml:space="preserve"> page IN BYTES.  If this is a </w:t>
            </w:r>
            <w:r w:rsidR="008118D3">
              <w:t>shadow</w:t>
            </w:r>
            <w:r>
              <w:t xml:space="preserve"> page, the Length must equal the page size.  If this is an individual multi</w:t>
            </w:r>
            <w:r w:rsidR="008118D3">
              <w:t>-</w:t>
            </w:r>
            <w:r>
              <w:t xml:space="preserve">page entry, the length must be </w:t>
            </w:r>
            <w:r w:rsidR="008118D3">
              <w:t>a multiple of</w:t>
            </w:r>
            <w:r>
              <w:t xml:space="preserve"> the page size</w:t>
            </w:r>
            <w:r w:rsidR="008118D3">
              <w:t>.</w:t>
            </w:r>
          </w:p>
        </w:tc>
      </w:tr>
      <w:tr w:rsidR="00856BDF" w14:paraId="743C401D" w14:textId="77777777" w:rsidTr="00C85863">
        <w:trPr>
          <w:jc w:val="center"/>
        </w:trPr>
        <w:tc>
          <w:tcPr>
            <w:tcW w:w="2455" w:type="dxa"/>
            <w:tcBorders>
              <w:left w:val="single" w:sz="2" w:space="0" w:color="000001"/>
              <w:bottom w:val="single" w:sz="2" w:space="0" w:color="000001"/>
            </w:tcBorders>
            <w:shd w:val="clear" w:color="auto" w:fill="FFFFFF"/>
            <w:tcMar>
              <w:top w:w="0" w:type="dxa"/>
              <w:left w:w="108" w:type="dxa"/>
              <w:bottom w:w="0" w:type="dxa"/>
              <w:right w:w="108" w:type="dxa"/>
            </w:tcMar>
          </w:tcPr>
          <w:p w14:paraId="270D1DE5" w14:textId="28390E10" w:rsidR="00856BDF" w:rsidRDefault="008A3B68" w:rsidP="00856BDF">
            <w:pPr>
              <w:pStyle w:val="TableContents"/>
            </w:pPr>
            <w:r>
              <w:t>Entry Checksum</w:t>
            </w:r>
          </w:p>
        </w:tc>
        <w:tc>
          <w:tcPr>
            <w:tcW w:w="7477"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14:paraId="3D40A665" w14:textId="7890A19D" w:rsidR="00856BDF" w:rsidRDefault="00957BF4" w:rsidP="008A3B68">
            <w:pPr>
              <w:pStyle w:val="TableContents"/>
            </w:pPr>
            <w:r>
              <w:t xml:space="preserve">Unsigned 32-bit value containing </w:t>
            </w:r>
            <w:r w:rsidR="008A3B68">
              <w:t xml:space="preserve">the checksum of the referenced </w:t>
            </w:r>
            <w:r w:rsidR="008118D3">
              <w:t>shadow</w:t>
            </w:r>
            <w:r w:rsidR="008A3B68">
              <w:t xml:space="preserve"> page.</w:t>
            </w:r>
          </w:p>
        </w:tc>
      </w:tr>
    </w:tbl>
    <w:p w14:paraId="1764014F" w14:textId="77777777" w:rsidR="00856BDF" w:rsidRDefault="00856BDF" w:rsidP="00856BDF">
      <w:pPr>
        <w:pStyle w:val="Textbody"/>
        <w:jc w:val="center"/>
      </w:pPr>
    </w:p>
    <w:p w14:paraId="33F486B0" w14:textId="77777777" w:rsidR="00957BF4" w:rsidRDefault="00D861FD" w:rsidP="00D861FD">
      <w:r>
        <w:t xml:space="preserve">Observe that </w:t>
      </w:r>
      <w:r w:rsidR="00957BF4">
        <w:t xml:space="preserve">the offsets are listed in pages, not bytes, and that 32 bit fields are used for these values.  Assuming a 4 KB page, this means that the maximum HDF5 file size supported by this metadata file index format is 16 TB (2 TB with a </w:t>
      </w:r>
      <w:proofErr w:type="gramStart"/>
      <w:r w:rsidR="00957BF4">
        <w:t>512 byte</w:t>
      </w:r>
      <w:proofErr w:type="gramEnd"/>
      <w:r w:rsidR="00957BF4">
        <w:t xml:space="preserve"> page size).  While this should be sufficient for now, there will be use cases in which it is insufficient.</w:t>
      </w:r>
    </w:p>
    <w:p w14:paraId="7C828DB1" w14:textId="1F99A139" w:rsidR="00210230" w:rsidRDefault="00957BF4" w:rsidP="00D861FD">
      <w:r>
        <w:t xml:space="preserve">Fortunately, the metadata file is discarded on </w:t>
      </w:r>
      <w:r w:rsidR="00AA16E1">
        <w:t xml:space="preserve">HDF5 </w:t>
      </w:r>
      <w:r>
        <w:t>file close, so there are no forward / backward compatibility issues.</w:t>
      </w:r>
      <w:r w:rsidR="003F50DA">
        <w:rPr>
          <w:rStyle w:val="FootnoteReference"/>
        </w:rPr>
        <w:footnoteReference w:id="15"/>
      </w:r>
      <w:r>
        <w:t xml:space="preserve">  </w:t>
      </w:r>
    </w:p>
    <w:p w14:paraId="21B1D143" w14:textId="0FA9C420" w:rsidR="005A7855" w:rsidRDefault="005A7855" w:rsidP="00D861FD">
      <w:r>
        <w:t xml:space="preserve">Minimizing the size of the index is important for performance, so </w:t>
      </w:r>
      <w:r w:rsidR="00B92EC1">
        <w:t>we will likely</w:t>
      </w:r>
      <w:r>
        <w:t xml:space="preserve"> address this issue by choosing the metadata file index format based on page size and a user supplied hint on maximum file size.  </w:t>
      </w:r>
      <w:r w:rsidR="003B7E3E" w:rsidRPr="003B7E3E">
        <w:rPr>
          <w:color w:val="FF0000"/>
        </w:rPr>
        <w:t>TODO: Work out the details of this.  Also consider how we might avoid writing the entire index by publishing deltas instead of the entire index.</w:t>
      </w:r>
    </w:p>
    <w:p w14:paraId="7463A744" w14:textId="60006A6C" w:rsidR="003E0AD5" w:rsidRDefault="005A7855" w:rsidP="00D861FD">
      <w:r>
        <w:t xml:space="preserve">Length is also an unsigned 32-bit value, which limits the </w:t>
      </w:r>
      <w:r w:rsidR="003B7E3E">
        <w:t xml:space="preserve">maximum size of </w:t>
      </w:r>
      <w:r w:rsidR="008118D3">
        <w:t>pages</w:t>
      </w:r>
      <w:r w:rsidR="003E0AD5">
        <w:t xml:space="preserve"> to 4 GB.  Since t</w:t>
      </w:r>
      <w:r w:rsidR="00B92EC1">
        <w:t xml:space="preserve">he largest piece of metadata </w:t>
      </w:r>
      <w:r w:rsidR="003958B1">
        <w:t>seen in the wild was ~100 M</w:t>
      </w:r>
      <w:r w:rsidR="003E0AD5">
        <w:t>B, this limitation shouldn’t bite us for quite a while.</w:t>
      </w:r>
    </w:p>
    <w:p w14:paraId="512B7454" w14:textId="381D2C27" w:rsidR="000405AE" w:rsidRDefault="00640E93" w:rsidP="000D74C3">
      <w:pPr>
        <w:pStyle w:val="Heading4"/>
      </w:pPr>
      <w:r>
        <w:t>Shadow</w:t>
      </w:r>
      <w:r w:rsidR="000405AE">
        <w:t xml:space="preserve"> File Body</w:t>
      </w:r>
    </w:p>
    <w:p w14:paraId="337A3FE9" w14:textId="3A1F04C6" w:rsidR="00C85863" w:rsidRPr="00C85863" w:rsidRDefault="0068408F" w:rsidP="00C85863">
      <w:r>
        <w:t xml:space="preserve">The </w:t>
      </w:r>
      <w:r w:rsidR="00640E93">
        <w:t>shadow</w:t>
      </w:r>
      <w:r w:rsidR="0022778E">
        <w:t xml:space="preserve"> file body is simply a page-</w:t>
      </w:r>
      <w:r>
        <w:t xml:space="preserve">aligned </w:t>
      </w:r>
      <w:r w:rsidR="00613A3E">
        <w:t>list</w:t>
      </w:r>
      <w:r>
        <w:t xml:space="preserve"> of </w:t>
      </w:r>
      <w:r w:rsidR="00640E93">
        <w:t>shadow</w:t>
      </w:r>
      <w:r>
        <w:t xml:space="preserve"> pages.  The current snapshot of the HDF5 file metadata is given by that subset of these </w:t>
      </w:r>
      <w:r w:rsidR="00640E93">
        <w:t>shadow</w:t>
      </w:r>
      <w:r w:rsidR="00D75CCB">
        <w:t xml:space="preserve"> </w:t>
      </w:r>
      <w:r>
        <w:t xml:space="preserve">pages listed in the current index.  </w:t>
      </w:r>
      <w:r w:rsidR="00640E93">
        <w:t>Shadow</w:t>
      </w:r>
      <w:r w:rsidR="0056063F">
        <w:t xml:space="preserve"> pages that are not listed in the index </w:t>
      </w:r>
      <w:r w:rsidR="00613A3E">
        <w:t>must be</w:t>
      </w:r>
      <w:r>
        <w:t xml:space="preserve"> retained in the </w:t>
      </w:r>
      <w:r w:rsidR="00640E93">
        <w:t>shadow</w:t>
      </w:r>
      <w:r>
        <w:t xml:space="preserve"> file until they have not </w:t>
      </w:r>
      <w:r>
        <w:lastRenderedPageBreak/>
        <w:t xml:space="preserve">appeared in the index for at least </w:t>
      </w:r>
      <w:proofErr w:type="spellStart"/>
      <w:r w:rsidRPr="00640E93">
        <w:rPr>
          <w:rStyle w:val="PlainTextChar"/>
        </w:rPr>
        <w:t>max_lag</w:t>
      </w:r>
      <w:proofErr w:type="spellEnd"/>
      <w:r>
        <w:t xml:space="preserve"> ticks.</w:t>
      </w:r>
      <w:r w:rsidR="00053C0E">
        <w:t xml:space="preserve">  This ensures that indexes will be valid for at least </w:t>
      </w:r>
      <w:proofErr w:type="spellStart"/>
      <w:r w:rsidR="00053C0E" w:rsidRPr="00640E93">
        <w:rPr>
          <w:rStyle w:val="PlainTextChar"/>
        </w:rPr>
        <w:t>max_lag</w:t>
      </w:r>
      <w:proofErr w:type="spellEnd"/>
      <w:r w:rsidR="00053C0E">
        <w:t xml:space="preserve"> ticks.</w:t>
      </w:r>
    </w:p>
    <w:p w14:paraId="13EB6D8E" w14:textId="3967CCF8" w:rsidR="000405AE" w:rsidRDefault="005E27A8" w:rsidP="000D74C3">
      <w:pPr>
        <w:pStyle w:val="Heading4"/>
      </w:pPr>
      <w:r>
        <w:t>Shadow</w:t>
      </w:r>
      <w:r w:rsidR="000405AE">
        <w:t xml:space="preserve"> File Free Space Management</w:t>
      </w:r>
    </w:p>
    <w:p w14:paraId="713D9596" w14:textId="676156C7" w:rsidR="00D30CAD" w:rsidRDefault="002E7370" w:rsidP="00FA23BA">
      <w:r>
        <w:t xml:space="preserve">To copy a </w:t>
      </w:r>
      <w:r w:rsidR="005E27A8">
        <w:t>shadow</w:t>
      </w:r>
      <w:r w:rsidR="00D30CAD">
        <w:t xml:space="preserve"> page </w:t>
      </w:r>
      <w:r>
        <w:t xml:space="preserve">into the </w:t>
      </w:r>
      <w:r w:rsidR="005E27A8">
        <w:t>shadow</w:t>
      </w:r>
      <w:r>
        <w:t xml:space="preserve"> file, we must first allocate space for it.  Similarly, </w:t>
      </w:r>
      <w:r w:rsidR="000B786E">
        <w:t xml:space="preserve">to </w:t>
      </w:r>
      <w:r w:rsidR="004779EE">
        <w:t>control the size</w:t>
      </w:r>
      <w:r w:rsidR="000B786E">
        <w:t xml:space="preserve"> of the </w:t>
      </w:r>
      <w:r w:rsidR="005E27A8">
        <w:t>shadow</w:t>
      </w:r>
      <w:r w:rsidR="000B786E">
        <w:t xml:space="preserve"> file, </w:t>
      </w:r>
      <w:r w:rsidR="004779EE">
        <w:t xml:space="preserve">we must eventually reuse </w:t>
      </w:r>
      <w:r w:rsidR="005E27A8">
        <w:t>shadow</w:t>
      </w:r>
      <w:r w:rsidR="004779EE">
        <w:t xml:space="preserve"> file space allocated to obsolete</w:t>
      </w:r>
      <w:r w:rsidR="00601C6F">
        <w:t xml:space="preserve"> pages.  The </w:t>
      </w:r>
      <w:r w:rsidR="005E27A8">
        <w:t>shadow</w:t>
      </w:r>
      <w:r w:rsidR="00601C6F">
        <w:t xml:space="preserve"> file free space manager must support these operations by allocating space and accepting </w:t>
      </w:r>
      <w:r w:rsidR="005E27A8">
        <w:t>disused</w:t>
      </w:r>
      <w:r w:rsidR="00601C6F">
        <w:t xml:space="preserve"> space for re-use.</w:t>
      </w:r>
    </w:p>
    <w:p w14:paraId="6E69656F" w14:textId="44D9D852" w:rsidR="00586AB8" w:rsidRDefault="00586AB8" w:rsidP="00FA23BA">
      <w:r>
        <w:t xml:space="preserve">If </w:t>
      </w:r>
      <w:r w:rsidR="00601C6F">
        <w:t>a</w:t>
      </w:r>
      <w:r>
        <w:t xml:space="preserve"> </w:t>
      </w:r>
      <w:r w:rsidR="005E27A8">
        <w:t>shadow</w:t>
      </w:r>
      <w:r>
        <w:t xml:space="preserve"> pa</w:t>
      </w:r>
      <w:r w:rsidR="00613A3E">
        <w:t xml:space="preserve">ge is modified, it must be retained in the </w:t>
      </w:r>
      <w:r w:rsidR="005E27A8">
        <w:t>shadow</w:t>
      </w:r>
      <w:r w:rsidR="00613A3E">
        <w:t xml:space="preserve"> file for at least </w:t>
      </w:r>
      <w:proofErr w:type="spellStart"/>
      <w:r w:rsidR="00613A3E" w:rsidRPr="005E27A8">
        <w:rPr>
          <w:rStyle w:val="PlainTextChar"/>
        </w:rPr>
        <w:t>max_lag</w:t>
      </w:r>
      <w:proofErr w:type="spellEnd"/>
      <w:r w:rsidR="00613A3E">
        <w:t xml:space="preserve"> ticks, so as to allow for readers that are up to </w:t>
      </w:r>
      <w:proofErr w:type="spellStart"/>
      <w:r w:rsidR="00613A3E" w:rsidRPr="005E27A8">
        <w:rPr>
          <w:rStyle w:val="PlainTextChar"/>
        </w:rPr>
        <w:t>max_lag</w:t>
      </w:r>
      <w:proofErr w:type="spellEnd"/>
      <w:r w:rsidR="00613A3E">
        <w:t xml:space="preserve"> ticks behind the writer.</w:t>
      </w:r>
      <w:r w:rsidR="003626D5">
        <w:t xml:space="preserve">  To support this, the offset and length of superseded </w:t>
      </w:r>
      <w:r w:rsidR="005E27A8">
        <w:t>shadow</w:t>
      </w:r>
      <w:r w:rsidR="003626D5">
        <w:t xml:space="preserve"> pages must be placed </w:t>
      </w:r>
      <w:r w:rsidR="005E27A8">
        <w:t>on a queue</w:t>
      </w:r>
      <w:r w:rsidR="003626D5">
        <w:t xml:space="preserve">, decorated with the number of the tick in which they were superseded.  </w:t>
      </w:r>
      <w:r w:rsidR="00572086">
        <w:t xml:space="preserve">Call this list the delayed </w:t>
      </w:r>
      <w:r w:rsidR="005E27A8">
        <w:t xml:space="preserve">shadow </w:t>
      </w:r>
      <w:r w:rsidR="00572086">
        <w:t xml:space="preserve">free space </w:t>
      </w:r>
      <w:r w:rsidR="005E27A8">
        <w:t>queue</w:t>
      </w:r>
      <w:r w:rsidR="00572086">
        <w:t>.</w:t>
      </w:r>
    </w:p>
    <w:p w14:paraId="143124E5" w14:textId="0C354577" w:rsidR="003626D5" w:rsidRDefault="003626D5" w:rsidP="00FA23BA">
      <w:r>
        <w:t xml:space="preserve">End of tick processing for the VFD SWMR for the writer must scan </w:t>
      </w:r>
      <w:r w:rsidR="003958B1">
        <w:t xml:space="preserve">the </w:t>
      </w:r>
      <w:r w:rsidR="00572086">
        <w:t xml:space="preserve">delayed free space release </w:t>
      </w:r>
      <w:r w:rsidR="005E27A8">
        <w:t>queue</w:t>
      </w:r>
      <w:r>
        <w:t xml:space="preserve">, release to the </w:t>
      </w:r>
      <w:r w:rsidR="005E27A8">
        <w:t>shadow</w:t>
      </w:r>
      <w:r>
        <w:t xml:space="preserve"> file free space manager all the space that has resided on the </w:t>
      </w:r>
      <w:r w:rsidR="005E27A8">
        <w:t>queue</w:t>
      </w:r>
      <w:r>
        <w:t xml:space="preserve"> for more than </w:t>
      </w:r>
      <w:proofErr w:type="spellStart"/>
      <w:r w:rsidRPr="005E27A8">
        <w:rPr>
          <w:rStyle w:val="PlainTextChar"/>
        </w:rPr>
        <w:t>max_lag</w:t>
      </w:r>
      <w:proofErr w:type="spellEnd"/>
      <w:r>
        <w:t xml:space="preserve"> </w:t>
      </w:r>
      <w:proofErr w:type="gramStart"/>
      <w:r>
        <w:t>ticks, and</w:t>
      </w:r>
      <w:proofErr w:type="gramEnd"/>
      <w:r>
        <w:t xml:space="preserve"> remove the associated entries from the list.</w:t>
      </w:r>
    </w:p>
    <w:p w14:paraId="75B5CFF1" w14:textId="33A7BB88" w:rsidR="005E27A8" w:rsidRDefault="005E27A8" w:rsidP="00FA23BA">
      <w:r>
        <w:t xml:space="preserve">The shadow </w:t>
      </w:r>
      <w:proofErr w:type="spellStart"/>
      <w:r>
        <w:t>freespace</w:t>
      </w:r>
      <w:proofErr w:type="spellEnd"/>
      <w:r>
        <w:t xml:space="preserve"> manager must align allocations that are one page or larger on a page boundary.</w:t>
      </w:r>
    </w:p>
    <w:p w14:paraId="62A59458" w14:textId="5754B5E3" w:rsidR="003626D5" w:rsidRDefault="00277D83" w:rsidP="00620424">
      <w:pPr>
        <w:pStyle w:val="Heading5"/>
      </w:pPr>
      <w:r>
        <w:t xml:space="preserve">Design for </w:t>
      </w:r>
      <w:r w:rsidR="005E27A8">
        <w:t>Shadow</w:t>
      </w:r>
      <w:r w:rsidR="003626D5">
        <w:t xml:space="preserve"> File Free Space Manager</w:t>
      </w:r>
    </w:p>
    <w:p w14:paraId="775821AB" w14:textId="77777777" w:rsidR="003626D5" w:rsidRDefault="003626D5" w:rsidP="00FA23BA">
      <w:r>
        <w:t>The metadata file free space manager must satisfy the following functional requirements:</w:t>
      </w:r>
    </w:p>
    <w:p w14:paraId="16C0F2DE" w14:textId="6397840D" w:rsidR="003626D5" w:rsidRDefault="00312B2F" w:rsidP="009121A3">
      <w:pPr>
        <w:pStyle w:val="ListParagraph"/>
        <w:numPr>
          <w:ilvl w:val="0"/>
          <w:numId w:val="12"/>
        </w:numPr>
      </w:pPr>
      <w:r>
        <w:t>Allocate the requested number of contiguous pages in the metadata file, extending the file if necessary.</w:t>
      </w:r>
    </w:p>
    <w:p w14:paraId="2937FAA6" w14:textId="7695A55C" w:rsidR="00312B2F" w:rsidRDefault="00312B2F" w:rsidP="009121A3">
      <w:pPr>
        <w:pStyle w:val="ListParagraph"/>
        <w:numPr>
          <w:ilvl w:val="0"/>
          <w:numId w:val="12"/>
        </w:numPr>
      </w:pPr>
      <w:r>
        <w:t>Accept blocks of one or more released pages and add them to the free list.  Free space should be coalesced where possible.</w:t>
      </w:r>
    </w:p>
    <w:p w14:paraId="2BB5C00E" w14:textId="29975288" w:rsidR="00312B2F" w:rsidRDefault="00312B2F" w:rsidP="009121A3">
      <w:pPr>
        <w:pStyle w:val="ListParagraph"/>
        <w:numPr>
          <w:ilvl w:val="0"/>
          <w:numId w:val="12"/>
        </w:numPr>
      </w:pPr>
      <w:r>
        <w:t xml:space="preserve">At least for the first allocation, space must be allocated at the head of the file.  Thus the first allocation will be for one </w:t>
      </w:r>
      <w:r w:rsidR="00DA7C58">
        <w:t xml:space="preserve">or more </w:t>
      </w:r>
      <w:r>
        <w:t>page</w:t>
      </w:r>
      <w:r w:rsidR="00DA7C58">
        <w:t>s</w:t>
      </w:r>
      <w:r>
        <w:t xml:space="preserve"> at offset zero for the metadata file header</w:t>
      </w:r>
      <w:r w:rsidR="00DA7C58">
        <w:t xml:space="preserve"> and index</w:t>
      </w:r>
      <w:r>
        <w:t xml:space="preserve">.  </w:t>
      </w:r>
    </w:p>
    <w:p w14:paraId="613EDE6C" w14:textId="548D6166" w:rsidR="00277D83" w:rsidRDefault="00277D83" w:rsidP="008A6FFB">
      <w:r>
        <w:t>The HDF5 library has already implemented</w:t>
      </w:r>
      <w:r w:rsidR="003F50DA">
        <w:t xml:space="preserve"> the free-space module (H5FS) for</w:t>
      </w:r>
      <w:r>
        <w:t xml:space="preserve"> handling free-space, and the existing clients are the free-space managers for file space (H5MF) and the fractal heap (H5HF).  </w:t>
      </w:r>
    </w:p>
    <w:p w14:paraId="68D899CB" w14:textId="77777777" w:rsidR="00277D83" w:rsidRPr="001715C4" w:rsidRDefault="00277D83" w:rsidP="00277D83">
      <w:r>
        <w:t>Similarly, we will create free-space manager for handling free-space in the metadata file (H5MV) as a client of the H5FS module.  As we will throw away the metadata file when the writer closes for VFD SWMR, the free-space manager does not need to be persistent.</w:t>
      </w:r>
    </w:p>
    <w:p w14:paraId="146CCD2E" w14:textId="75AA2831" w:rsidR="00346932" w:rsidRPr="001715C4" w:rsidRDefault="00640E93" w:rsidP="00640E93">
      <w:r>
        <w:t>VFD SWMR mainly uses the free-space manager’s services through two</w:t>
      </w:r>
      <w:r w:rsidR="005E27A8">
        <w:t xml:space="preserve"> functions</w:t>
      </w:r>
      <w:r>
        <w:t xml:space="preserve">, </w:t>
      </w:r>
      <w:r w:rsidR="00277D83" w:rsidRPr="00640E93">
        <w:rPr>
          <w:rStyle w:val="PlainTextChar"/>
        </w:rPr>
        <w:t>H5MV_</w:t>
      </w:r>
      <w:proofErr w:type="gramStart"/>
      <w:r w:rsidR="00277D83" w:rsidRPr="00640E93">
        <w:rPr>
          <w:rStyle w:val="PlainTextChar"/>
        </w:rPr>
        <w:t>alloc(</w:t>
      </w:r>
      <w:proofErr w:type="gramEnd"/>
      <w:r w:rsidR="00277D83" w:rsidRPr="00640E93">
        <w:rPr>
          <w:rStyle w:val="PlainTextChar"/>
        </w:rPr>
        <w:t>)</w:t>
      </w:r>
      <w:r w:rsidRPr="00640E93">
        <w:t>, w</w:t>
      </w:r>
      <w:r>
        <w:t>hich requests</w:t>
      </w:r>
      <w:r w:rsidR="00277D83">
        <w:t xml:space="preserve"> space from the </w:t>
      </w:r>
      <w:r>
        <w:t>shadow</w:t>
      </w:r>
      <w:r w:rsidR="00277D83">
        <w:t xml:space="preserve"> file</w:t>
      </w:r>
      <w:r w:rsidR="005E27A8">
        <w:t>, extending the file if necessary</w:t>
      </w:r>
      <w:r>
        <w:t xml:space="preserve">, and </w:t>
      </w:r>
      <w:r w:rsidR="00346932" w:rsidRPr="00640E93">
        <w:rPr>
          <w:rStyle w:val="PlainTextChar"/>
        </w:rPr>
        <w:t>H5MV_xfree()</w:t>
      </w:r>
      <w:r w:rsidRPr="00640E93">
        <w:t>, which r</w:t>
      </w:r>
      <w:r w:rsidR="005E27A8" w:rsidRPr="00640E93">
        <w:t>eturn</w:t>
      </w:r>
      <w:r w:rsidRPr="00640E93">
        <w:t>s</w:t>
      </w:r>
      <w:r w:rsidR="00346932" w:rsidRPr="00640E93">
        <w:t xml:space="preserve"> free space to the </w:t>
      </w:r>
      <w:r w:rsidRPr="00640E93">
        <w:t>shadow</w:t>
      </w:r>
      <w:r w:rsidR="00346932" w:rsidRPr="00640E93">
        <w:t xml:space="preserve"> file</w:t>
      </w:r>
      <w:r w:rsidR="005E27A8" w:rsidRPr="00640E93">
        <w:t>.</w:t>
      </w:r>
      <w:r>
        <w:t xml:space="preserve"> </w:t>
      </w:r>
      <w:r w:rsidRPr="00640E93">
        <w:rPr>
          <w:rStyle w:val="PlainTextChar"/>
        </w:rPr>
        <w:t>H5MV_</w:t>
      </w:r>
      <w:proofErr w:type="gramStart"/>
      <w:r w:rsidRPr="00640E93">
        <w:rPr>
          <w:rStyle w:val="PlainTextChar"/>
        </w:rPr>
        <w:t>create(</w:t>
      </w:r>
      <w:proofErr w:type="gramEnd"/>
      <w:r w:rsidRPr="00640E93">
        <w:rPr>
          <w:rStyle w:val="PlainTextChar"/>
        </w:rPr>
        <w:t>)</w:t>
      </w:r>
      <w:r>
        <w:t xml:space="preserve"> and </w:t>
      </w:r>
      <w:r w:rsidRPr="00640E93">
        <w:rPr>
          <w:rStyle w:val="PlainTextChar"/>
        </w:rPr>
        <w:t>H5MV_close()</w:t>
      </w:r>
      <w:r>
        <w:t xml:space="preserve"> are used respectively to create and to destroy the shadow file’s free-space manager.</w:t>
      </w:r>
    </w:p>
    <w:p w14:paraId="37D5509D" w14:textId="3158083A" w:rsidR="000405AE" w:rsidRDefault="000405AE" w:rsidP="004676A3">
      <w:pPr>
        <w:pStyle w:val="Heading3"/>
      </w:pPr>
      <w:r>
        <w:t xml:space="preserve">Writing the </w:t>
      </w:r>
      <w:r w:rsidR="00640E93">
        <w:t>Shadow</w:t>
      </w:r>
      <w:r>
        <w:t xml:space="preserve"> File</w:t>
      </w:r>
    </w:p>
    <w:p w14:paraId="05E4761F" w14:textId="68BE1755" w:rsidR="00666F45" w:rsidRDefault="00C034A1" w:rsidP="00A26B4F">
      <w:r>
        <w:t xml:space="preserve">When creating the </w:t>
      </w:r>
      <w:r w:rsidR="00640E93">
        <w:t>shadow</w:t>
      </w:r>
      <w:r>
        <w:t xml:space="preserve"> file, we will allocate the first</w:t>
      </w:r>
      <w:r w:rsidR="00134400">
        <w:t xml:space="preserve"> </w:t>
      </w:r>
      <w:proofErr w:type="spellStart"/>
      <w:r w:rsidR="00134400">
        <w:rPr>
          <w:rFonts w:ascii="Courier" w:hAnsi="Courier" w:cs="Times New Roman"/>
          <w:color w:val="00000A"/>
          <w:sz w:val="20"/>
          <w:szCs w:val="20"/>
        </w:rPr>
        <w:t>md_pages_reserved</w:t>
      </w:r>
      <w:proofErr w:type="spellEnd"/>
      <w:r>
        <w:t xml:space="preserve"> pages of the file </w:t>
      </w:r>
      <w:r w:rsidR="00134400">
        <w:t xml:space="preserve">to the header and index, where </w:t>
      </w:r>
      <w:proofErr w:type="spellStart"/>
      <w:r w:rsidR="00134400">
        <w:rPr>
          <w:rFonts w:ascii="Courier" w:hAnsi="Courier" w:cs="Times New Roman"/>
          <w:color w:val="00000A"/>
          <w:sz w:val="20"/>
          <w:szCs w:val="20"/>
        </w:rPr>
        <w:t>md_pages_reserved</w:t>
      </w:r>
      <w:proofErr w:type="spellEnd"/>
      <w:r>
        <w:t xml:space="preserve"> is &gt;= 1.  As long as the header and index fit within this allocation, we can write the header and index in a single atomic write</w:t>
      </w:r>
      <w:r w:rsidR="00640E93">
        <w:t xml:space="preserve">—an optimization that we </w:t>
      </w:r>
      <w:r w:rsidR="00640E93">
        <w:lastRenderedPageBreak/>
        <w:t xml:space="preserve">forego for </w:t>
      </w:r>
      <w:proofErr w:type="spellStart"/>
      <w:r w:rsidR="00640E93">
        <w:t>simplicty’s</w:t>
      </w:r>
      <w:proofErr w:type="spellEnd"/>
      <w:r w:rsidR="00640E93">
        <w:t xml:space="preserve"> sake</w:t>
      </w:r>
      <w:r>
        <w:t xml:space="preserve">.  However, there is always the possibility that </w:t>
      </w:r>
      <w:r w:rsidR="00666F45">
        <w:t>header and index will grow to the point that it doesn’t fit into any fixed number of pre-allocated pages at the head of the metadata file.</w:t>
      </w:r>
    </w:p>
    <w:p w14:paraId="233A94C1" w14:textId="50D2F613" w:rsidR="000B165C" w:rsidRDefault="000B165C" w:rsidP="00A26B4F">
      <w:r>
        <w:t xml:space="preserve">In the </w:t>
      </w:r>
      <w:r w:rsidR="00A26FBD">
        <w:t>initial</w:t>
      </w:r>
      <w:r>
        <w:t xml:space="preserve"> implementation, we handled this problem by simply aborting if the index size grew too large.  While this was adequate for the proof of concept, it is not an acceptable solution for a production version.</w:t>
      </w:r>
    </w:p>
    <w:p w14:paraId="6FAB86FB" w14:textId="38226ABE" w:rsidR="00666F45" w:rsidRDefault="000B165C" w:rsidP="00A26B4F">
      <w:r>
        <w:t>For the initial production version, three solutions come to mind:</w:t>
      </w:r>
    </w:p>
    <w:p w14:paraId="789ADE6D" w14:textId="77777777" w:rsidR="003B7E3E" w:rsidRDefault="003B7E3E" w:rsidP="00527F1E">
      <w:pPr>
        <w:pStyle w:val="ListParagraph"/>
        <w:numPr>
          <w:ilvl w:val="0"/>
          <w:numId w:val="51"/>
        </w:numPr>
      </w:pPr>
      <w:r>
        <w:t>Flush the HDF5 file and replace the index with an empty index.</w:t>
      </w:r>
    </w:p>
    <w:p w14:paraId="0584BD34" w14:textId="77777777" w:rsidR="003B7E3E" w:rsidRDefault="0036400D" w:rsidP="003B7E3E">
      <w:pPr>
        <w:pStyle w:val="ListParagraph"/>
      </w:pPr>
      <w:r>
        <w:t>If the file was created in VFD SWMR write mode, and has not been flushed</w:t>
      </w:r>
      <w:r w:rsidR="003B7E3E">
        <w:t xml:space="preserve"> previously</w:t>
      </w:r>
      <w:r>
        <w:t xml:space="preserve">, </w:t>
      </w:r>
      <w:r w:rsidR="003B7E3E">
        <w:t>this can be done without penalty, as all metadata must be in the metadata file, and listed in the index.  Thus there are no concerns for message from the future bus.</w:t>
      </w:r>
    </w:p>
    <w:p w14:paraId="54FC0B41" w14:textId="5E9FF2A1" w:rsidR="003B7E3E" w:rsidRDefault="003B7E3E" w:rsidP="003B7E3E">
      <w:pPr>
        <w:pStyle w:val="ListParagraph"/>
      </w:pPr>
      <w:r>
        <w:t>However, if and existing file was opened in VFD SWMR writer mode, or if a file that was created in VFD SWMR writer mode and has already been flushed, there is the possibility that not all metadata is in the metadata file and referenced by the index.  Such pieces of metadata are accessed via reads from the HDF5 file proper.  If we flush the HDF5 file and replace the index with an empty index, we will create the possibility that we will overwrite older versions of metadata being referenced by any lagging readers – thus creating message from the future bugs.</w:t>
      </w:r>
    </w:p>
    <w:p w14:paraId="2AD8EB77" w14:textId="272E1507" w:rsidR="0036400D" w:rsidRDefault="003B7E3E" w:rsidP="003B7E3E">
      <w:pPr>
        <w:pStyle w:val="ListParagraph"/>
      </w:pPr>
      <w:r>
        <w:t xml:space="preserve">We can solve this problem by delaying the flush until all pieces of metadata in the metadata file index have resided in the index for at least </w:t>
      </w:r>
      <w:proofErr w:type="spellStart"/>
      <w:r w:rsidRPr="003B7E3E">
        <w:rPr>
          <w:rFonts w:ascii="Courier" w:hAnsi="Courier"/>
          <w:sz w:val="20"/>
          <w:szCs w:val="20"/>
        </w:rPr>
        <w:t>max_lag</w:t>
      </w:r>
      <w:proofErr w:type="spellEnd"/>
      <w:r>
        <w:t xml:space="preserve"> ticks.  This avoids the possibility of message from the future bugs</w:t>
      </w:r>
      <w:r w:rsidR="00AF0199">
        <w:rPr>
          <w:rStyle w:val="FootnoteReference"/>
        </w:rPr>
        <w:footnoteReference w:id="16"/>
      </w:r>
      <w:r>
        <w:t>, but compromises any real time guarantees.</w:t>
      </w:r>
    </w:p>
    <w:p w14:paraId="411B90E3" w14:textId="0BC93F8D" w:rsidR="00666F45" w:rsidRDefault="001425D7" w:rsidP="00527F1E">
      <w:pPr>
        <w:pStyle w:val="ListParagraph"/>
        <w:numPr>
          <w:ilvl w:val="0"/>
          <w:numId w:val="51"/>
        </w:numPr>
      </w:pPr>
      <w:r>
        <w:t xml:space="preserve">Allocate space for the index elsewhere in the file.  Note that this implies that we can’t overwrite the index </w:t>
      </w:r>
      <w:r w:rsidR="00C37569">
        <w:t xml:space="preserve">in place </w:t>
      </w:r>
      <w:r>
        <w:t xml:space="preserve">as the header and index can no longer be written in a single atomic action.  Instead, we must </w:t>
      </w:r>
      <w:r w:rsidR="00C37569">
        <w:t>allocate space for a new index, write it to the metadata file, and then update the header on each tick.</w:t>
      </w:r>
      <w:r w:rsidR="000B165C">
        <w:t xml:space="preserve">  Observe that the old index </w:t>
      </w:r>
      <w:r w:rsidR="003B7E3E">
        <w:t>must</w:t>
      </w:r>
      <w:r w:rsidR="000B165C">
        <w:t xml:space="preserve"> not be overwritten for some period of time to allow for the case in which the reader reads the header just before it is overwritten.  A delay of </w:t>
      </w:r>
      <w:proofErr w:type="spellStart"/>
      <w:r w:rsidR="000B165C" w:rsidRPr="000B165C">
        <w:rPr>
          <w:rFonts w:ascii="Courier" w:hAnsi="Courier"/>
          <w:sz w:val="20"/>
          <w:szCs w:val="20"/>
        </w:rPr>
        <w:t>max_lag</w:t>
      </w:r>
      <w:proofErr w:type="spellEnd"/>
      <w:r w:rsidR="000B165C">
        <w:t xml:space="preserve"> ticks is almost certainly excessive, but it simplifies free space management in the metadata file, and thus should be chosen unless we can think of a strong reason to the contrary.</w:t>
      </w:r>
    </w:p>
    <w:p w14:paraId="5EC3ED43" w14:textId="66B31915" w:rsidR="00DA7C58" w:rsidRDefault="003B7E3E" w:rsidP="00527F1E">
      <w:pPr>
        <w:pStyle w:val="ListParagraph"/>
        <w:numPr>
          <w:ilvl w:val="0"/>
          <w:numId w:val="51"/>
        </w:numPr>
      </w:pPr>
      <w:r>
        <w:t>Track</w:t>
      </w:r>
      <w:r w:rsidR="00DA7C58">
        <w:t xml:space="preserve"> </w:t>
      </w:r>
      <w:r>
        <w:t xml:space="preserve">writes </w:t>
      </w:r>
      <w:r w:rsidR="00DA7C58">
        <w:t>of metadata</w:t>
      </w:r>
      <w:r>
        <w:t xml:space="preserve"> pages</w:t>
      </w:r>
      <w:r w:rsidR="00DA7C58">
        <w:t xml:space="preserve"> </w:t>
      </w:r>
      <w:r>
        <w:t>and</w:t>
      </w:r>
      <w:r w:rsidR="00572086">
        <w:t xml:space="preserve"> multi-page metadata entries</w:t>
      </w:r>
      <w:r>
        <w:t xml:space="preserve"> to the HDF5 file.  </w:t>
      </w:r>
      <w:r w:rsidR="00DA7C58">
        <w:t>When this happens, retain the page</w:t>
      </w:r>
      <w:r w:rsidR="00572086">
        <w:t xml:space="preserve"> or multi-page entry</w:t>
      </w:r>
      <w:r w:rsidR="00DA7C58">
        <w:t xml:space="preserve"> in the </w:t>
      </w:r>
      <w:r w:rsidR="00335195">
        <w:t xml:space="preserve">metadata file </w:t>
      </w:r>
      <w:r w:rsidR="00DA7C58">
        <w:t xml:space="preserve">index </w:t>
      </w:r>
      <w:r w:rsidR="00335195">
        <w:t xml:space="preserve">for </w:t>
      </w:r>
      <w:proofErr w:type="spellStart"/>
      <w:r w:rsidR="00A26FBD" w:rsidRPr="00A26FBD">
        <w:rPr>
          <w:rFonts w:ascii="Courier" w:hAnsi="Courier"/>
          <w:sz w:val="20"/>
          <w:szCs w:val="20"/>
        </w:rPr>
        <w:t>max_lag</w:t>
      </w:r>
      <w:proofErr w:type="spellEnd"/>
      <w:r w:rsidR="00A26FBD">
        <w:t xml:space="preserve"> ticks</w:t>
      </w:r>
      <w:r w:rsidR="00DA7C58">
        <w:t>, and then delete it from the index if there have been no further changes</w:t>
      </w:r>
      <w:r w:rsidR="0006588E">
        <w:rPr>
          <w:rStyle w:val="FootnoteReference"/>
        </w:rPr>
        <w:footnoteReference w:id="17"/>
      </w:r>
      <w:r w:rsidR="00DA7C58">
        <w:t>.</w:t>
      </w:r>
    </w:p>
    <w:p w14:paraId="65C897F3" w14:textId="77777777" w:rsidR="000B165C" w:rsidRDefault="00DA436C" w:rsidP="00A26B4F">
      <w:r>
        <w:t xml:space="preserve">While there are arguments </w:t>
      </w:r>
      <w:r w:rsidR="00DA7C58">
        <w:t>for all of these options</w:t>
      </w:r>
      <w:r>
        <w:t xml:space="preserve">, </w:t>
      </w:r>
      <w:r w:rsidR="005F0F25">
        <w:t>the first option</w:t>
      </w:r>
      <w:r w:rsidR="000F51C9">
        <w:t xml:space="preserve"> </w:t>
      </w:r>
      <w:r w:rsidR="000B165C">
        <w:t xml:space="preserve">has the potential to impose irregular delays in end of tick processing – which is inconvenient from a real time perspective.  In contrast, 2 and 3 should be manageable in a well constrained amount of time at the end of each tick. </w:t>
      </w:r>
    </w:p>
    <w:p w14:paraId="2440538D" w14:textId="522205A2" w:rsidR="000B165C" w:rsidRDefault="000B165C" w:rsidP="00A26B4F">
      <w:r>
        <w:lastRenderedPageBreak/>
        <w:t>Thus, for the initial production version, we will implement a combination of 2 and 3.  Note that we will retain the reservation of space for the index, and not apply 2 unless this reservation becomes inadequate.  3) can be integrated into the scan of the internal representation of the index on writer size, and thus can be low cost.</w:t>
      </w:r>
    </w:p>
    <w:p w14:paraId="6208C1C3" w14:textId="51247199" w:rsidR="001630E4" w:rsidRDefault="005F0F25" w:rsidP="00A26B4F">
      <w:r>
        <w:t>This point addressed, recall that t</w:t>
      </w:r>
      <w:r w:rsidR="004C2C43">
        <w:t>he metadata file must be written in such a fashion that</w:t>
      </w:r>
      <w:r w:rsidR="001630E4">
        <w:t>:</w:t>
      </w:r>
    </w:p>
    <w:p w14:paraId="4C922650" w14:textId="4732E639" w:rsidR="001630E4" w:rsidRDefault="001630E4" w:rsidP="009121A3">
      <w:pPr>
        <w:pStyle w:val="ListParagraph"/>
        <w:numPr>
          <w:ilvl w:val="0"/>
          <w:numId w:val="13"/>
        </w:numPr>
      </w:pPr>
      <w:r>
        <w:t>A</w:t>
      </w:r>
      <w:r w:rsidR="004C2C43">
        <w:t xml:space="preserve">ll entries in the index are </w:t>
      </w:r>
      <w:r w:rsidR="00C83678">
        <w:t xml:space="preserve">in the metadata file before the index becomes accessible.  </w:t>
      </w:r>
    </w:p>
    <w:p w14:paraId="4592FF5C" w14:textId="23C25BD9" w:rsidR="00A26B4F" w:rsidRDefault="001630E4" w:rsidP="009121A3">
      <w:pPr>
        <w:pStyle w:val="ListParagraph"/>
        <w:numPr>
          <w:ilvl w:val="0"/>
          <w:numId w:val="13"/>
        </w:numPr>
      </w:pPr>
      <w:r>
        <w:t xml:space="preserve">No entry is overwritten until it has not been mentioned in the current index for at least </w:t>
      </w:r>
      <w:proofErr w:type="spellStart"/>
      <w:r>
        <w:t>max_lag</w:t>
      </w:r>
      <w:proofErr w:type="spellEnd"/>
      <w:r>
        <w:t xml:space="preserve"> ticks.</w:t>
      </w:r>
    </w:p>
    <w:p w14:paraId="3594AD1F" w14:textId="5A5F0115" w:rsidR="001630E4" w:rsidRDefault="001630E4" w:rsidP="00A26B4F">
      <w:r>
        <w:t xml:space="preserve">We have already dealt with requirement 2 with the </w:t>
      </w:r>
      <w:r w:rsidR="00B37806">
        <w:t xml:space="preserve">delayed </w:t>
      </w:r>
      <w:r>
        <w:t xml:space="preserve">free space release linked list and free space manager discussed above.  </w:t>
      </w:r>
      <w:r w:rsidR="005F0F25">
        <w:t xml:space="preserve">This leaves only the first requirement to be addressed in this section.   </w:t>
      </w:r>
      <w:r w:rsidR="001740D5">
        <w:t>As the solution differs depending on whether we are dealing with a POSIX file system, NFS, or an object store, we address each case in subsections below.</w:t>
      </w:r>
    </w:p>
    <w:p w14:paraId="40C9A0C7" w14:textId="66A61BC0" w:rsidR="001740D5" w:rsidRDefault="001740D5" w:rsidP="000D74C3">
      <w:pPr>
        <w:pStyle w:val="Heading4"/>
      </w:pPr>
      <w:r>
        <w:t>POSIX Case</w:t>
      </w:r>
    </w:p>
    <w:p w14:paraId="6AA7952C" w14:textId="7BD6923B" w:rsidR="001630E4" w:rsidRDefault="001630E4" w:rsidP="00A26B4F">
      <w:r>
        <w:t>In a nutshell, writing the metadata file in the POSIX case uses the atomic write and write ordering guarantees of POS</w:t>
      </w:r>
      <w:r w:rsidR="00B37806">
        <w:t>IX file I/O semantics to satisfy requirement 1.  Note that due to past experience, the VFD SWMR metadata file uses checksums to allow detection of torn writes, and tagging of the header and index with the current tick for sanity checking.</w:t>
      </w:r>
    </w:p>
    <w:p w14:paraId="7378C97C" w14:textId="62A4855B" w:rsidR="00B37806" w:rsidRDefault="00B37806" w:rsidP="00A26B4F">
      <w:r>
        <w:t>This in turn resolves to the following protocol for updating the metadata file:</w:t>
      </w:r>
    </w:p>
    <w:p w14:paraId="5C9CEF8A" w14:textId="21391D21" w:rsidR="00B37806" w:rsidRDefault="00B37806" w:rsidP="009121A3">
      <w:pPr>
        <w:pStyle w:val="ListParagraph"/>
        <w:numPr>
          <w:ilvl w:val="0"/>
          <w:numId w:val="14"/>
        </w:numPr>
      </w:pPr>
      <w:r>
        <w:t xml:space="preserve">Allocate space in the </w:t>
      </w:r>
      <w:r w:rsidR="00473DF6">
        <w:t>metadata</w:t>
      </w:r>
      <w:r>
        <w:t xml:space="preserve"> file for all metadata pages or multi page metadata entries modified or created in the current tick, and then write the pages or entries to their allocated locations.</w:t>
      </w:r>
      <w:r w:rsidR="001740D5">
        <w:t xml:space="preserve">  If the page or entry is an updated version of a page or entry currently listed in the index, in</w:t>
      </w:r>
      <w:r w:rsidR="00473DF6">
        <w:t>sert the old metadata file base address and length at the head of the delayed free space release linked list tagged with the current tick.</w:t>
      </w:r>
    </w:p>
    <w:p w14:paraId="3E51090F" w14:textId="4BFC026A" w:rsidR="00B37806" w:rsidRDefault="002172FB" w:rsidP="00F81BF8">
      <w:pPr>
        <w:pStyle w:val="ListParagraph"/>
      </w:pPr>
      <w:r>
        <w:t xml:space="preserve">Note: </w:t>
      </w:r>
      <w:r w:rsidR="00B37806">
        <w:t>Consider using POSIX vector I/O to minimize the number of function calls.</w:t>
      </w:r>
    </w:p>
    <w:p w14:paraId="428F8C41" w14:textId="507B569A" w:rsidR="00473DF6" w:rsidRDefault="000B165C" w:rsidP="009121A3">
      <w:pPr>
        <w:pStyle w:val="ListParagraph"/>
        <w:numPr>
          <w:ilvl w:val="0"/>
          <w:numId w:val="14"/>
        </w:numPr>
      </w:pPr>
      <w:r>
        <w:t>If the header and index fit within the pages reserved for them, o</w:t>
      </w:r>
      <w:r w:rsidR="00473DF6">
        <w:t>verwrite the existing header and index in the metadata file with the current version.</w:t>
      </w:r>
      <w:r>
        <w:t xml:space="preserve"> Otherwise:</w:t>
      </w:r>
    </w:p>
    <w:p w14:paraId="3390AE4C" w14:textId="7FCBE461" w:rsidR="000B165C" w:rsidRDefault="000B165C" w:rsidP="009121A3">
      <w:pPr>
        <w:pStyle w:val="ListParagraph"/>
        <w:numPr>
          <w:ilvl w:val="1"/>
          <w:numId w:val="14"/>
        </w:numPr>
      </w:pPr>
      <w:r>
        <w:t xml:space="preserve">Allocate space for the index and insert the metadata file base address and length of the old index at the head of the delayed free space release </w:t>
      </w:r>
      <w:r w:rsidR="003B7E3E">
        <w:t>linked</w:t>
      </w:r>
      <w:r>
        <w:t xml:space="preserve"> list tagged with the current tick.</w:t>
      </w:r>
    </w:p>
    <w:p w14:paraId="26B6263E" w14:textId="36126A16" w:rsidR="000B165C" w:rsidRDefault="000B165C" w:rsidP="009121A3">
      <w:pPr>
        <w:pStyle w:val="ListParagraph"/>
        <w:numPr>
          <w:ilvl w:val="1"/>
          <w:numId w:val="14"/>
        </w:numPr>
      </w:pPr>
      <w:r>
        <w:t>Write the index in its newly allocated location.</w:t>
      </w:r>
    </w:p>
    <w:p w14:paraId="70CCB6C7" w14:textId="51CDABA4" w:rsidR="000B165C" w:rsidRDefault="000B165C" w:rsidP="009121A3">
      <w:pPr>
        <w:pStyle w:val="ListParagraph"/>
        <w:numPr>
          <w:ilvl w:val="1"/>
          <w:numId w:val="14"/>
        </w:numPr>
      </w:pPr>
      <w:r>
        <w:t>Overwrite the existing header.</w:t>
      </w:r>
    </w:p>
    <w:p w14:paraId="2DB8C22D" w14:textId="6B92E5B7" w:rsidR="00473DF6" w:rsidRDefault="00473DF6" w:rsidP="009121A3">
      <w:pPr>
        <w:pStyle w:val="ListParagraph"/>
        <w:numPr>
          <w:ilvl w:val="0"/>
          <w:numId w:val="14"/>
        </w:numPr>
      </w:pPr>
      <w:r>
        <w:t xml:space="preserve">Starting at the bottom of the delayed free space release linked list, scan upwards and release all listed space that is tagged with an index less than or equal to the current index minus </w:t>
      </w:r>
      <w:proofErr w:type="spellStart"/>
      <w:r>
        <w:t>max_lag</w:t>
      </w:r>
      <w:proofErr w:type="spellEnd"/>
      <w:r>
        <w:t>.</w:t>
      </w:r>
    </w:p>
    <w:p w14:paraId="574318FC" w14:textId="345CE7CC" w:rsidR="00787E8D" w:rsidRDefault="008928A8" w:rsidP="00A26B4F">
      <w:r>
        <w:t>While the construction of the updated index and the list of new / modified metadata pages or multi-page entries</w:t>
      </w:r>
      <w:r w:rsidR="00950F75">
        <w:t xml:space="preserve"> should be reasonably </w:t>
      </w:r>
      <w:r w:rsidR="00D92ADA">
        <w:t>quick</w:t>
      </w:r>
      <w:r w:rsidR="00950F75">
        <w:t xml:space="preserve">, the file I/O required to update the metadata file could be significant if the tick size is small, and the updates to the metadata file are large.  </w:t>
      </w:r>
      <w:r w:rsidR="00D92ADA">
        <w:t xml:space="preserve">To address this, it may be useful to spawn a thread to handle the metadata file update.  We will not do this in the initial </w:t>
      </w:r>
      <w:r w:rsidR="007A16F5">
        <w:lastRenderedPageBreak/>
        <w:t>production version</w:t>
      </w:r>
      <w:r w:rsidR="00D92ADA">
        <w:t>, but we should write the code that implements the metadata file update with this in mind.</w:t>
      </w:r>
    </w:p>
    <w:p w14:paraId="46E1FB58" w14:textId="51F26245" w:rsidR="00D23314" w:rsidRDefault="0006588E" w:rsidP="00A26B4F">
      <w:r>
        <w:t xml:space="preserve">To facilitate passing the metadata file creation / update off to a separate thread, the metadata file update should be handled by a call to </w:t>
      </w:r>
    </w:p>
    <w:p w14:paraId="2FAAD528" w14:textId="77777777" w:rsidR="00D23314" w:rsidRPr="002E22FD" w:rsidRDefault="00D23314" w:rsidP="00D23314">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2EC1B110" w14:textId="14DB5010" w:rsidR="00D23314" w:rsidRDefault="00D23314" w:rsidP="00D23314">
      <w:pPr>
        <w:spacing w:after="0"/>
        <w:ind w:left="720"/>
        <w:rPr>
          <w:rFonts w:ascii="Courier" w:hAnsi="Courier"/>
          <w:sz w:val="20"/>
          <w:szCs w:val="20"/>
        </w:rPr>
      </w:pPr>
      <w:r>
        <w:rPr>
          <w:rFonts w:ascii="Courier" w:hAnsi="Courier"/>
          <w:sz w:val="20"/>
          <w:szCs w:val="20"/>
        </w:rPr>
        <w:t>H5F</w:t>
      </w:r>
      <w:r w:rsidRPr="002E22FD">
        <w:rPr>
          <w:rFonts w:ascii="Courier" w:hAnsi="Courier"/>
          <w:sz w:val="20"/>
          <w:szCs w:val="20"/>
        </w:rPr>
        <w:t>_</w:t>
      </w:r>
      <w:r>
        <w:rPr>
          <w:rFonts w:ascii="Courier" w:hAnsi="Courier"/>
          <w:sz w:val="20"/>
          <w:szCs w:val="20"/>
        </w:rPr>
        <w:t>upd</w:t>
      </w:r>
      <w:r w:rsidR="005D657E">
        <w:rPr>
          <w:rFonts w:ascii="Courier" w:hAnsi="Courier"/>
          <w:sz w:val="20"/>
          <w:szCs w:val="20"/>
        </w:rPr>
        <w:t>a</w:t>
      </w:r>
      <w:r>
        <w:rPr>
          <w:rFonts w:ascii="Courier" w:hAnsi="Courier"/>
          <w:sz w:val="20"/>
          <w:szCs w:val="20"/>
        </w:rPr>
        <w:t>te_</w:t>
      </w:r>
      <w:r w:rsidRPr="002E22FD">
        <w:rPr>
          <w:rFonts w:ascii="Courier" w:hAnsi="Courier"/>
          <w:sz w:val="20"/>
          <w:szCs w:val="20"/>
        </w:rPr>
        <w:t>vfd_swmr_</w:t>
      </w:r>
      <w:r>
        <w:rPr>
          <w:rFonts w:ascii="Courier" w:hAnsi="Courier"/>
          <w:sz w:val="20"/>
          <w:szCs w:val="20"/>
        </w:rPr>
        <w:t>metadata_</w:t>
      </w:r>
      <w:proofErr w:type="gramStart"/>
      <w:r>
        <w:rPr>
          <w:rFonts w:ascii="Courier" w:hAnsi="Courier"/>
          <w:sz w:val="20"/>
          <w:szCs w:val="20"/>
        </w:rPr>
        <w:t>file</w:t>
      </w:r>
      <w:r w:rsidRPr="002E22FD">
        <w:rPr>
          <w:rFonts w:ascii="Courier" w:hAnsi="Courier"/>
          <w:sz w:val="20"/>
          <w:szCs w:val="20"/>
        </w:rPr>
        <w:t>(</w:t>
      </w:r>
      <w:proofErr w:type="gramEnd"/>
      <w:r>
        <w:rPr>
          <w:rFonts w:ascii="Courier" w:hAnsi="Courier"/>
          <w:sz w:val="20"/>
          <w:szCs w:val="20"/>
        </w:rPr>
        <w:t>H5F_file_t f,</w:t>
      </w:r>
    </w:p>
    <w:p w14:paraId="4F8B1C26" w14:textId="3C9B28C4" w:rsidR="00D23314" w:rsidRPr="002E22FD" w:rsidRDefault="00D23314" w:rsidP="00D23314">
      <w:pPr>
        <w:spacing w:after="0"/>
        <w:ind w:left="720"/>
        <w:rPr>
          <w:rFonts w:ascii="Courier" w:hAnsi="Courier"/>
          <w:sz w:val="20"/>
          <w:szCs w:val="20"/>
        </w:rPr>
      </w:pPr>
      <w:r>
        <w:rPr>
          <w:rFonts w:ascii="Courier" w:hAnsi="Courier"/>
          <w:sz w:val="20"/>
          <w:szCs w:val="20"/>
        </w:rPr>
        <w:t xml:space="preserve">                             </w:t>
      </w:r>
      <w:r w:rsidR="005D657E">
        <w:rPr>
          <w:rFonts w:ascii="Courier" w:hAnsi="Courier"/>
          <w:sz w:val="20"/>
          <w:szCs w:val="20"/>
        </w:rPr>
        <w:t xml:space="preserve"> </w:t>
      </w:r>
      <w:r>
        <w:rPr>
          <w:rFonts w:ascii="Courier" w:hAnsi="Courier"/>
          <w:sz w:val="20"/>
          <w:szCs w:val="20"/>
        </w:rPr>
        <w:t xml:space="preserve">    </w:t>
      </w:r>
      <w:r w:rsidRPr="002E22FD">
        <w:rPr>
          <w:rFonts w:ascii="Courier" w:hAnsi="Courier"/>
          <w:sz w:val="20"/>
          <w:szCs w:val="20"/>
        </w:rPr>
        <w:t xml:space="preserve">uint32_t </w:t>
      </w:r>
      <w:proofErr w:type="spellStart"/>
      <w:r w:rsidRPr="002E22FD">
        <w:rPr>
          <w:rFonts w:ascii="Courier" w:hAnsi="Courier"/>
          <w:sz w:val="20"/>
          <w:szCs w:val="20"/>
        </w:rPr>
        <w:t>index_len_ptr</w:t>
      </w:r>
      <w:proofErr w:type="spellEnd"/>
      <w:r w:rsidRPr="002E22FD">
        <w:rPr>
          <w:rFonts w:ascii="Courier" w:hAnsi="Courier"/>
          <w:sz w:val="20"/>
          <w:szCs w:val="20"/>
        </w:rPr>
        <w:t xml:space="preserve">, </w:t>
      </w:r>
    </w:p>
    <w:p w14:paraId="26C3CBE0" w14:textId="356CB4BE" w:rsidR="00D23314" w:rsidRPr="002E22FD" w:rsidRDefault="00D23314" w:rsidP="00D23314">
      <w:pPr>
        <w:spacing w:after="0"/>
        <w:ind w:left="720"/>
        <w:rPr>
          <w:rFonts w:ascii="Courier" w:hAnsi="Courier"/>
          <w:sz w:val="20"/>
          <w:szCs w:val="20"/>
        </w:rPr>
      </w:pPr>
      <w:r>
        <w:rPr>
          <w:rFonts w:ascii="Courier" w:hAnsi="Courier"/>
          <w:sz w:val="20"/>
          <w:szCs w:val="20"/>
        </w:rPr>
        <w:t xml:space="preserve">                               </w:t>
      </w:r>
      <w:r w:rsidR="005D657E">
        <w:rPr>
          <w:rFonts w:ascii="Courier" w:hAnsi="Courier"/>
          <w:sz w:val="20"/>
          <w:szCs w:val="20"/>
        </w:rPr>
        <w:t xml:space="preserve"> </w:t>
      </w:r>
      <w:r>
        <w:rPr>
          <w:rFonts w:ascii="Courier" w:hAnsi="Courier"/>
          <w:sz w:val="20"/>
          <w:szCs w:val="20"/>
        </w:rPr>
        <w:t xml:space="preserve">  </w:t>
      </w:r>
      <w:r w:rsidRPr="002E22FD">
        <w:rPr>
          <w:rFonts w:ascii="Courier" w:hAnsi="Courier" w:cs="Times New Roman"/>
          <w:color w:val="00000A"/>
          <w:sz w:val="20"/>
          <w:szCs w:val="20"/>
        </w:rPr>
        <w:t xml:space="preserve">struct H5FD_vfd_swmr_idx_entry_t </w:t>
      </w:r>
      <w:proofErr w:type="gramStart"/>
      <w:r w:rsidRPr="002E22FD">
        <w:rPr>
          <w:rFonts w:ascii="Courier" w:hAnsi="Courier" w:cs="Times New Roman"/>
          <w:color w:val="00000A"/>
          <w:sz w:val="20"/>
          <w:szCs w:val="20"/>
        </w:rPr>
        <w:t>index[</w:t>
      </w:r>
      <w:proofErr w:type="gramEnd"/>
      <w:r w:rsidRPr="002E22FD">
        <w:rPr>
          <w:rFonts w:ascii="Courier" w:hAnsi="Courier" w:cs="Times New Roman"/>
          <w:color w:val="00000A"/>
          <w:sz w:val="20"/>
          <w:szCs w:val="20"/>
        </w:rPr>
        <w:t>])</w:t>
      </w:r>
      <w:r w:rsidR="005D657E">
        <w:rPr>
          <w:rFonts w:ascii="Courier" w:hAnsi="Courier" w:cs="Times New Roman"/>
          <w:color w:val="00000A"/>
          <w:sz w:val="20"/>
          <w:szCs w:val="20"/>
        </w:rPr>
        <w:t>;</w:t>
      </w:r>
    </w:p>
    <w:p w14:paraId="66743C67" w14:textId="77777777" w:rsidR="00D23314" w:rsidRDefault="00D23314" w:rsidP="00A26B4F"/>
    <w:p w14:paraId="143E28AB" w14:textId="40A7B683" w:rsidR="00D23314" w:rsidRDefault="00D23314" w:rsidP="00A26B4F">
      <w:r>
        <w:t>which (in the POSIX case) will proceed as follows:</w:t>
      </w:r>
    </w:p>
    <w:p w14:paraId="4A372588" w14:textId="1E79C6F9" w:rsidR="00D23314" w:rsidRDefault="005D657E" w:rsidP="00527F1E">
      <w:pPr>
        <w:pStyle w:val="ListParagraph"/>
        <w:numPr>
          <w:ilvl w:val="0"/>
          <w:numId w:val="46"/>
        </w:numPr>
      </w:pPr>
      <w:r>
        <w:t>S</w:t>
      </w:r>
      <w:r w:rsidR="00D23314">
        <w:t>ort the index by increasing offset in the HDF5 file</w:t>
      </w:r>
    </w:p>
    <w:p w14:paraId="344331CF" w14:textId="77777777" w:rsidR="000B165C" w:rsidRDefault="000B165C" w:rsidP="00527F1E">
      <w:pPr>
        <w:pStyle w:val="ListParagraph"/>
        <w:numPr>
          <w:ilvl w:val="0"/>
          <w:numId w:val="46"/>
        </w:numPr>
      </w:pPr>
      <w:r>
        <w:t>Scan through the sorted index, visiting each entry once, and taking the following actions:</w:t>
      </w:r>
    </w:p>
    <w:p w14:paraId="7D118CD6" w14:textId="5D746F9F" w:rsidR="00D23314" w:rsidRDefault="000B165C" w:rsidP="00527F1E">
      <w:pPr>
        <w:pStyle w:val="ListParagraph"/>
        <w:numPr>
          <w:ilvl w:val="1"/>
          <w:numId w:val="46"/>
        </w:numPr>
      </w:pPr>
      <w:r>
        <w:t>If the</w:t>
      </w:r>
      <w:r w:rsidR="00D23314">
        <w:t xml:space="preserve"> entry in the index </w:t>
      </w:r>
      <w:r>
        <w:t>has</w:t>
      </w:r>
      <w:r w:rsidR="00D23314">
        <w:t xml:space="preserve"> a non-NULL </w:t>
      </w:r>
      <w:proofErr w:type="spellStart"/>
      <w:r w:rsidR="00D23314" w:rsidRPr="005D657E">
        <w:rPr>
          <w:rFonts w:ascii="Courier" w:hAnsi="Courier"/>
          <w:sz w:val="20"/>
          <w:szCs w:val="20"/>
        </w:rPr>
        <w:t>entry_ptr</w:t>
      </w:r>
      <w:proofErr w:type="spellEnd"/>
      <w:r w:rsidR="00D23314">
        <w:t xml:space="preserve"> field:</w:t>
      </w:r>
    </w:p>
    <w:p w14:paraId="6F8B90BB" w14:textId="54C8D92D" w:rsidR="00D23314" w:rsidRDefault="005D657E" w:rsidP="00527F1E">
      <w:pPr>
        <w:pStyle w:val="ListParagraph"/>
        <w:numPr>
          <w:ilvl w:val="2"/>
          <w:numId w:val="46"/>
        </w:numPr>
      </w:pPr>
      <w:r>
        <w:t>I</w:t>
      </w:r>
      <w:r w:rsidR="00D23314">
        <w:t>f it exists, insert the location and length of the previous image of the entry on the delayed free space release linked list</w:t>
      </w:r>
    </w:p>
    <w:p w14:paraId="7AFE486C" w14:textId="5DC6E28E" w:rsidR="00D23314" w:rsidRDefault="005D657E" w:rsidP="00527F1E">
      <w:pPr>
        <w:pStyle w:val="ListParagraph"/>
        <w:numPr>
          <w:ilvl w:val="2"/>
          <w:numId w:val="46"/>
        </w:numPr>
      </w:pPr>
      <w:r>
        <w:t>A</w:t>
      </w:r>
      <w:r w:rsidR="00D23314">
        <w:t>llocate space for the entry in the metadata file</w:t>
      </w:r>
      <w:r>
        <w:t xml:space="preserve"> and update the index</w:t>
      </w:r>
    </w:p>
    <w:p w14:paraId="082D514C" w14:textId="1C0B8F08" w:rsidR="00D23314" w:rsidRDefault="005D657E" w:rsidP="00527F1E">
      <w:pPr>
        <w:pStyle w:val="ListParagraph"/>
        <w:numPr>
          <w:ilvl w:val="2"/>
          <w:numId w:val="46"/>
        </w:numPr>
      </w:pPr>
      <w:r>
        <w:t>C</w:t>
      </w:r>
      <w:r w:rsidR="00D23314">
        <w:t>ompute the checksum of the entry and update the index</w:t>
      </w:r>
    </w:p>
    <w:p w14:paraId="5500D8A6" w14:textId="3DCA1816" w:rsidR="00D23314" w:rsidRDefault="005D657E" w:rsidP="00527F1E">
      <w:pPr>
        <w:pStyle w:val="ListParagraph"/>
        <w:numPr>
          <w:ilvl w:val="2"/>
          <w:numId w:val="46"/>
        </w:numPr>
      </w:pPr>
      <w:r>
        <w:t>W</w:t>
      </w:r>
      <w:r w:rsidR="00D23314">
        <w:t>rite the entry into the metadata file</w:t>
      </w:r>
    </w:p>
    <w:p w14:paraId="7AC03A1A" w14:textId="4EFE8258" w:rsidR="005D657E" w:rsidRDefault="005D657E" w:rsidP="00527F1E">
      <w:pPr>
        <w:pStyle w:val="ListParagraph"/>
        <w:numPr>
          <w:ilvl w:val="2"/>
          <w:numId w:val="46"/>
        </w:numPr>
      </w:pPr>
      <w:r>
        <w:t xml:space="preserve">Set the </w:t>
      </w:r>
      <w:proofErr w:type="spellStart"/>
      <w:r w:rsidRPr="005D657E">
        <w:rPr>
          <w:rFonts w:ascii="Courier" w:hAnsi="Courier"/>
          <w:sz w:val="20"/>
          <w:szCs w:val="20"/>
        </w:rPr>
        <w:t>entry_ptr</w:t>
      </w:r>
      <w:proofErr w:type="spellEnd"/>
      <w:r>
        <w:t xml:space="preserve"> field to NULL</w:t>
      </w:r>
    </w:p>
    <w:p w14:paraId="6A284986" w14:textId="6B353E5F"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FALSE, and the entry is clean, and its </w:t>
      </w:r>
      <w:proofErr w:type="spellStart"/>
      <w:r w:rsidRPr="000B165C">
        <w:rPr>
          <w:rFonts w:ascii="Courier" w:hAnsi="Courier"/>
          <w:sz w:val="20"/>
          <w:szCs w:val="20"/>
        </w:rPr>
        <w:t>tick_of_last_flush</w:t>
      </w:r>
      <w:proofErr w:type="spellEnd"/>
      <w:r>
        <w:t xml:space="preserve"> is more than </w:t>
      </w:r>
      <w:proofErr w:type="spellStart"/>
      <w:r w:rsidRPr="000B165C">
        <w:rPr>
          <w:rFonts w:ascii="Courier" w:hAnsi="Courier"/>
          <w:sz w:val="20"/>
          <w:szCs w:val="20"/>
        </w:rPr>
        <w:t>max_lag</w:t>
      </w:r>
      <w:proofErr w:type="spellEnd"/>
      <w:r>
        <w:t xml:space="preserve"> ticks in the past, set the </w:t>
      </w:r>
      <w:r w:rsidRPr="000B165C">
        <w:rPr>
          <w:rFonts w:ascii="Courier" w:hAnsi="Courier"/>
          <w:sz w:val="20"/>
          <w:szCs w:val="20"/>
        </w:rPr>
        <w:t>moved_to_hdf5_file</w:t>
      </w:r>
      <w:r>
        <w:t xml:space="preserve"> field to TRUE.</w:t>
      </w:r>
    </w:p>
    <w:p w14:paraId="343EA3A4" w14:textId="74A6A45D"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TRUE, and either the entry is dirty, or its </w:t>
      </w:r>
      <w:proofErr w:type="spellStart"/>
      <w:r w:rsidRPr="000B165C">
        <w:rPr>
          <w:rFonts w:ascii="Courier" w:hAnsi="Courier"/>
          <w:sz w:val="20"/>
          <w:szCs w:val="20"/>
        </w:rPr>
        <w:t>tick_of_last_flush</w:t>
      </w:r>
      <w:proofErr w:type="spellEnd"/>
      <w:r>
        <w:t xml:space="preserve"> is less than or equal to </w:t>
      </w:r>
      <w:proofErr w:type="spellStart"/>
      <w:r w:rsidRPr="000B165C">
        <w:rPr>
          <w:rFonts w:ascii="Courier" w:hAnsi="Courier"/>
          <w:sz w:val="20"/>
          <w:szCs w:val="20"/>
        </w:rPr>
        <w:t>curr_tick</w:t>
      </w:r>
      <w:proofErr w:type="spellEnd"/>
      <w:r w:rsidRPr="000B165C">
        <w:rPr>
          <w:rFonts w:ascii="Courier" w:hAnsi="Courier"/>
          <w:sz w:val="20"/>
          <w:szCs w:val="20"/>
        </w:rPr>
        <w:t xml:space="preserve"> - </w:t>
      </w:r>
      <w:proofErr w:type="spellStart"/>
      <w:r w:rsidRPr="000B165C">
        <w:rPr>
          <w:rFonts w:ascii="Courier" w:hAnsi="Courier"/>
          <w:sz w:val="20"/>
          <w:szCs w:val="20"/>
        </w:rPr>
        <w:t>max_lag</w:t>
      </w:r>
      <w:proofErr w:type="spellEnd"/>
      <w:r>
        <w:t xml:space="preserve">, set the </w:t>
      </w:r>
      <w:r w:rsidRPr="000B165C">
        <w:rPr>
          <w:rFonts w:ascii="Courier" w:hAnsi="Courier"/>
          <w:sz w:val="20"/>
          <w:szCs w:val="20"/>
        </w:rPr>
        <w:t>moved_to_hdf5_file</w:t>
      </w:r>
      <w:r>
        <w:t xml:space="preserve"> field to FALSE.</w:t>
      </w:r>
    </w:p>
    <w:p w14:paraId="33E6B1C5" w14:textId="39D5ADB5" w:rsidR="000B165C" w:rsidRDefault="000B165C" w:rsidP="00527F1E">
      <w:pPr>
        <w:pStyle w:val="ListParagraph"/>
        <w:numPr>
          <w:ilvl w:val="1"/>
          <w:numId w:val="46"/>
        </w:numPr>
      </w:pPr>
      <w:r>
        <w:t xml:space="preserve">If the entry’s </w:t>
      </w:r>
      <w:r w:rsidRPr="000B165C">
        <w:rPr>
          <w:rFonts w:ascii="Courier" w:hAnsi="Courier"/>
          <w:sz w:val="20"/>
          <w:szCs w:val="20"/>
        </w:rPr>
        <w:t>moved_to_hdf5_file</w:t>
      </w:r>
      <w:r>
        <w:t xml:space="preserve"> field is </w:t>
      </w:r>
      <w:r w:rsidR="00A26FBD">
        <w:t>TRUE</w:t>
      </w:r>
      <w:r>
        <w:t xml:space="preserve">, and the entry is clean, and its </w:t>
      </w:r>
      <w:proofErr w:type="spellStart"/>
      <w:r w:rsidRPr="000B165C">
        <w:rPr>
          <w:rFonts w:ascii="Courier" w:hAnsi="Courier"/>
          <w:sz w:val="20"/>
          <w:szCs w:val="20"/>
        </w:rPr>
        <w:t>tick_of_last_flush</w:t>
      </w:r>
      <w:proofErr w:type="spellEnd"/>
      <w:r>
        <w:t xml:space="preserve"> is more than </w:t>
      </w:r>
      <w:proofErr w:type="spellStart"/>
      <w:r w:rsidRPr="000B165C">
        <w:rPr>
          <w:rFonts w:ascii="Courier" w:hAnsi="Courier"/>
          <w:sz w:val="20"/>
          <w:szCs w:val="20"/>
        </w:rPr>
        <w:t>max_lag</w:t>
      </w:r>
      <w:proofErr w:type="spellEnd"/>
      <w:r>
        <w:t xml:space="preserve"> ticks in the past, delete the entry from the index.  Do this by reducing the size of the index, and shifting subsequent entries down accordingly as the rest of the index is scanned.</w:t>
      </w:r>
    </w:p>
    <w:p w14:paraId="47FCE6D6" w14:textId="2B2DC719" w:rsidR="005D657E" w:rsidRDefault="005D657E" w:rsidP="00527F1E">
      <w:pPr>
        <w:pStyle w:val="ListParagraph"/>
        <w:numPr>
          <w:ilvl w:val="0"/>
          <w:numId w:val="46"/>
        </w:numPr>
      </w:pPr>
      <w:r>
        <w:t>Construct the on disk image of the index</w:t>
      </w:r>
    </w:p>
    <w:p w14:paraId="39C36E5A" w14:textId="24825636" w:rsidR="00D23314" w:rsidRDefault="005D657E" w:rsidP="00527F1E">
      <w:pPr>
        <w:pStyle w:val="ListParagraph"/>
        <w:numPr>
          <w:ilvl w:val="0"/>
          <w:numId w:val="46"/>
        </w:numPr>
      </w:pPr>
      <w:r>
        <w:t>W</w:t>
      </w:r>
      <w:r w:rsidR="00D23314">
        <w:t xml:space="preserve">rite </w:t>
      </w:r>
      <w:r>
        <w:t>the image of the index</w:t>
      </w:r>
      <w:r w:rsidR="00D23314">
        <w:t xml:space="preserve"> to the metadata file</w:t>
      </w:r>
    </w:p>
    <w:p w14:paraId="6C751E8D" w14:textId="18B88B2F" w:rsidR="005D657E" w:rsidRDefault="005D657E" w:rsidP="00527F1E">
      <w:pPr>
        <w:pStyle w:val="ListParagraph"/>
        <w:numPr>
          <w:ilvl w:val="0"/>
          <w:numId w:val="46"/>
        </w:numPr>
      </w:pPr>
      <w:r>
        <w:t xml:space="preserve">Update the header, construct </w:t>
      </w:r>
      <w:proofErr w:type="spellStart"/>
      <w:r>
        <w:t>its</w:t>
      </w:r>
      <w:proofErr w:type="spellEnd"/>
      <w:r>
        <w:t xml:space="preserve"> on disk image, and write the image to the metadata file</w:t>
      </w:r>
    </w:p>
    <w:p w14:paraId="44D81B3C" w14:textId="48F5A9C8" w:rsidR="008E1F5E" w:rsidRDefault="008E1F5E" w:rsidP="00527F1E">
      <w:pPr>
        <w:pStyle w:val="ListParagraph"/>
        <w:numPr>
          <w:ilvl w:val="0"/>
          <w:numId w:val="46"/>
        </w:numPr>
      </w:pPr>
      <w:r>
        <w:t>Release time</w:t>
      </w:r>
      <w:r w:rsidR="000B165C">
        <w:t>d</w:t>
      </w:r>
      <w:r>
        <w:t xml:space="preserve"> out space from the delayed free space release linked list to the free space manager</w:t>
      </w:r>
    </w:p>
    <w:p w14:paraId="0792E18A" w14:textId="3AC8AFD3" w:rsidR="0006588E" w:rsidRDefault="005D657E" w:rsidP="00A26B4F">
      <w:r>
        <w:t>Modifications for the NFS and object store cases are discussed below.</w:t>
      </w:r>
    </w:p>
    <w:p w14:paraId="138ACAEA" w14:textId="6F7E0CB4" w:rsidR="000405AE" w:rsidRDefault="000405AE" w:rsidP="000D74C3">
      <w:pPr>
        <w:pStyle w:val="Heading4"/>
      </w:pPr>
      <w:r>
        <w:t>NFS Case</w:t>
      </w:r>
    </w:p>
    <w:p w14:paraId="1855F439" w14:textId="3486E4E2" w:rsidR="000405AE" w:rsidRPr="000405AE" w:rsidRDefault="000405AE" w:rsidP="000405AE">
      <w:r>
        <w:t>TBD</w:t>
      </w:r>
    </w:p>
    <w:p w14:paraId="1944625B" w14:textId="51BA58D0" w:rsidR="000405AE" w:rsidRDefault="000405AE" w:rsidP="000D74C3">
      <w:pPr>
        <w:pStyle w:val="Heading4"/>
      </w:pPr>
      <w:r>
        <w:lastRenderedPageBreak/>
        <w:t>Object Store Case</w:t>
      </w:r>
    </w:p>
    <w:p w14:paraId="36077217" w14:textId="56B0BAD7" w:rsidR="000405AE" w:rsidRDefault="000405AE" w:rsidP="000405AE">
      <w:r>
        <w:t>TBD</w:t>
      </w:r>
    </w:p>
    <w:p w14:paraId="7FD617FC" w14:textId="79D668F9" w:rsidR="003B7E3E" w:rsidRPr="000405AE" w:rsidRDefault="003B7E3E" w:rsidP="000405AE">
      <w:r>
        <w:t>Note that the object store case will likely be complicated by caching in the object store VFD.  If this is the case, the metadata file will have to be supplemented by a similar file indicating allocations, de-allocations and modifications of cached objects in the object store VFD.</w:t>
      </w:r>
    </w:p>
    <w:p w14:paraId="38897045" w14:textId="340070F9" w:rsidR="000405AE" w:rsidRDefault="000405AE" w:rsidP="004676A3">
      <w:pPr>
        <w:pStyle w:val="Heading3"/>
      </w:pPr>
      <w:r>
        <w:t>Reading the Metadata File</w:t>
      </w:r>
    </w:p>
    <w:p w14:paraId="1C8551ED" w14:textId="68D0D8F4" w:rsidR="00D16FA0" w:rsidRDefault="00D16FA0" w:rsidP="00D16FA0">
      <w:r>
        <w:t>Reading the metadata file resolves into two basic operations:</w:t>
      </w:r>
    </w:p>
    <w:p w14:paraId="41A4C2C5" w14:textId="79428C2F" w:rsidR="00D16FA0" w:rsidRDefault="00D16FA0" w:rsidP="009121A3">
      <w:pPr>
        <w:pStyle w:val="ListParagraph"/>
        <w:numPr>
          <w:ilvl w:val="0"/>
          <w:numId w:val="15"/>
        </w:numPr>
      </w:pPr>
      <w:r>
        <w:t>Reading the (possibly updated) index</w:t>
      </w:r>
    </w:p>
    <w:p w14:paraId="2F1FFD3B" w14:textId="3389988B" w:rsidR="00D16FA0" w:rsidRDefault="00D16FA0" w:rsidP="009121A3">
      <w:pPr>
        <w:pStyle w:val="ListParagraph"/>
        <w:numPr>
          <w:ilvl w:val="0"/>
          <w:numId w:val="15"/>
        </w:numPr>
      </w:pPr>
      <w:r>
        <w:t>Reading a page of metadata or multi-page metadata entry listed in the index</w:t>
      </w:r>
    </w:p>
    <w:p w14:paraId="0908D96B" w14:textId="3420C3EE" w:rsidR="00D16FA0" w:rsidRDefault="00D16FA0" w:rsidP="00D16FA0">
      <w:r>
        <w:t>The former operation is directed mostly at determining if the index has been updated, and obtaining the latest version if it has.</w:t>
      </w:r>
    </w:p>
    <w:p w14:paraId="0B96D2C7" w14:textId="5575D79D" w:rsidR="00D16FA0" w:rsidRPr="00D16FA0" w:rsidRDefault="00D16FA0" w:rsidP="00D16FA0">
      <w:r>
        <w:t xml:space="preserve">The second operation </w:t>
      </w:r>
      <w:r w:rsidR="00E1225B">
        <w:t xml:space="preserve">is simply </w:t>
      </w:r>
      <w:r w:rsidR="00AB7816">
        <w:t>correctly reading the desired version of the metadata</w:t>
      </w:r>
      <w:r w:rsidR="00A26FBD">
        <w:t xml:space="preserve"> page or multi-page entry</w:t>
      </w:r>
      <w:r w:rsidR="00E1225B">
        <w:t xml:space="preserve">. </w:t>
      </w:r>
    </w:p>
    <w:p w14:paraId="0BA4DA3E" w14:textId="77777777" w:rsidR="000405AE" w:rsidRDefault="000405AE" w:rsidP="000D74C3">
      <w:pPr>
        <w:pStyle w:val="Heading4"/>
      </w:pPr>
      <w:r>
        <w:t>POSIX Case</w:t>
      </w:r>
    </w:p>
    <w:p w14:paraId="36653820" w14:textId="0F856E6E" w:rsidR="00E1225B" w:rsidRPr="00E1225B" w:rsidRDefault="00E1225B" w:rsidP="00E1225B">
      <w:r>
        <w:t xml:space="preserve">If we could count on POSIX guarantees in all cases, the POSIX case would be much simpler.  However, experience with the current SWMR implementation suggests that we should expect and be able to </w:t>
      </w:r>
      <w:r w:rsidR="00AB7816">
        <w:t>recover from</w:t>
      </w:r>
      <w:r>
        <w:t xml:space="preserve"> torn writes (i.e. writes that are supposed to be atomic, but aren’t).  </w:t>
      </w:r>
      <w:r w:rsidR="008C404B">
        <w:t>We are</w:t>
      </w:r>
      <w:r>
        <w:t xml:space="preserve"> not aware of any difficulties with out of order writes, but prudence suggest</w:t>
      </w:r>
      <w:r w:rsidR="00860D91">
        <w:t>s</w:t>
      </w:r>
      <w:r>
        <w:t xml:space="preserve"> that we should design</w:t>
      </w:r>
      <w:r w:rsidR="00860D91">
        <w:t xml:space="preserve"> our protocols</w:t>
      </w:r>
      <w:r>
        <w:t xml:space="preserve"> to detect </w:t>
      </w:r>
      <w:r w:rsidR="00860D91">
        <w:t>and manage these as well.</w:t>
      </w:r>
    </w:p>
    <w:p w14:paraId="54CC6B41" w14:textId="77777777" w:rsidR="00D16FA0" w:rsidRDefault="00D16FA0" w:rsidP="00620424">
      <w:pPr>
        <w:pStyle w:val="Heading5"/>
      </w:pPr>
      <w:r>
        <w:t>Reading the Index</w:t>
      </w:r>
    </w:p>
    <w:p w14:paraId="5A3992B0" w14:textId="77777777" w:rsidR="000B165C" w:rsidRDefault="000B165C" w:rsidP="009A6D16">
      <w:r>
        <w:t xml:space="preserve">In the initial implementation, we required that the header and index fit within the first </w:t>
      </w:r>
      <w:proofErr w:type="spellStart"/>
      <w:r>
        <w:rPr>
          <w:rFonts w:ascii="Courier" w:hAnsi="Courier" w:cs="Times New Roman"/>
          <w:color w:val="00000A"/>
          <w:sz w:val="20"/>
          <w:szCs w:val="20"/>
        </w:rPr>
        <w:t>md_pages_reserved</w:t>
      </w:r>
      <w:proofErr w:type="spellEnd"/>
      <w:r>
        <w:t xml:space="preserve"> pages of the metadata file, and aborted if this was not the case.  This simplified the protocol for obtaining the index and allowed us to minimize the number of reads required to obtain the current version of the index.</w:t>
      </w:r>
    </w:p>
    <w:p w14:paraId="0F70A6E5" w14:textId="24DD7A3A" w:rsidR="000B165C" w:rsidRDefault="000B165C" w:rsidP="009A6D16">
      <w:r>
        <w:t xml:space="preserve">While aborting if the index grows too large is not acceptable for a production version, reading the header and index in a single read has performance benefits, and thus we retain the ability of allocating sufficient pages at the head of the metadata file for the header and all expected indexes.  However, we must </w:t>
      </w:r>
      <w:r w:rsidR="00A26FBD">
        <w:t xml:space="preserve">also </w:t>
      </w:r>
      <w:r>
        <w:t>allow for the possibility that the reserved space will be too small, forcing a relocation of the index.</w:t>
      </w:r>
    </w:p>
    <w:p w14:paraId="1C685E0D" w14:textId="77777777" w:rsidR="000B165C" w:rsidRDefault="000B165C" w:rsidP="009A6D16">
      <w:r>
        <w:t>This complicates reading the index, as may be seen in the following protocol for performing this action.</w:t>
      </w:r>
    </w:p>
    <w:p w14:paraId="2D0B1474" w14:textId="77777777" w:rsidR="000B165C" w:rsidRDefault="000B165C" w:rsidP="009A6D16">
      <w:r>
        <w:t xml:space="preserve">Define the </w:t>
      </w:r>
      <w:proofErr w:type="spellStart"/>
      <w:r>
        <w:t>boolean</w:t>
      </w:r>
      <w:proofErr w:type="spellEnd"/>
      <w:r>
        <w:t xml:space="preserve"> flag </w:t>
      </w:r>
      <w:proofErr w:type="spellStart"/>
      <w:r w:rsidRPr="000B165C">
        <w:rPr>
          <w:rFonts w:ascii="Courier" w:hAnsi="Courier"/>
          <w:sz w:val="20"/>
          <w:szCs w:val="20"/>
        </w:rPr>
        <w:t>header_and_index_adjacent</w:t>
      </w:r>
      <w:proofErr w:type="spellEnd"/>
      <w:r>
        <w:t xml:space="preserve"> and initialize it to TRUE.  Proceed as follows:</w:t>
      </w:r>
    </w:p>
    <w:p w14:paraId="1B007F94" w14:textId="5430F1D2" w:rsidR="000B165C" w:rsidRDefault="000B165C" w:rsidP="00527F1E">
      <w:pPr>
        <w:pStyle w:val="ListParagraph"/>
        <w:numPr>
          <w:ilvl w:val="0"/>
          <w:numId w:val="52"/>
        </w:numPr>
      </w:pPr>
      <w:r>
        <w:t xml:space="preserve">If </w:t>
      </w:r>
      <w:proofErr w:type="spellStart"/>
      <w:r w:rsidRPr="000B165C">
        <w:rPr>
          <w:rFonts w:ascii="Courier" w:hAnsi="Courier"/>
          <w:sz w:val="20"/>
          <w:szCs w:val="20"/>
        </w:rPr>
        <w:t>header_and_index_adjacent</w:t>
      </w:r>
      <w:proofErr w:type="spellEnd"/>
      <w:r>
        <w:t xml:space="preserve"> is FALSE, </w:t>
      </w:r>
      <w:proofErr w:type="spellStart"/>
      <w:r>
        <w:t>goto</w:t>
      </w:r>
      <w:proofErr w:type="spellEnd"/>
      <w:r>
        <w:t xml:space="preserve"> 7.  </w:t>
      </w:r>
    </w:p>
    <w:p w14:paraId="6BFCD6A1" w14:textId="77777777" w:rsidR="000B165C" w:rsidRDefault="000B165C" w:rsidP="00527F1E">
      <w:pPr>
        <w:pStyle w:val="ListParagraph"/>
        <w:numPr>
          <w:ilvl w:val="0"/>
          <w:numId w:val="52"/>
        </w:numPr>
      </w:pPr>
      <w:r>
        <w:t xml:space="preserve">Load the first </w:t>
      </w:r>
      <w:proofErr w:type="spellStart"/>
      <w:r w:rsidRPr="009A6D16">
        <w:rPr>
          <w:rFonts w:ascii="Courier" w:hAnsi="Courier" w:cs="Times New Roman"/>
          <w:color w:val="00000A"/>
          <w:sz w:val="20"/>
          <w:szCs w:val="20"/>
        </w:rPr>
        <w:t>md_pages_reserved</w:t>
      </w:r>
      <w:proofErr w:type="spellEnd"/>
      <w:r>
        <w:t xml:space="preserve"> pages of the metadata file into a buffer</w:t>
      </w:r>
    </w:p>
    <w:p w14:paraId="5DC2BCBF" w14:textId="3764EB12" w:rsidR="000B165C" w:rsidRDefault="000B165C" w:rsidP="00527F1E">
      <w:pPr>
        <w:pStyle w:val="ListParagraph"/>
        <w:numPr>
          <w:ilvl w:val="0"/>
          <w:numId w:val="52"/>
        </w:numPr>
      </w:pPr>
      <w:r>
        <w:t xml:space="preserve">The metadata file header must be at the start of this buffer.  Read it from the buffer and verify its checksum.  If the checksum fails, log the error in the log file if it exists, and return to step 2.  </w:t>
      </w:r>
    </w:p>
    <w:p w14:paraId="28C4B1B6" w14:textId="6858C283" w:rsidR="000B165C" w:rsidRDefault="00A26FBD" w:rsidP="00527F1E">
      <w:pPr>
        <w:pStyle w:val="ListParagraph"/>
        <w:numPr>
          <w:ilvl w:val="0"/>
          <w:numId w:val="52"/>
        </w:numPr>
      </w:pPr>
      <w:r>
        <w:lastRenderedPageBreak/>
        <w:t>If the</w:t>
      </w:r>
      <w:r w:rsidR="000B165C">
        <w:t xml:space="preserve"> metadata file header indicates that the index starts in the first byte after the header, verify that the header and index together fit in the first </w:t>
      </w:r>
      <w:proofErr w:type="spellStart"/>
      <w:r w:rsidR="000B165C">
        <w:rPr>
          <w:rFonts w:ascii="Courier" w:hAnsi="Courier" w:cs="Times New Roman"/>
          <w:color w:val="00000A"/>
          <w:sz w:val="20"/>
          <w:szCs w:val="20"/>
        </w:rPr>
        <w:t>md_pages_reserved</w:t>
      </w:r>
      <w:proofErr w:type="spellEnd"/>
      <w:r w:rsidR="000B165C">
        <w:t xml:space="preserve"> pages of the metadata file.  If it does, proceed to step 5.  If not, flag an error and abort as this condition should not be possible.</w:t>
      </w:r>
    </w:p>
    <w:p w14:paraId="12CFD8B6" w14:textId="7F30C80C" w:rsidR="000B165C" w:rsidRDefault="000B165C" w:rsidP="000B165C">
      <w:pPr>
        <w:pStyle w:val="ListParagraph"/>
      </w:pPr>
      <w:r>
        <w:t xml:space="preserve">If the metadata file indicates that the header and index are not adjacent, log this event if the log file is defined, set </w:t>
      </w:r>
      <w:proofErr w:type="spellStart"/>
      <w:r w:rsidRPr="000B165C">
        <w:rPr>
          <w:rFonts w:ascii="Courier" w:hAnsi="Courier"/>
          <w:sz w:val="20"/>
          <w:szCs w:val="20"/>
        </w:rPr>
        <w:t>header_and_index_adjacent</w:t>
      </w:r>
      <w:proofErr w:type="spellEnd"/>
      <w:r>
        <w:t xml:space="preserve"> to FALSE, and </w:t>
      </w:r>
      <w:proofErr w:type="spellStart"/>
      <w:r>
        <w:t>goto</w:t>
      </w:r>
      <w:proofErr w:type="spellEnd"/>
      <w:r>
        <w:t xml:space="preserve"> step 7.</w:t>
      </w:r>
    </w:p>
    <w:p w14:paraId="4AB9721E" w14:textId="02FB6D7E" w:rsidR="000B165C" w:rsidRDefault="000B165C" w:rsidP="00527F1E">
      <w:pPr>
        <w:pStyle w:val="ListParagraph"/>
        <w:numPr>
          <w:ilvl w:val="0"/>
          <w:numId w:val="52"/>
        </w:numPr>
      </w:pPr>
      <w:r>
        <w:t>Read the index from the buffer and verify its checksum.  If the checksum fails, log the error in the log file if it exists, and return to step 2.</w:t>
      </w:r>
    </w:p>
    <w:p w14:paraId="475BC4FC" w14:textId="302B0E75" w:rsidR="000B165C" w:rsidRDefault="000B165C" w:rsidP="00527F1E">
      <w:pPr>
        <w:pStyle w:val="ListParagraph"/>
        <w:numPr>
          <w:ilvl w:val="0"/>
          <w:numId w:val="52"/>
        </w:numPr>
      </w:pPr>
      <w:r>
        <w:t xml:space="preserve">Verify that the tick number in the header and index match.  If they do, </w:t>
      </w:r>
      <w:proofErr w:type="spellStart"/>
      <w:r>
        <w:t>goto</w:t>
      </w:r>
      <w:proofErr w:type="spellEnd"/>
      <w:r>
        <w:t xml:space="preserve"> step 12.  If the tick number in the header is one greater than that in the index, we have a very improbable torn write – log it and return to step 2.  All other tick number mis-matches should be un-</w:t>
      </w:r>
      <w:proofErr w:type="gramStart"/>
      <w:r>
        <w:t>attainable  –</w:t>
      </w:r>
      <w:proofErr w:type="gramEnd"/>
      <w:r>
        <w:t xml:space="preserve"> </w:t>
      </w:r>
      <w:r w:rsidR="00A26FBD">
        <w:t xml:space="preserve">flag the appropriate error and </w:t>
      </w:r>
      <w:r>
        <w:t>abort.</w:t>
      </w:r>
    </w:p>
    <w:p w14:paraId="4317CB3D" w14:textId="099B006A" w:rsidR="000B165C" w:rsidRDefault="000B165C" w:rsidP="00527F1E">
      <w:pPr>
        <w:pStyle w:val="ListParagraph"/>
        <w:numPr>
          <w:ilvl w:val="0"/>
          <w:numId w:val="52"/>
        </w:numPr>
      </w:pPr>
      <w:r>
        <w:t>Load the first header size</w:t>
      </w:r>
      <w:r>
        <w:rPr>
          <w:rStyle w:val="FootnoteReference"/>
        </w:rPr>
        <w:footnoteReference w:id="18"/>
      </w:r>
      <w:r>
        <w:t xml:space="preserve"> bytes in the metadata file into a buffer.  Note that the remainder of the first page is un-used – although it will probably be filled with junk from the last index to fit in the first </w:t>
      </w:r>
      <w:proofErr w:type="spellStart"/>
      <w:r>
        <w:rPr>
          <w:rFonts w:ascii="Courier" w:hAnsi="Courier" w:cs="Times New Roman"/>
          <w:color w:val="00000A"/>
          <w:sz w:val="20"/>
          <w:szCs w:val="20"/>
        </w:rPr>
        <w:t>md_pages_reserved</w:t>
      </w:r>
      <w:proofErr w:type="spellEnd"/>
      <w:r>
        <w:t xml:space="preserve"> pages of the metadata file.</w:t>
      </w:r>
    </w:p>
    <w:p w14:paraId="45B19FCA" w14:textId="01B19DBA" w:rsidR="000B165C" w:rsidRDefault="000B165C" w:rsidP="00527F1E">
      <w:pPr>
        <w:pStyle w:val="ListParagraph"/>
        <w:numPr>
          <w:ilvl w:val="0"/>
          <w:numId w:val="52"/>
        </w:numPr>
      </w:pPr>
      <w:r>
        <w:t>Read</w:t>
      </w:r>
      <w:r w:rsidR="00A26FBD">
        <w:t xml:space="preserve"> the</w:t>
      </w:r>
      <w:r>
        <w:t xml:space="preserve"> header from the buffer and verify its checksum.  If the checksum fails, log the error in the log file if it exists, and return to step</w:t>
      </w:r>
      <w:r w:rsidR="00A26FBD">
        <w:t xml:space="preserve"> 7</w:t>
      </w:r>
      <w:r>
        <w:t xml:space="preserve">.  </w:t>
      </w:r>
    </w:p>
    <w:p w14:paraId="076773BE" w14:textId="05EF9D97" w:rsidR="000B165C" w:rsidRDefault="000B165C" w:rsidP="00527F1E">
      <w:pPr>
        <w:pStyle w:val="ListParagraph"/>
        <w:numPr>
          <w:ilvl w:val="0"/>
          <w:numId w:val="52"/>
        </w:numPr>
      </w:pPr>
      <w:r>
        <w:t xml:space="preserve">Obtain the offset and length of the index from the header.  Note that the base address of the </w:t>
      </w:r>
      <w:r w:rsidR="003B7E3E">
        <w:t>index</w:t>
      </w:r>
      <w:r>
        <w:t xml:space="preserve"> must be page aligned.  Load the index into a buffer.</w:t>
      </w:r>
    </w:p>
    <w:p w14:paraId="4FF036CF" w14:textId="1E76230C" w:rsidR="000B165C" w:rsidRDefault="000B165C" w:rsidP="00527F1E">
      <w:pPr>
        <w:pStyle w:val="ListParagraph"/>
        <w:numPr>
          <w:ilvl w:val="0"/>
          <w:numId w:val="52"/>
        </w:numPr>
      </w:pPr>
      <w:r>
        <w:t xml:space="preserve">Read the index from the buffer and verify its checksum.  If the checksum fails, log the error in the log file if it exists, and abort as this condition indicates either out of order writes by the POSIX file system, a bug in VFD SWMR, or that </w:t>
      </w:r>
      <w:proofErr w:type="spellStart"/>
      <w:r w:rsidRPr="000B165C">
        <w:rPr>
          <w:rFonts w:ascii="Courier" w:hAnsi="Courier"/>
          <w:sz w:val="20"/>
          <w:szCs w:val="20"/>
        </w:rPr>
        <w:t>max_lag</w:t>
      </w:r>
      <w:proofErr w:type="spellEnd"/>
      <w:r>
        <w:t xml:space="preserve"> has been exceeded during this operation. </w:t>
      </w:r>
    </w:p>
    <w:p w14:paraId="0D776C9F" w14:textId="09DB42E5" w:rsidR="000B165C" w:rsidRDefault="000B165C" w:rsidP="00527F1E">
      <w:pPr>
        <w:pStyle w:val="ListParagraph"/>
        <w:numPr>
          <w:ilvl w:val="0"/>
          <w:numId w:val="52"/>
        </w:numPr>
      </w:pPr>
      <w:r>
        <w:t xml:space="preserve">Verify that the tick number in the header and index match.  Abort if they do not, as this will indicate either out of order writes by the POSIX file system, a bug in VFD SWMR, or that </w:t>
      </w:r>
      <w:proofErr w:type="spellStart"/>
      <w:r w:rsidRPr="000B165C">
        <w:rPr>
          <w:rFonts w:ascii="Courier" w:hAnsi="Courier"/>
          <w:sz w:val="20"/>
          <w:szCs w:val="20"/>
        </w:rPr>
        <w:t>max_lag</w:t>
      </w:r>
      <w:proofErr w:type="spellEnd"/>
      <w:r>
        <w:t xml:space="preserve"> has been exceeded during this operation.</w:t>
      </w:r>
    </w:p>
    <w:p w14:paraId="26A0DA74" w14:textId="77777777" w:rsidR="000B165C" w:rsidRDefault="000B165C" w:rsidP="00527F1E">
      <w:pPr>
        <w:pStyle w:val="ListParagraph"/>
        <w:numPr>
          <w:ilvl w:val="0"/>
          <w:numId w:val="52"/>
        </w:numPr>
      </w:pPr>
      <w:r>
        <w:t>Return the current tick number and index to the caller.</w:t>
      </w:r>
    </w:p>
    <w:p w14:paraId="29AA9F99" w14:textId="77777777" w:rsidR="000B165C" w:rsidRDefault="00CF7D71" w:rsidP="00766C63">
      <w:r>
        <w:t xml:space="preserve">Note that this protocol does not address the possibility of failing if a maximum number of retries is exceeded.  We probably want to do this, but </w:t>
      </w:r>
      <w:r w:rsidR="000B165C">
        <w:t>this is probably an issue best addressed after we have some operational experience with VFD SWMR.  Hence it is deferred for now.</w:t>
      </w:r>
    </w:p>
    <w:p w14:paraId="3D3C7E77" w14:textId="4EFC7BEC" w:rsidR="00D16FA0" w:rsidRDefault="00D16FA0" w:rsidP="00620424">
      <w:pPr>
        <w:pStyle w:val="Heading5"/>
      </w:pPr>
      <w:r>
        <w:t>Reading a Metadata Page or Multi-Page Metadata Entry</w:t>
      </w:r>
    </w:p>
    <w:p w14:paraId="000C6D7C" w14:textId="77777777" w:rsidR="007B6846" w:rsidRDefault="007B6846" w:rsidP="007B6846">
      <w:r>
        <w:t>Given the write ordering between new versions of metadata pages or multi-page metadata entries, and the index in which they first appear, torn writes should be impossible, and the only possible failure modes (aside from file system failure) should be:</w:t>
      </w:r>
    </w:p>
    <w:p w14:paraId="2E6CD190" w14:textId="4FBF377E" w:rsidR="007B6846" w:rsidRDefault="007B6846" w:rsidP="009121A3">
      <w:pPr>
        <w:pStyle w:val="ListParagraph"/>
        <w:numPr>
          <w:ilvl w:val="0"/>
          <w:numId w:val="16"/>
        </w:numPr>
      </w:pPr>
      <w:r>
        <w:t xml:space="preserve">Writes to the metadata file completed out of order in violation of </w:t>
      </w:r>
      <w:proofErr w:type="gramStart"/>
      <w:r>
        <w:t>POSIX  file</w:t>
      </w:r>
      <w:proofErr w:type="gramEnd"/>
      <w:r>
        <w:t xml:space="preserve"> I/O semantics.</w:t>
      </w:r>
    </w:p>
    <w:p w14:paraId="447BBF8F" w14:textId="16B4FBE4" w:rsidR="007B6846" w:rsidRDefault="007B6846" w:rsidP="009121A3">
      <w:pPr>
        <w:pStyle w:val="ListParagraph"/>
        <w:numPr>
          <w:ilvl w:val="0"/>
          <w:numId w:val="16"/>
        </w:numPr>
      </w:pPr>
      <w:r>
        <w:lastRenderedPageBreak/>
        <w:t xml:space="preserve">Read attempted more than </w:t>
      </w:r>
      <w:proofErr w:type="spellStart"/>
      <w:r>
        <w:t>max_lag</w:t>
      </w:r>
      <w:proofErr w:type="spellEnd"/>
      <w:r>
        <w:t xml:space="preserve"> ticks after the last reference to the indicated piece of metadata in the metadata file index.</w:t>
      </w:r>
    </w:p>
    <w:p w14:paraId="75C0C30C" w14:textId="729116FF" w:rsidR="007B6846" w:rsidRDefault="007B6846" w:rsidP="009121A3">
      <w:pPr>
        <w:pStyle w:val="ListParagraph"/>
        <w:numPr>
          <w:ilvl w:val="0"/>
          <w:numId w:val="16"/>
        </w:numPr>
      </w:pPr>
      <w:r>
        <w:t>Pre-mature reallocation of metadata file space – i.e. an error in the metadata file free space management code.</w:t>
      </w:r>
    </w:p>
    <w:p w14:paraId="2D079391" w14:textId="216773C3" w:rsidR="007B6846" w:rsidRDefault="007B6846" w:rsidP="007B6846">
      <w:r>
        <w:t>In all cases, we will treat this as an un-recoverable error.  If write order failures prove to be a serious issue, we will have to fall back on some variation on the NFS approach.</w:t>
      </w:r>
    </w:p>
    <w:p w14:paraId="63A1A675" w14:textId="45E0A442" w:rsidR="002D725C" w:rsidRPr="002D725C" w:rsidRDefault="00D01C0B" w:rsidP="002D725C">
      <w:r>
        <w:t>Given the offset, length, expected checksum, and a suitably sized buffer, load the specified page(s) from the metadata file into the buffer, and compute the checksum.  If the checksum matches the expected checksum, return success.  If it doesn’t, return failure.</w:t>
      </w:r>
    </w:p>
    <w:p w14:paraId="4E552176" w14:textId="77777777" w:rsidR="000405AE" w:rsidRDefault="000405AE" w:rsidP="000D74C3">
      <w:pPr>
        <w:pStyle w:val="Heading4"/>
      </w:pPr>
      <w:r>
        <w:t>NFS Case</w:t>
      </w:r>
    </w:p>
    <w:p w14:paraId="32F19AC3" w14:textId="77777777" w:rsidR="000405AE" w:rsidRPr="000405AE" w:rsidRDefault="000405AE" w:rsidP="000405AE">
      <w:r>
        <w:t>TBD</w:t>
      </w:r>
    </w:p>
    <w:p w14:paraId="79CAFE15" w14:textId="77777777" w:rsidR="000405AE" w:rsidRDefault="000405AE" w:rsidP="000D74C3">
      <w:pPr>
        <w:pStyle w:val="Heading4"/>
      </w:pPr>
      <w:r>
        <w:t>Object Store Case</w:t>
      </w:r>
    </w:p>
    <w:p w14:paraId="6FDCCE03" w14:textId="560A6033" w:rsidR="00CF0EBD" w:rsidRDefault="000405AE" w:rsidP="00CF0EBD">
      <w:r>
        <w:t>TBD</w:t>
      </w:r>
    </w:p>
    <w:p w14:paraId="75C8F349" w14:textId="30860AD6" w:rsidR="00CF0EBD" w:rsidRDefault="00CF0EBD" w:rsidP="00EE74BB">
      <w:pPr>
        <w:pStyle w:val="Heading2"/>
      </w:pPr>
      <w:r>
        <w:t>Metadata Cache Modifications for Reader</w:t>
      </w:r>
    </w:p>
    <w:p w14:paraId="249CDAE3" w14:textId="18B92031" w:rsidR="00CF0EBD" w:rsidRDefault="00A00C8D" w:rsidP="00CF0EBD">
      <w:r>
        <w:t xml:space="preserve">When a VFD SWMR reader detects the start of a new tick and the associated updated index, it must compare the old index with the new, and note any </w:t>
      </w:r>
      <w:r w:rsidR="009D7AFC">
        <w:t xml:space="preserve">new, </w:t>
      </w:r>
      <w:r w:rsidR="007A16F5">
        <w:t xml:space="preserve"> or </w:t>
      </w:r>
      <w:r>
        <w:t>modified</w:t>
      </w:r>
      <w:r w:rsidR="007A16F5">
        <w:t xml:space="preserve"> entries</w:t>
      </w:r>
      <w:r w:rsidR="007A16F5">
        <w:rPr>
          <w:rStyle w:val="FootnoteReference"/>
        </w:rPr>
        <w:footnoteReference w:id="19"/>
      </w:r>
      <w:r w:rsidR="007A16F5">
        <w:t xml:space="preserve">.  </w:t>
      </w:r>
      <w:r w:rsidR="002A3A5D">
        <w:t xml:space="preserve">For each such </w:t>
      </w:r>
      <w:r w:rsidR="009D7AFC">
        <w:t xml:space="preserve">new, </w:t>
      </w:r>
      <w:r w:rsidR="007A16F5">
        <w:t xml:space="preserve">or </w:t>
      </w:r>
      <w:r w:rsidR="002A3A5D">
        <w:t>modified page or multi-page metadata entry, any associated entries in the metadata cache must be invalidated</w:t>
      </w:r>
      <w:r w:rsidR="0077165B">
        <w:t>, as they may have been modified</w:t>
      </w:r>
      <w:r w:rsidR="002A3A5D">
        <w:t>.</w:t>
      </w:r>
    </w:p>
    <w:p w14:paraId="4789EE86" w14:textId="547D62F3" w:rsidR="007A16F5" w:rsidRDefault="00160EB4" w:rsidP="00CF0EBD">
      <w:r>
        <w:t xml:space="preserve">As mentioned in the conceptual overview, </w:t>
      </w:r>
      <w:r w:rsidR="008B63BC">
        <w:t xml:space="preserve">it would be nice if we could simply evict the relevant entries.  However, some metadata cache clients are particular about the order in which entries are evicted.  </w:t>
      </w:r>
      <w:r w:rsidR="003D7481">
        <w:t>Some of this is due to the nature of the cache client</w:t>
      </w:r>
      <w:r w:rsidR="00EF4527">
        <w:t xml:space="preserve"> in question</w:t>
      </w:r>
      <w:r w:rsidR="003D7481">
        <w:t xml:space="preserve">, and some is an artifact of the existing SWMR implementation.  However, </w:t>
      </w:r>
      <w:r w:rsidR="007A16F5">
        <w:t xml:space="preserve">unless and until we commit to VFD SWMR and remove the existing SWMR implementation from the library, </w:t>
      </w:r>
      <w:r w:rsidR="003D7481">
        <w:t xml:space="preserve">we </w:t>
      </w:r>
      <w:r w:rsidR="007A16F5">
        <w:t>have to work with the existing library.</w:t>
      </w:r>
    </w:p>
    <w:p w14:paraId="49633D4A" w14:textId="08333CCE" w:rsidR="00E45B6E" w:rsidRDefault="0077165B" w:rsidP="004676A3">
      <w:pPr>
        <w:pStyle w:val="Heading3"/>
      </w:pPr>
      <w:r>
        <w:t>Identifying Possibly Modified Metadata Cache Entries</w:t>
      </w:r>
    </w:p>
    <w:p w14:paraId="0743BC3D" w14:textId="1114A596" w:rsidR="00BE3963" w:rsidRDefault="009944DF" w:rsidP="00BE3963">
      <w:r>
        <w:t xml:space="preserve">The first step in evicting possibly modified entries from the metadata cache is mapping </w:t>
      </w:r>
      <w:r w:rsidR="009D7AFC">
        <w:t xml:space="preserve">new / </w:t>
      </w:r>
      <w:r>
        <w:t xml:space="preserve">modified pages to </w:t>
      </w:r>
      <w:r w:rsidR="00DF3DB4">
        <w:t xml:space="preserve">lists of </w:t>
      </w:r>
      <w:r>
        <w:t>entries in the metadata cache.</w:t>
      </w:r>
    </w:p>
    <w:p w14:paraId="06240B96" w14:textId="5E5DC8C0" w:rsidR="00DF3DB4" w:rsidRDefault="009944DF" w:rsidP="00BE3963">
      <w:r>
        <w:t xml:space="preserve">One obvious solution is to maintain a sorted list of </w:t>
      </w:r>
      <w:r w:rsidR="00DF3DB4">
        <w:t xml:space="preserve">all </w:t>
      </w:r>
      <w:r>
        <w:t xml:space="preserve">entries in the metadata cache, and then search for entries </w:t>
      </w:r>
      <w:r w:rsidR="00DF3DB4">
        <w:t>whose</w:t>
      </w:r>
      <w:r>
        <w:t xml:space="preserve"> base addresses </w:t>
      </w:r>
      <w:r w:rsidR="00DF3DB4">
        <w:t>fall with</w:t>
      </w:r>
      <w:r>
        <w:t xml:space="preserve">in the range </w:t>
      </w:r>
    </w:p>
    <w:p w14:paraId="15AAF848" w14:textId="2FDD31EA" w:rsidR="009944DF" w:rsidRDefault="009944DF" w:rsidP="00DF3DB4">
      <w:pPr>
        <w:ind w:left="720"/>
      </w:pPr>
      <w:r>
        <w:t xml:space="preserve">[base address of page, (base address of page + page size)].  </w:t>
      </w:r>
    </w:p>
    <w:p w14:paraId="53D0AF3B" w14:textId="60211E4B" w:rsidR="00DF3DB4" w:rsidRDefault="00DF3DB4" w:rsidP="00BE3963">
      <w:r>
        <w:lastRenderedPageBreak/>
        <w:t xml:space="preserve">This is </w:t>
      </w:r>
      <w:r w:rsidR="00B07AC1">
        <w:t>should be</w:t>
      </w:r>
      <w:r>
        <w:t xml:space="preserve"> do-able via the current skip list</w:t>
      </w:r>
      <w:r w:rsidR="007A16F5">
        <w:t xml:space="preserve"> facility</w:t>
      </w:r>
      <w:r>
        <w:t xml:space="preserve">.  However, </w:t>
      </w:r>
      <w:r w:rsidR="00B07AC1">
        <w:t>maintaining and searching this list</w:t>
      </w:r>
      <w:r>
        <w:t xml:space="preserve"> will impose significant overhead, as the skip list is </w:t>
      </w:r>
      <w:r w:rsidR="002512FA">
        <w:t>not exactly</w:t>
      </w:r>
      <w:r>
        <w:t xml:space="preserve"> a </w:t>
      </w:r>
      <w:r w:rsidR="002512FA">
        <w:t>lightweight</w:t>
      </w:r>
      <w:r>
        <w:t xml:space="preserve"> data structure.</w:t>
      </w:r>
    </w:p>
    <w:p w14:paraId="299E3765" w14:textId="77777777" w:rsidR="002512FA" w:rsidRDefault="00B20525" w:rsidP="00BE3963">
      <w:r>
        <w:t xml:space="preserve">Another option is to construct and maintain a second hash table with a hash function chosen such that all entries in a given page will map to the same bucket.  </w:t>
      </w:r>
      <w:r w:rsidR="002512FA">
        <w:t xml:space="preserve">Call this hash table the </w:t>
      </w:r>
    </w:p>
    <w:p w14:paraId="1F9F188E" w14:textId="1AC0F7D8" w:rsidR="002512FA" w:rsidRDefault="002512FA" w:rsidP="002512FA">
      <w:pPr>
        <w:ind w:left="720"/>
      </w:pPr>
      <w:proofErr w:type="spellStart"/>
      <w:r>
        <w:t>page_entry_hash_table</w:t>
      </w:r>
      <w:proofErr w:type="spellEnd"/>
      <w:r>
        <w:t xml:space="preserve">. </w:t>
      </w:r>
    </w:p>
    <w:p w14:paraId="6683EB14" w14:textId="357DCD83" w:rsidR="002512FA" w:rsidRDefault="002512FA" w:rsidP="00BE3963">
      <w:r>
        <w:t>The hash function would be:</w:t>
      </w:r>
    </w:p>
    <w:p w14:paraId="01C1EDFC" w14:textId="3D22F330" w:rsidR="002512FA" w:rsidRDefault="002512FA" w:rsidP="002512FA">
      <w:pPr>
        <w:ind w:left="720"/>
      </w:pPr>
      <w:r>
        <w:t>(</w:t>
      </w:r>
      <w:proofErr w:type="spellStart"/>
      <w:r>
        <w:t>base_addr_of_MDC_entry</w:t>
      </w:r>
      <w:proofErr w:type="spellEnd"/>
      <w:r>
        <w:t xml:space="preserve"> / </w:t>
      </w:r>
      <w:proofErr w:type="spellStart"/>
      <w:r>
        <w:t>page_size</w:t>
      </w:r>
      <w:proofErr w:type="spellEnd"/>
      <w:r>
        <w:t xml:space="preserve">) % </w:t>
      </w:r>
      <w:proofErr w:type="spellStart"/>
      <w:r>
        <w:t>hash_table_size</w:t>
      </w:r>
      <w:proofErr w:type="spellEnd"/>
    </w:p>
    <w:p w14:paraId="00D85175" w14:textId="75F1C9A4" w:rsidR="002512FA" w:rsidRDefault="002512FA" w:rsidP="00BE3963">
      <w:r>
        <w:t xml:space="preserve">Assuming that both the page size and the hash table sizes are powers of two, this can be computed very efficiently.  Use of a free list for hash table entries </w:t>
      </w:r>
      <w:r w:rsidR="00E07417">
        <w:t>should</w:t>
      </w:r>
      <w:r>
        <w:t xml:space="preserve"> minimize malloc / free overhead.</w:t>
      </w:r>
    </w:p>
    <w:p w14:paraId="05837B69" w14:textId="2F2D48AB" w:rsidR="002512FA" w:rsidRDefault="002512FA" w:rsidP="00BE3963">
      <w:r>
        <w:t>Finally, maintenance of this hash table can be inserted in the existing metadata cache hash table maintenance macros</w:t>
      </w:r>
      <w:r w:rsidR="00E07417">
        <w:t>, which should make it very lightweight</w:t>
      </w:r>
      <w:r w:rsidR="009D7AFC">
        <w:t xml:space="preserve"> and easy to implement</w:t>
      </w:r>
      <w:r>
        <w:t>.</w:t>
      </w:r>
      <w:r w:rsidR="00B07AC1">
        <w:t xml:space="preserve">  </w:t>
      </w:r>
    </w:p>
    <w:p w14:paraId="6ACA88A3" w14:textId="3818DB28" w:rsidR="00E07417" w:rsidRDefault="00E07417" w:rsidP="00BE3963">
      <w:r>
        <w:t xml:space="preserve">Note, however, that when pages collide, entries from </w:t>
      </w:r>
      <w:r w:rsidR="00CD5B26">
        <w:t>two or more</w:t>
      </w:r>
      <w:r>
        <w:t xml:space="preserve"> pages will reside in the same bucket.  Thus, when scanning the contents of a hash bucket, each entry must be checked to verify that it resides in the target page.</w:t>
      </w:r>
    </w:p>
    <w:p w14:paraId="2C9C5517" w14:textId="4D564243" w:rsidR="00CD5B26" w:rsidRDefault="00CD5B26" w:rsidP="00BE3963">
      <w:r>
        <w:t xml:space="preserve">Given the advantages of the </w:t>
      </w:r>
      <w:proofErr w:type="spellStart"/>
      <w:r>
        <w:t>page_entry_hash_table</w:t>
      </w:r>
      <w:proofErr w:type="spellEnd"/>
      <w:r>
        <w:t xml:space="preserve"> approach, </w:t>
      </w:r>
      <w:r w:rsidR="007A16F5">
        <w:t xml:space="preserve">this solution was chosen for the initial proof of concept implementation, and will be retained in the first production implementation. </w:t>
      </w:r>
      <w:r>
        <w:t>If for whatever reason it proves impractical, a skip list of all entries in the metadata cache will be the fallback approach.</w:t>
      </w:r>
    </w:p>
    <w:p w14:paraId="2BAEA639" w14:textId="3DD22FDC" w:rsidR="00CD5B26" w:rsidRDefault="00CD5B26" w:rsidP="00BE3963">
      <w:r>
        <w:t>Note that there is no need for any special provision for multi-page entries – if such an entry is in the metadata cache, a simple index lookup on its base address will reveal it.</w:t>
      </w:r>
    </w:p>
    <w:p w14:paraId="0B60084E" w14:textId="331E70B4" w:rsidR="00CD5B26" w:rsidRDefault="00467174" w:rsidP="004676A3">
      <w:pPr>
        <w:pStyle w:val="Heading3"/>
      </w:pPr>
      <w:r>
        <w:t>Evicting Entries that M</w:t>
      </w:r>
      <w:r w:rsidR="008E1F5E">
        <w:t>ay H</w:t>
      </w:r>
      <w:r w:rsidR="00963937">
        <w:t>ave Changed</w:t>
      </w:r>
    </w:p>
    <w:p w14:paraId="572BCDC9" w14:textId="3664FEC4" w:rsidR="007A16F5" w:rsidRDefault="007A16F5" w:rsidP="00BE3963">
      <w:r>
        <w:t>Before evicting possibly changed entries in the metadata cache, we must first evict all entries in the page buffer that are referenced by new / modified index entries to avoid the possibility of messages from the past.  Do this before touching the metadata cache, as our operations on it may trigger reads from the page buffer.</w:t>
      </w:r>
    </w:p>
    <w:p w14:paraId="4690CD32" w14:textId="46827C33" w:rsidR="00457849" w:rsidRDefault="00457849" w:rsidP="00BE3963">
      <w:r>
        <w:t>Once we have constructed the list of metadata cache entries that may have changed, we must evict them from the metadata cache.</w:t>
      </w:r>
      <w:r w:rsidR="007A16F5">
        <w:t xml:space="preserve">  </w:t>
      </w:r>
    </w:p>
    <w:p w14:paraId="3C144A09" w14:textId="77777777" w:rsidR="00457849" w:rsidRDefault="00457849" w:rsidP="00BE3963">
      <w:r>
        <w:t>If the entry in question is not pinned, this is trivial – we just evict it.</w:t>
      </w:r>
    </w:p>
    <w:p w14:paraId="08001B5F" w14:textId="77777777" w:rsidR="0004199B" w:rsidRDefault="00457849" w:rsidP="00BE3963">
      <w:r>
        <w:t xml:space="preserve">However, if the entry is pinned, the client </w:t>
      </w:r>
      <w:r w:rsidR="00D1649E">
        <w:t xml:space="preserve">requires that entries be evicted from the metadata cache in some specified order.  </w:t>
      </w:r>
      <w:r w:rsidR="0004199B">
        <w:t xml:space="preserve">As mentioned earlier, some of this is an artifact of the existing SWMR implementation, and some is simply due to the structure of the client.  </w:t>
      </w:r>
    </w:p>
    <w:p w14:paraId="778A7E46" w14:textId="77777777" w:rsidR="0004199B" w:rsidRDefault="0004199B" w:rsidP="00BE3963">
      <w:r>
        <w:t>Several ways of dealing with this issue present themselves:</w:t>
      </w:r>
    </w:p>
    <w:p w14:paraId="76F3C986" w14:textId="77777777" w:rsidR="0004199B" w:rsidRDefault="0004199B" w:rsidP="009121A3">
      <w:pPr>
        <w:pStyle w:val="ListParagraph"/>
        <w:numPr>
          <w:ilvl w:val="0"/>
          <w:numId w:val="17"/>
        </w:numPr>
      </w:pPr>
      <w:r>
        <w:t xml:space="preserve">Add a </w:t>
      </w:r>
      <w:proofErr w:type="gramStart"/>
      <w:r>
        <w:t>refresh(</w:t>
      </w:r>
      <w:proofErr w:type="gramEnd"/>
      <w:r>
        <w:t>) callback to the list of metadata cache client callbacks which would force the client to reload the target entry and adjust any internal structures accordingly.</w:t>
      </w:r>
    </w:p>
    <w:p w14:paraId="1E90B6F5" w14:textId="33310CE6" w:rsidR="00E07417" w:rsidRDefault="0060289F" w:rsidP="009121A3">
      <w:pPr>
        <w:pStyle w:val="ListParagraph"/>
        <w:numPr>
          <w:ilvl w:val="0"/>
          <w:numId w:val="17"/>
        </w:numPr>
      </w:pPr>
      <w:r>
        <w:t>Determine which entries must be evicted before the target entry, evict them, and then evict the target.</w:t>
      </w:r>
    </w:p>
    <w:p w14:paraId="0E0D66E5" w14:textId="15B51154" w:rsidR="0060289F" w:rsidRDefault="0060289F" w:rsidP="009121A3">
      <w:pPr>
        <w:pStyle w:val="ListParagraph"/>
        <w:numPr>
          <w:ilvl w:val="0"/>
          <w:numId w:val="17"/>
        </w:numPr>
      </w:pPr>
      <w:r>
        <w:lastRenderedPageBreak/>
        <w:t>Via the tagging mechanism, determine what on disk data structure the target entry is part of, and then evict the entire structure.</w:t>
      </w:r>
    </w:p>
    <w:p w14:paraId="5E6691E4" w14:textId="6D6F5A24" w:rsidR="0060289F" w:rsidRDefault="0060289F" w:rsidP="00BE3963">
      <w:r>
        <w:t xml:space="preserve">While </w:t>
      </w:r>
      <w:r w:rsidR="009456E3">
        <w:t xml:space="preserve">addition of </w:t>
      </w:r>
      <w:r>
        <w:t xml:space="preserve">the </w:t>
      </w:r>
      <w:proofErr w:type="gramStart"/>
      <w:r>
        <w:t>refresh(</w:t>
      </w:r>
      <w:proofErr w:type="gramEnd"/>
      <w:r>
        <w:t xml:space="preserve">) callback does some violence to the objective of making SWMR completely transparent to the </w:t>
      </w:r>
      <w:r w:rsidR="00467174">
        <w:t xml:space="preserve">bulk of the HDF5 library, it has the advantage of being very light weight.  If we adopt VFD SWMR as our SWMR implementation, we probably want to go this </w:t>
      </w:r>
      <w:r w:rsidR="00485C30">
        <w:t>route</w:t>
      </w:r>
      <w:r w:rsidR="00EA0D18">
        <w:t xml:space="preserve">.  However, </w:t>
      </w:r>
      <w:r w:rsidR="007A16F5">
        <w:t>due to the cost, there is little point in doing so until then</w:t>
      </w:r>
      <w:r w:rsidR="00467174">
        <w:t>.</w:t>
      </w:r>
    </w:p>
    <w:p w14:paraId="039A5432" w14:textId="1B4E7C8C" w:rsidR="00467174" w:rsidRDefault="00467174" w:rsidP="00BE3963">
      <w:r>
        <w:t xml:space="preserve">Option 2) is doable for clients that use the existing flush dependency mechanism to express their flush and eviction ordering requirements to the metadata cache.  While I’m not sure, this may be all of them at present.  If so, this option </w:t>
      </w:r>
      <w:r w:rsidR="00485C30">
        <w:t>should</w:t>
      </w:r>
      <w:r>
        <w:t xml:space="preserve"> be viable.  However, part of the objective of VFD SWMR is to remove </w:t>
      </w:r>
      <w:r w:rsidR="00485C30">
        <w:t>the flush dependency</w:t>
      </w:r>
      <w:r>
        <w:t xml:space="preserve"> facility – thus if we use it, it will be a temporary lash up.</w:t>
      </w:r>
    </w:p>
    <w:p w14:paraId="2A2D7942" w14:textId="36B3A31D" w:rsidR="006E16DB" w:rsidRDefault="00467174" w:rsidP="00BE3963">
      <w:r>
        <w:t xml:space="preserve">In principle, the mechanism for </w:t>
      </w:r>
      <w:r w:rsidR="001244A5">
        <w:t xml:space="preserve">evicting </w:t>
      </w:r>
      <w:r w:rsidR="00DD3907">
        <w:t xml:space="preserve">entire on disk data structures exists via the tagging mechanism, and is tested as part of the EOC (Evict On Close) feature.  However, if memory serves, </w:t>
      </w:r>
      <w:r w:rsidR="006E16DB">
        <w:t xml:space="preserve">EOC is only implemented for groups and datasets – which suggests </w:t>
      </w:r>
      <w:r w:rsidR="00792459">
        <w:t xml:space="preserve">that </w:t>
      </w:r>
      <w:r w:rsidR="006E16DB">
        <w:t xml:space="preserve">we may have more work to do for the general case.  </w:t>
      </w:r>
    </w:p>
    <w:p w14:paraId="11F9A262" w14:textId="6F290A6D" w:rsidR="00467174" w:rsidRDefault="006E16DB" w:rsidP="00BE3963">
      <w:r>
        <w:t xml:space="preserve">This said, option 3 </w:t>
      </w:r>
      <w:r w:rsidR="007A16F5">
        <w:t xml:space="preserve">was clearly the easiest </w:t>
      </w:r>
      <w:r>
        <w:t xml:space="preserve">to implement, and thus </w:t>
      </w:r>
      <w:r w:rsidR="007A16F5">
        <w:t>was chosen for the initial implementation – with the addition of a refresh function for the superblock, which obviously can’t be evicted</w:t>
      </w:r>
      <w:r>
        <w:t xml:space="preserve">.  </w:t>
      </w:r>
      <w:r w:rsidR="007A16F5">
        <w:t xml:space="preserve">While it is </w:t>
      </w:r>
      <w:r>
        <w:t xml:space="preserve">heavy weight, </w:t>
      </w:r>
      <w:r w:rsidR="007A16F5">
        <w:t xml:space="preserve">we will retain it for the initial production implementation, with the addition of further </w:t>
      </w:r>
      <w:proofErr w:type="gramStart"/>
      <w:r w:rsidR="007A16F5">
        <w:t>refresh(</w:t>
      </w:r>
      <w:proofErr w:type="gramEnd"/>
      <w:r w:rsidR="007A16F5">
        <w:t xml:space="preserve">) functions should they prove necessary.  This seems prudent, as we will need to move to the </w:t>
      </w:r>
      <w:proofErr w:type="gramStart"/>
      <w:r w:rsidR="007A16F5">
        <w:t>refresh(</w:t>
      </w:r>
      <w:proofErr w:type="gramEnd"/>
      <w:r w:rsidR="007A16F5">
        <w:t>) approach if we commit to VFD SWMR and remove the existing solution.  Thus this approach minimizes wasted effort.</w:t>
      </w:r>
    </w:p>
    <w:p w14:paraId="6ECA921E" w14:textId="7EACE3C3" w:rsidR="00E45B6E" w:rsidRDefault="00E45B6E" w:rsidP="004676A3">
      <w:pPr>
        <w:pStyle w:val="Heading3"/>
      </w:pPr>
      <w:r>
        <w:t>Possible Optimizations</w:t>
      </w:r>
    </w:p>
    <w:p w14:paraId="3993502C" w14:textId="1306D813" w:rsidR="00160EB4" w:rsidRDefault="00160EB4" w:rsidP="00CF0EBD">
      <w:r>
        <w:t xml:space="preserve"> </w:t>
      </w:r>
      <w:r w:rsidR="006E16DB">
        <w:t xml:space="preserve">One obvious optimization is to test possibly modified entries to see if they have actually been modified, and not evict </w:t>
      </w:r>
      <w:r w:rsidR="007A16F5">
        <w:t xml:space="preserve">or refresh </w:t>
      </w:r>
      <w:r w:rsidR="006E16DB">
        <w:t>them if they haven’t.</w:t>
      </w:r>
    </w:p>
    <w:p w14:paraId="13B02BCC" w14:textId="10AF78A2" w:rsidR="006E16DB" w:rsidRDefault="00792459" w:rsidP="00CF0EBD">
      <w:r>
        <w:t>We could do this by decorating metadata cache entries with the checksum of the on disk image of the entry from which the entry was loaded.  Since each metadata cache entry knows its offset and length on disk, we could compute the checksum of the entry in the modified metadata page, and only evict (or eventually refresh) the entry if the checksums don’t match.</w:t>
      </w:r>
    </w:p>
    <w:p w14:paraId="003548EC" w14:textId="42CEC02E" w:rsidR="00792459" w:rsidRDefault="00792459" w:rsidP="00CF0EBD">
      <w:r>
        <w:t>This implies loading the page from the metadata file – but given that the metadata cache contains one or more entries from that page, the chances are that we will need it anyway.</w:t>
      </w:r>
    </w:p>
    <w:p w14:paraId="1481F209" w14:textId="2DCC3AA4" w:rsidR="007A16F5" w:rsidRDefault="007A16F5" w:rsidP="00CF0EBD">
      <w:r>
        <w:t xml:space="preserve">Another possible option is to mark entries as possibly invalidated, and only refresh them if they are accessed.  This has the advantage of minimizing reader end of tick processing, and delaying metadata cache entry refresh until the entry is needed.  </w:t>
      </w:r>
    </w:p>
    <w:p w14:paraId="0EF27920" w14:textId="0EE7FBFE" w:rsidR="007A16F5" w:rsidRDefault="007A16F5" w:rsidP="00CF0EBD">
      <w:r>
        <w:t>These notions are listed here so they are not forgotten.  However, there are no plans to implement them in the first production implementation.</w:t>
      </w:r>
    </w:p>
    <w:p w14:paraId="273EBE19" w14:textId="766BA362" w:rsidR="00CF0EBD" w:rsidRDefault="00485C30" w:rsidP="00EE74BB">
      <w:pPr>
        <w:pStyle w:val="Heading2"/>
      </w:pPr>
      <w:r>
        <w:t xml:space="preserve">VFD </w:t>
      </w:r>
      <w:r w:rsidR="00CF0EBD">
        <w:t xml:space="preserve">SWMR </w:t>
      </w:r>
      <w:r>
        <w:t xml:space="preserve">Reader </w:t>
      </w:r>
      <w:r w:rsidR="00CF0EBD">
        <w:t>VFD</w:t>
      </w:r>
    </w:p>
    <w:p w14:paraId="215A7B73" w14:textId="362673C8" w:rsidR="00CF0EBD" w:rsidRDefault="00485C30" w:rsidP="00CF0EBD">
      <w:r>
        <w:t xml:space="preserve">The purpose of the reader VFD in VFD SWMR is </w:t>
      </w:r>
      <w:r w:rsidR="00197B96">
        <w:t xml:space="preserve">to </w:t>
      </w:r>
      <w:r w:rsidR="00DA129A">
        <w:t xml:space="preserve">intercept metadata page and multi-page </w:t>
      </w:r>
      <w:r w:rsidR="009456E3">
        <w:t xml:space="preserve">metadata </w:t>
      </w:r>
      <w:r w:rsidR="00DA129A">
        <w:t xml:space="preserve">entry reads that </w:t>
      </w:r>
      <w:r w:rsidR="00EB6364">
        <w:t>appear</w:t>
      </w:r>
      <w:r w:rsidR="00DA129A">
        <w:t xml:space="preserve"> in the metadata file index, and satisfy them from the metadata file.  </w:t>
      </w:r>
      <w:r w:rsidR="0003105D">
        <w:lastRenderedPageBreak/>
        <w:t xml:space="preserve">Metadata reads that don’t appear in the metadata file index </w:t>
      </w:r>
      <w:r w:rsidR="00237A18">
        <w:t xml:space="preserve">and all raw data read requests </w:t>
      </w:r>
      <w:r w:rsidR="0003105D">
        <w:t>are s</w:t>
      </w:r>
      <w:r w:rsidR="00211646">
        <w:t>atisfied from the underlying HDF</w:t>
      </w:r>
      <w:r w:rsidR="0003105D">
        <w:t>5 file</w:t>
      </w:r>
      <w:r w:rsidR="00C17178">
        <w:rPr>
          <w:rStyle w:val="FootnoteReference"/>
        </w:rPr>
        <w:footnoteReference w:id="20"/>
      </w:r>
      <w:r w:rsidR="0003105D">
        <w:t>.</w:t>
      </w:r>
      <w:r w:rsidR="00C17178">
        <w:t xml:space="preserve">  </w:t>
      </w:r>
    </w:p>
    <w:p w14:paraId="56C23BE0" w14:textId="689F64F9" w:rsidR="008B1CBB" w:rsidRDefault="00237A18" w:rsidP="00CF0EBD">
      <w:r>
        <w:t>Since</w:t>
      </w:r>
      <w:r w:rsidR="008B1CBB">
        <w:t xml:space="preserve"> the reader VFD </w:t>
      </w:r>
      <w:r>
        <w:t>must open</w:t>
      </w:r>
      <w:r w:rsidR="008B1CBB">
        <w:t xml:space="preserve"> and access</w:t>
      </w:r>
      <w:r>
        <w:t xml:space="preserve"> the metadata file, and pass un-satisfied read requests to an underlyin</w:t>
      </w:r>
      <w:r w:rsidR="00745335">
        <w:t>g VFD, the following additional functionality is required</w:t>
      </w:r>
      <w:r w:rsidR="008B1CBB">
        <w:t>:</w:t>
      </w:r>
    </w:p>
    <w:p w14:paraId="5A9EF8A9" w14:textId="77777777" w:rsidR="00237A18" w:rsidRDefault="00237A18" w:rsidP="009121A3">
      <w:pPr>
        <w:pStyle w:val="ListParagraph"/>
        <w:numPr>
          <w:ilvl w:val="0"/>
          <w:numId w:val="35"/>
        </w:numPr>
      </w:pPr>
      <w:r>
        <w:t>On open, it must:</w:t>
      </w:r>
    </w:p>
    <w:p w14:paraId="514AB573" w14:textId="7B8B7EE7" w:rsidR="00237A18" w:rsidRDefault="00237A18" w:rsidP="009121A3">
      <w:pPr>
        <w:pStyle w:val="ListParagraph"/>
        <w:numPr>
          <w:ilvl w:val="1"/>
          <w:numId w:val="36"/>
        </w:numPr>
      </w:pPr>
      <w:r>
        <w:t>Wait until the metadata file exists and contains a valid header and index</w:t>
      </w:r>
      <w:r w:rsidR="008E3047">
        <w:t>.</w:t>
      </w:r>
    </w:p>
    <w:p w14:paraId="58597933" w14:textId="3E88DC3F" w:rsidR="008E3047" w:rsidRDefault="00197B96" w:rsidP="009121A3">
      <w:pPr>
        <w:pStyle w:val="ListParagraph"/>
        <w:numPr>
          <w:ilvl w:val="1"/>
          <w:numId w:val="36"/>
        </w:numPr>
      </w:pPr>
      <w:r>
        <w:t>Load the initial header and index from the metadata file</w:t>
      </w:r>
      <w:r w:rsidR="008E3047">
        <w:t xml:space="preserve">.  Note that in the case of an existing </w:t>
      </w:r>
      <w:r>
        <w:t xml:space="preserve">HDF5 </w:t>
      </w:r>
      <w:r w:rsidR="008E3047">
        <w:t xml:space="preserve">file, </w:t>
      </w:r>
      <w:r>
        <w:t>the tick 0</w:t>
      </w:r>
      <w:r w:rsidR="008E3047">
        <w:t xml:space="preserve"> index will be empty</w:t>
      </w:r>
      <w:r>
        <w:t xml:space="preserve"> – but there is no requirement that the reader open the file </w:t>
      </w:r>
      <w:r w:rsidR="00ED529F">
        <w:t>as a</w:t>
      </w:r>
      <w:r>
        <w:t xml:space="preserve"> VFD SWMR </w:t>
      </w:r>
      <w:r w:rsidR="00ED529F">
        <w:t>reader</w:t>
      </w:r>
      <w:r>
        <w:t xml:space="preserve"> at tick 0</w:t>
      </w:r>
      <w:r w:rsidR="008E3047">
        <w:t>.</w:t>
      </w:r>
    </w:p>
    <w:p w14:paraId="7B319434" w14:textId="492A3170" w:rsidR="00151C36" w:rsidRDefault="00151C36" w:rsidP="009121A3">
      <w:pPr>
        <w:pStyle w:val="ListParagraph"/>
        <w:numPr>
          <w:ilvl w:val="1"/>
          <w:numId w:val="36"/>
        </w:numPr>
      </w:pPr>
      <w:r>
        <w:t>Make the contents of the initial header and index available to the VFD SWMR reader initialization code.</w:t>
      </w:r>
    </w:p>
    <w:p w14:paraId="3645B5A9" w14:textId="53D9748F" w:rsidR="00237A18" w:rsidRDefault="00237A18" w:rsidP="009121A3">
      <w:pPr>
        <w:pStyle w:val="ListParagraph"/>
        <w:numPr>
          <w:ilvl w:val="1"/>
          <w:numId w:val="36"/>
        </w:numPr>
      </w:pPr>
      <w:r>
        <w:t>Initialize the specified VFD to access the target HDF5 file, and instruct it to open that file</w:t>
      </w:r>
      <w:r w:rsidR="008E3047">
        <w:t xml:space="preserve"> R/O.</w:t>
      </w:r>
    </w:p>
    <w:p w14:paraId="3A1FCC80" w14:textId="4DA92EF7" w:rsidR="00237A18" w:rsidRDefault="00237A18" w:rsidP="009121A3">
      <w:pPr>
        <w:pStyle w:val="ListParagraph"/>
        <w:numPr>
          <w:ilvl w:val="0"/>
          <w:numId w:val="35"/>
        </w:numPr>
      </w:pPr>
      <w:r>
        <w:t>On request, it must obtain the current tick and index from the metadata file</w:t>
      </w:r>
      <w:r w:rsidR="00745335">
        <w:t xml:space="preserve">.  Note that this requires either an extension to the VFD interface, or </w:t>
      </w:r>
      <w:r w:rsidR="00817A2F">
        <w:t>the addition of ad-hoc</w:t>
      </w:r>
      <w:r w:rsidR="00745335">
        <w:t xml:space="preserve"> functions as per the MPIO VFD.  As the VFD SWMR Reader VFD will probably be sold as a plugin, an extension to the VFD interface would seem to be required eventually.</w:t>
      </w:r>
      <w:r w:rsidR="00211646">
        <w:rPr>
          <w:rStyle w:val="FootnoteReference"/>
        </w:rPr>
        <w:footnoteReference w:id="21"/>
      </w:r>
    </w:p>
    <w:p w14:paraId="26298154" w14:textId="2EA90400" w:rsidR="00B603E2" w:rsidRDefault="0017642D" w:rsidP="009121A3">
      <w:pPr>
        <w:pStyle w:val="ListParagraph"/>
        <w:numPr>
          <w:ilvl w:val="0"/>
          <w:numId w:val="35"/>
        </w:numPr>
      </w:pPr>
      <w:r>
        <w:t>On request, it must use the provided index.  Note that this index will be an index that it read from the metadata file.</w:t>
      </w:r>
    </w:p>
    <w:p w14:paraId="0906DDB1" w14:textId="62667DCD" w:rsidR="00237A18" w:rsidRDefault="000E3826" w:rsidP="00CF0EBD">
      <w:r>
        <w:t>Where necessary, the added functionality is discussed in greater detail in the following subsections.</w:t>
      </w:r>
    </w:p>
    <w:p w14:paraId="6AE4B0FB" w14:textId="10F4FB9D" w:rsidR="000E3826" w:rsidRDefault="000E3826" w:rsidP="004676A3">
      <w:pPr>
        <w:pStyle w:val="Heading3"/>
      </w:pPr>
      <w:r>
        <w:t>Selection and Management of the Underlying VFD</w:t>
      </w:r>
    </w:p>
    <w:p w14:paraId="7F6DE4F8" w14:textId="3AB069C5" w:rsidR="000E3826" w:rsidRDefault="000E3826" w:rsidP="000E3826">
      <w:r>
        <w:t>Eventually, we will need to define a mechanism for the VFD SWMR Reader VFD to receive and execute instructions specifying the underlying VFD.</w:t>
      </w:r>
    </w:p>
    <w:p w14:paraId="35F6087D" w14:textId="1E3A8861" w:rsidR="000E3826" w:rsidRDefault="007A16F5" w:rsidP="000E3826">
      <w:r>
        <w:t xml:space="preserve">In the initial proof of concept implementation, we used </w:t>
      </w:r>
      <w:r w:rsidR="000E3826">
        <w:t>hard wire</w:t>
      </w:r>
      <w:r>
        <w:t>d</w:t>
      </w:r>
      <w:r w:rsidR="000E3826">
        <w:t xml:space="preserve"> initialization code for the Sec2 VFD and simply pass</w:t>
      </w:r>
      <w:r>
        <w:t>ed</w:t>
      </w:r>
      <w:r w:rsidR="000E3826">
        <w:t xml:space="preserve"> it the target </w:t>
      </w:r>
      <w:r w:rsidR="00BE1DB5">
        <w:t xml:space="preserve">HDF5 </w:t>
      </w:r>
      <w:r w:rsidR="000E3826">
        <w:t>file name.</w:t>
      </w:r>
      <w:r>
        <w:t xml:space="preserve">  We will retain this until Jake’s pluggable VFD feature is ready, and then rework VFD SWMR reader VFD configuration to use his configuration protocol developed for pluggable and stackable VFDs.</w:t>
      </w:r>
    </w:p>
    <w:p w14:paraId="3FB83922" w14:textId="285EF595" w:rsidR="000E3826" w:rsidRDefault="000E3826" w:rsidP="004676A3">
      <w:pPr>
        <w:pStyle w:val="Heading3"/>
      </w:pPr>
      <w:r>
        <w:lastRenderedPageBreak/>
        <w:t>Index Management</w:t>
      </w:r>
    </w:p>
    <w:p w14:paraId="23FEED56" w14:textId="5C5CE3BC" w:rsidR="00EE73CC" w:rsidRDefault="00EE73CC" w:rsidP="00EE73CC">
      <w:r>
        <w:t xml:space="preserve">As discussed above in section 3.6 (Metadata Cache Modifications for </w:t>
      </w:r>
      <w:r w:rsidR="00507FC6">
        <w:t>Reader), shifts from an old index to a new one must be coordinated with evictions from the metadata</w:t>
      </w:r>
      <w:r w:rsidR="007A16F5">
        <w:t xml:space="preserve"> cache and </w:t>
      </w:r>
      <w:r w:rsidR="00507FC6">
        <w:t>from the page buffer as well.</w:t>
      </w:r>
    </w:p>
    <w:p w14:paraId="5A340A10" w14:textId="72999DCD" w:rsidR="00BE1DB5" w:rsidRDefault="00BE1DB5" w:rsidP="00EE73CC">
      <w:r>
        <w:t xml:space="preserve">To enable this, the VFD SWMR </w:t>
      </w:r>
      <w:r w:rsidR="007A16F5">
        <w:t xml:space="preserve">reader VFD </w:t>
      </w:r>
      <w:r>
        <w:t>must be able to:</w:t>
      </w:r>
    </w:p>
    <w:p w14:paraId="634ED8E4" w14:textId="42D17785" w:rsidR="00BE1DB5" w:rsidRDefault="00BE1DB5" w:rsidP="009121A3">
      <w:pPr>
        <w:pStyle w:val="ListParagraph"/>
        <w:numPr>
          <w:ilvl w:val="0"/>
          <w:numId w:val="37"/>
        </w:numPr>
      </w:pPr>
      <w:r>
        <w:t>Report the initial tick, page size, and index immediately after opening the metadata file</w:t>
      </w:r>
      <w:r w:rsidR="00CA0D50">
        <w:t>.</w:t>
      </w:r>
    </w:p>
    <w:p w14:paraId="7853D2F8" w14:textId="690F6661" w:rsidR="00CA0D50" w:rsidRDefault="00CA0D50" w:rsidP="009121A3">
      <w:pPr>
        <w:pStyle w:val="ListParagraph"/>
        <w:numPr>
          <w:ilvl w:val="0"/>
          <w:numId w:val="37"/>
        </w:numPr>
      </w:pPr>
      <w:r>
        <w:t>Obtain the current tick and index from the metadata file on request.</w:t>
      </w:r>
    </w:p>
    <w:p w14:paraId="664161C2" w14:textId="20229088" w:rsidR="00CA0D50" w:rsidRDefault="00CA0D50" w:rsidP="009121A3">
      <w:pPr>
        <w:pStyle w:val="ListParagraph"/>
        <w:numPr>
          <w:ilvl w:val="0"/>
          <w:numId w:val="37"/>
        </w:numPr>
      </w:pPr>
      <w:r>
        <w:t>Use the specified index when processing metadata page or multi-page metadata entry read requests.</w:t>
      </w:r>
    </w:p>
    <w:p w14:paraId="44515DF0"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52D3B64B" w14:textId="2B8A46B5" w:rsidR="00A1053B" w:rsidRDefault="00A1053B" w:rsidP="00A1053B">
      <w:r>
        <w:t>The internal representations of metadata file indexes are simply arrays of instance</w:t>
      </w:r>
      <w:r w:rsidR="00776DB5">
        <w:t>s</w:t>
      </w:r>
      <w:r>
        <w:t xml:space="preserve"> of </w:t>
      </w:r>
      <w:r w:rsidR="00776DB5" w:rsidRPr="00776DB5">
        <w:rPr>
          <w:rFonts w:ascii="Courier" w:hAnsi="Courier"/>
          <w:sz w:val="20"/>
          <w:szCs w:val="20"/>
        </w:rPr>
        <w:t>struct</w:t>
      </w:r>
      <w:r w:rsidR="00776DB5">
        <w:t xml:space="preserve"> </w:t>
      </w:r>
      <w:r w:rsidRPr="00A1053B">
        <w:rPr>
          <w:rFonts w:ascii="Courier" w:hAnsi="Courier"/>
          <w:sz w:val="20"/>
          <w:szCs w:val="20"/>
        </w:rPr>
        <w:t>H5FD_vfd_swmr_idx_entry_t</w:t>
      </w:r>
      <w:r w:rsidR="00776DB5">
        <w:t xml:space="preserve">, </w:t>
      </w:r>
      <w:r>
        <w:t xml:space="preserve">with the entries sorted in increasing </w:t>
      </w:r>
      <w:r w:rsidRPr="00A1053B">
        <w:rPr>
          <w:rFonts w:ascii="Courier" w:hAnsi="Courier"/>
          <w:sz w:val="20"/>
          <w:szCs w:val="20"/>
        </w:rPr>
        <w:t>hdf5_page_offset</w:t>
      </w:r>
      <w:r>
        <w:t>.</w:t>
      </w:r>
      <w:r w:rsidR="000F356C">
        <w:t xml:space="preserve">  Such an index might be declared as follows:</w:t>
      </w:r>
    </w:p>
    <w:p w14:paraId="008D9682"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0928507D" w14:textId="59377390" w:rsidR="00672889" w:rsidRDefault="00672889" w:rsidP="00A1053B">
      <w:pPr>
        <w:widowControl w:val="0"/>
        <w:autoSpaceDE w:val="0"/>
        <w:autoSpaceDN w:val="0"/>
        <w:adjustRightInd w:val="0"/>
        <w:spacing w:after="0"/>
        <w:ind w:left="720"/>
        <w:jc w:val="left"/>
        <w:rPr>
          <w:rFonts w:ascii="Courier" w:hAnsi="Courier" w:cs="Times New Roman"/>
          <w:color w:val="00000A"/>
          <w:sz w:val="20"/>
          <w:szCs w:val="20"/>
        </w:rPr>
      </w:pPr>
      <w:r>
        <w:rPr>
          <w:rFonts w:ascii="Courier" w:hAnsi="Courier" w:cs="Times New Roman"/>
          <w:color w:val="00000A"/>
          <w:sz w:val="20"/>
          <w:szCs w:val="20"/>
        </w:rPr>
        <w:t xml:space="preserve">struct </w:t>
      </w:r>
      <w:r w:rsidR="00A1053B" w:rsidRPr="00E65FCE">
        <w:rPr>
          <w:rFonts w:ascii="Courier" w:hAnsi="Courier" w:cs="Times New Roman"/>
          <w:color w:val="00000A"/>
          <w:sz w:val="20"/>
          <w:szCs w:val="20"/>
        </w:rPr>
        <w:t>H5F</w:t>
      </w:r>
      <w:r w:rsidR="00A1053B">
        <w:rPr>
          <w:rFonts w:ascii="Courier" w:hAnsi="Courier" w:cs="Times New Roman"/>
          <w:color w:val="00000A"/>
          <w:sz w:val="20"/>
          <w:szCs w:val="20"/>
        </w:rPr>
        <w:t>D</w:t>
      </w:r>
      <w:r w:rsidR="00A1053B" w:rsidRPr="00E65FCE">
        <w:rPr>
          <w:rFonts w:ascii="Courier" w:hAnsi="Courier" w:cs="Times New Roman"/>
          <w:color w:val="00000A"/>
          <w:sz w:val="20"/>
          <w:szCs w:val="20"/>
        </w:rPr>
        <w:t>_vfd_swmr_</w:t>
      </w:r>
      <w:r w:rsidR="00A1053B">
        <w:rPr>
          <w:rFonts w:ascii="Courier" w:hAnsi="Courier" w:cs="Times New Roman"/>
          <w:color w:val="00000A"/>
          <w:sz w:val="20"/>
          <w:szCs w:val="20"/>
        </w:rPr>
        <w:t>idx_entry</w:t>
      </w:r>
      <w:r w:rsidR="00A1053B" w:rsidRPr="00E65FCE">
        <w:rPr>
          <w:rFonts w:ascii="Courier" w:hAnsi="Courier" w:cs="Times New Roman"/>
          <w:color w:val="00000A"/>
          <w:sz w:val="20"/>
          <w:szCs w:val="20"/>
        </w:rPr>
        <w:t>_t</w:t>
      </w:r>
      <w:r w:rsidR="00A1053B">
        <w:rPr>
          <w:rFonts w:ascii="Courier" w:hAnsi="Courier" w:cs="Times New Roman"/>
          <w:color w:val="00000A"/>
          <w:sz w:val="20"/>
          <w:szCs w:val="20"/>
        </w:rPr>
        <w:t xml:space="preserve"> </w:t>
      </w:r>
      <w:proofErr w:type="gramStart"/>
      <w:r w:rsidR="00A1053B">
        <w:rPr>
          <w:rFonts w:ascii="Courier" w:hAnsi="Courier" w:cs="Times New Roman"/>
          <w:color w:val="00000A"/>
          <w:sz w:val="20"/>
          <w:szCs w:val="20"/>
        </w:rPr>
        <w:t>index[</w:t>
      </w:r>
      <w:proofErr w:type="gramEnd"/>
      <w:r w:rsidR="00A1053B">
        <w:rPr>
          <w:rFonts w:ascii="Courier" w:hAnsi="Courier" w:cs="Times New Roman"/>
          <w:color w:val="00000A"/>
          <w:sz w:val="20"/>
          <w:szCs w:val="20"/>
        </w:rPr>
        <w:t>];</w:t>
      </w:r>
    </w:p>
    <w:p w14:paraId="4E926DC1" w14:textId="77777777" w:rsidR="00A1053B" w:rsidRDefault="00A1053B" w:rsidP="00A1053B">
      <w:pPr>
        <w:widowControl w:val="0"/>
        <w:autoSpaceDE w:val="0"/>
        <w:autoSpaceDN w:val="0"/>
        <w:adjustRightInd w:val="0"/>
        <w:spacing w:after="0"/>
        <w:ind w:left="720"/>
        <w:jc w:val="left"/>
        <w:rPr>
          <w:rFonts w:ascii="Courier" w:hAnsi="Courier" w:cs="Times New Roman"/>
          <w:color w:val="00000A"/>
          <w:sz w:val="20"/>
          <w:szCs w:val="20"/>
        </w:rPr>
      </w:pPr>
    </w:p>
    <w:p w14:paraId="3F593E71" w14:textId="77777777" w:rsidR="00A1053B" w:rsidRDefault="00A1053B" w:rsidP="000F465D">
      <w:pPr>
        <w:widowControl w:val="0"/>
        <w:autoSpaceDE w:val="0"/>
        <w:autoSpaceDN w:val="0"/>
        <w:adjustRightInd w:val="0"/>
        <w:spacing w:after="0"/>
        <w:jc w:val="left"/>
        <w:rPr>
          <w:rFonts w:ascii="Courier" w:hAnsi="Courier" w:cs="Times New Roman"/>
          <w:color w:val="00000A"/>
          <w:sz w:val="20"/>
          <w:szCs w:val="20"/>
        </w:rPr>
      </w:pPr>
    </w:p>
    <w:p w14:paraId="155512D4" w14:textId="7DC3FCD4" w:rsidR="00A179CA" w:rsidRDefault="00884A93" w:rsidP="00EE73CC">
      <w:r>
        <w:t xml:space="preserve">In principle, the size of the index is variable.  However, for the initial implementation, the </w:t>
      </w:r>
      <w:r w:rsidR="007A16F5">
        <w:t>size of the index was</w:t>
      </w:r>
      <w:r w:rsidR="00A179CA">
        <w:t xml:space="preserve"> capped by:</w:t>
      </w:r>
    </w:p>
    <w:p w14:paraId="10EFE4A8" w14:textId="1B17E590" w:rsidR="00A179CA" w:rsidRPr="002241A0" w:rsidRDefault="00A179CA" w:rsidP="002241A0">
      <w:pPr>
        <w:rPr>
          <w:rFonts w:ascii="Courier" w:hAnsi="Courier"/>
          <w:sz w:val="20"/>
          <w:szCs w:val="20"/>
        </w:rPr>
      </w:pPr>
      <w:r w:rsidRPr="002241A0">
        <w:rPr>
          <w:rFonts w:ascii="Courier" w:hAnsi="Courier"/>
          <w:sz w:val="20"/>
          <w:szCs w:val="20"/>
        </w:rPr>
        <w:t xml:space="preserve">(page size * </w:t>
      </w:r>
      <w:proofErr w:type="spellStart"/>
      <w:r w:rsidRPr="002241A0">
        <w:rPr>
          <w:rFonts w:ascii="Courier" w:hAnsi="Courier"/>
          <w:sz w:val="20"/>
          <w:szCs w:val="20"/>
        </w:rPr>
        <w:t>pages_reserved</w:t>
      </w:r>
      <w:proofErr w:type="spellEnd"/>
      <w:r w:rsidR="002241A0" w:rsidRPr="002241A0">
        <w:rPr>
          <w:rFonts w:ascii="Courier" w:hAnsi="Courier"/>
          <w:sz w:val="20"/>
          <w:szCs w:val="20"/>
        </w:rPr>
        <w:t xml:space="preserve"> – </w:t>
      </w:r>
      <w:proofErr w:type="spellStart"/>
      <w:r w:rsidR="002241A0" w:rsidRPr="002241A0">
        <w:rPr>
          <w:rFonts w:ascii="Courier" w:hAnsi="Courier"/>
          <w:sz w:val="20"/>
          <w:szCs w:val="20"/>
        </w:rPr>
        <w:t>header_size</w:t>
      </w:r>
      <w:proofErr w:type="spellEnd"/>
      <w:r w:rsidR="002241A0" w:rsidRPr="002241A0">
        <w:rPr>
          <w:rFonts w:ascii="Courier" w:hAnsi="Courier"/>
          <w:sz w:val="20"/>
          <w:szCs w:val="20"/>
        </w:rPr>
        <w:t xml:space="preserve"> – </w:t>
      </w:r>
      <w:proofErr w:type="spellStart"/>
      <w:r w:rsidR="002241A0" w:rsidRPr="002241A0">
        <w:rPr>
          <w:rFonts w:ascii="Courier" w:hAnsi="Courier"/>
          <w:sz w:val="20"/>
          <w:szCs w:val="20"/>
        </w:rPr>
        <w:t>index_overhead</w:t>
      </w:r>
      <w:proofErr w:type="spellEnd"/>
      <w:r w:rsidR="008E6888">
        <w:rPr>
          <w:rStyle w:val="FootnoteReference"/>
          <w:rFonts w:ascii="Courier" w:hAnsi="Courier"/>
          <w:sz w:val="20"/>
          <w:szCs w:val="20"/>
        </w:rPr>
        <w:footnoteReference w:id="22"/>
      </w:r>
      <w:r w:rsidRPr="002241A0">
        <w:rPr>
          <w:rFonts w:ascii="Courier" w:hAnsi="Courier"/>
          <w:sz w:val="20"/>
          <w:szCs w:val="20"/>
        </w:rPr>
        <w:t xml:space="preserve">) / </w:t>
      </w:r>
      <w:proofErr w:type="spellStart"/>
      <w:r w:rsidRPr="002241A0">
        <w:rPr>
          <w:rFonts w:ascii="Courier" w:hAnsi="Courier"/>
          <w:sz w:val="20"/>
          <w:szCs w:val="20"/>
        </w:rPr>
        <w:t>index_entry_size</w:t>
      </w:r>
      <w:proofErr w:type="spellEnd"/>
    </w:p>
    <w:p w14:paraId="6D627815" w14:textId="77777777" w:rsidR="007A16F5" w:rsidRDefault="0004671C" w:rsidP="00EE73CC">
      <w:r>
        <w:t xml:space="preserve">and </w:t>
      </w:r>
      <w:proofErr w:type="gramStart"/>
      <w:r>
        <w:t>thus</w:t>
      </w:r>
      <w:proofErr w:type="gramEnd"/>
      <w:r>
        <w:t xml:space="preserve"> </w:t>
      </w:r>
      <w:r w:rsidR="00776DB5">
        <w:t xml:space="preserve">in the initial implementation, </w:t>
      </w:r>
      <w:r>
        <w:t xml:space="preserve">index arrays </w:t>
      </w:r>
      <w:r w:rsidR="007A16F5">
        <w:t>were</w:t>
      </w:r>
      <w:r>
        <w:t xml:space="preserve"> be allocated to match this size.</w:t>
      </w:r>
      <w:r w:rsidR="007A16F5">
        <w:t xml:space="preserve">  In the first production version, we will retain this initial allocation, but add code to increase the size of the index should the header and index cease to be adjacent.</w:t>
      </w:r>
    </w:p>
    <w:p w14:paraId="40C60660" w14:textId="75A5AA92" w:rsidR="006B528A" w:rsidRDefault="00257E7E" w:rsidP="00EE73CC">
      <w:r>
        <w:t xml:space="preserve">Immediately after the VFD SWMR reader VFD opens the metadata file, and the underlying VFD opens the HDF5 file, the reader needs to know the current tick, the page size, and the index.  </w:t>
      </w:r>
      <w:r w:rsidR="009025D7">
        <w:t>The following functions will support this:</w:t>
      </w:r>
    </w:p>
    <w:p w14:paraId="4669F65B" w14:textId="77777777" w:rsidR="002E22FD" w:rsidRPr="002E22FD" w:rsidRDefault="002E22FD" w:rsidP="002E22FD">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07EF5A89" w14:textId="5575AD91" w:rsidR="006B528A" w:rsidRPr="008E6888" w:rsidRDefault="006B528A" w:rsidP="008E6888">
      <w:pPr>
        <w:spacing w:after="0"/>
        <w:ind w:left="720"/>
        <w:rPr>
          <w:rFonts w:ascii="Courier" w:hAnsi="Courier" w:cs="Times New Roman"/>
          <w:color w:val="00000A"/>
          <w:sz w:val="20"/>
          <w:szCs w:val="20"/>
        </w:rPr>
      </w:pPr>
      <w:r w:rsidRPr="002E22FD">
        <w:rPr>
          <w:rFonts w:ascii="Courier" w:hAnsi="Courier"/>
          <w:sz w:val="20"/>
          <w:szCs w:val="20"/>
        </w:rPr>
        <w:t>H</w:t>
      </w:r>
      <w:r w:rsidR="00257E7E">
        <w:rPr>
          <w:rFonts w:ascii="Courier" w:hAnsi="Courier"/>
          <w:sz w:val="20"/>
          <w:szCs w:val="20"/>
        </w:rPr>
        <w:t>5FD_vfd_swmr_get_</w:t>
      </w:r>
      <w:r w:rsidR="008E6888">
        <w:rPr>
          <w:rFonts w:ascii="Courier" w:hAnsi="Courier"/>
          <w:sz w:val="20"/>
          <w:szCs w:val="20"/>
        </w:rPr>
        <w:t>page_</w:t>
      </w:r>
      <w:proofErr w:type="gramStart"/>
      <w:r w:rsidR="008E6888">
        <w:rPr>
          <w:rFonts w:ascii="Courier" w:hAnsi="Courier"/>
          <w:sz w:val="20"/>
          <w:szCs w:val="20"/>
        </w:rPr>
        <w:t>size</w:t>
      </w:r>
      <w:r w:rsidR="00B749AA" w:rsidRPr="002E22FD">
        <w:rPr>
          <w:rFonts w:ascii="Courier" w:hAnsi="Courier"/>
          <w:sz w:val="20"/>
          <w:szCs w:val="20"/>
        </w:rPr>
        <w:t>(</w:t>
      </w:r>
      <w:proofErr w:type="gramEnd"/>
      <w:r w:rsidR="00436AF2" w:rsidRPr="002E22FD">
        <w:rPr>
          <w:rFonts w:ascii="Courier" w:hAnsi="Courier"/>
          <w:sz w:val="20"/>
          <w:szCs w:val="20"/>
        </w:rPr>
        <w:t>uint32_t *</w:t>
      </w:r>
      <w:proofErr w:type="spellStart"/>
      <w:r w:rsidR="00436AF2" w:rsidRPr="002E22FD">
        <w:rPr>
          <w:rFonts w:ascii="Courier" w:hAnsi="Courier"/>
          <w:sz w:val="20"/>
          <w:szCs w:val="20"/>
        </w:rPr>
        <w:t>page_size_pt</w:t>
      </w:r>
      <w:r w:rsidR="008E6888">
        <w:rPr>
          <w:rFonts w:ascii="Courier" w:hAnsi="Courier"/>
          <w:sz w:val="20"/>
          <w:szCs w:val="20"/>
        </w:rPr>
        <w:t>r</w:t>
      </w:r>
      <w:proofErr w:type="spellEnd"/>
      <w:r w:rsidR="002E22FD" w:rsidRPr="002E22FD">
        <w:rPr>
          <w:rFonts w:ascii="Courier" w:hAnsi="Courier" w:cs="Times New Roman"/>
          <w:color w:val="00000A"/>
          <w:sz w:val="20"/>
          <w:szCs w:val="20"/>
        </w:rPr>
        <w:t>)</w:t>
      </w:r>
    </w:p>
    <w:p w14:paraId="1EDFE26A" w14:textId="77777777" w:rsidR="000F465D" w:rsidRDefault="000F465D" w:rsidP="00EE73CC"/>
    <w:p w14:paraId="239FA21A" w14:textId="3D010F33" w:rsidR="00257E7E" w:rsidRDefault="00257E7E" w:rsidP="00EE73CC">
      <w:r>
        <w:t xml:space="preserve">If successful, </w:t>
      </w:r>
      <w:r w:rsidR="008E6888" w:rsidRPr="002E22FD">
        <w:rPr>
          <w:rFonts w:ascii="Courier" w:hAnsi="Courier"/>
          <w:sz w:val="20"/>
          <w:szCs w:val="20"/>
        </w:rPr>
        <w:t>H</w:t>
      </w:r>
      <w:r w:rsidR="008E6888">
        <w:rPr>
          <w:rFonts w:ascii="Courier" w:hAnsi="Courier"/>
          <w:sz w:val="20"/>
          <w:szCs w:val="20"/>
        </w:rPr>
        <w:t>5FD_vfd_swmr_get_page_</w:t>
      </w:r>
      <w:proofErr w:type="gramStart"/>
      <w:r w:rsidR="008E6888">
        <w:rPr>
          <w:rFonts w:ascii="Courier" w:hAnsi="Courier"/>
          <w:sz w:val="20"/>
          <w:szCs w:val="20"/>
        </w:rPr>
        <w:t>size</w:t>
      </w:r>
      <w:r w:rsidR="007D4079">
        <w:t>(</w:t>
      </w:r>
      <w:proofErr w:type="gramEnd"/>
      <w:r w:rsidR="007D4079">
        <w:t xml:space="preserve">) will return the page size </w:t>
      </w:r>
      <w:r w:rsidR="00776DB5">
        <w:t xml:space="preserve">read from the metadata file header </w:t>
      </w:r>
      <w:r w:rsidR="007D4079">
        <w:t>in *</w:t>
      </w:r>
      <w:proofErr w:type="spellStart"/>
      <w:r w:rsidR="007D4079">
        <w:t>page_size_ptr</w:t>
      </w:r>
      <w:proofErr w:type="spellEnd"/>
      <w:r w:rsidR="008E6888">
        <w:t>.</w:t>
      </w:r>
    </w:p>
    <w:p w14:paraId="630D601C" w14:textId="2A92DFAE" w:rsidR="007D4079" w:rsidRDefault="007D4079" w:rsidP="00EE73CC">
      <w:r>
        <w:t xml:space="preserve">Note that this function </w:t>
      </w:r>
      <w:r w:rsidR="009025D7">
        <w:t>will</w:t>
      </w:r>
      <w:r>
        <w:t xml:space="preserve"> only be called during the file open.</w:t>
      </w:r>
    </w:p>
    <w:p w14:paraId="3EF4538C" w14:textId="5CC3ABC8" w:rsidR="009025D7" w:rsidRDefault="009025D7" w:rsidP="00EE73CC">
      <w:r>
        <w:t>The following function allows access to the current tick and index</w:t>
      </w:r>
      <w:r w:rsidR="00673030">
        <w:t>.  It will be used both at file open and in end of tick processing.</w:t>
      </w:r>
    </w:p>
    <w:p w14:paraId="22E3A0E7" w14:textId="77777777" w:rsidR="002E22FD" w:rsidRPr="002E22FD" w:rsidRDefault="002E22FD" w:rsidP="002E22FD">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288CCFB1" w14:textId="77777777" w:rsidR="00B06A5D" w:rsidRDefault="002E22FD" w:rsidP="002E22FD">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get_tick_and</w:t>
      </w:r>
      <w:r w:rsidR="007D4079">
        <w:rPr>
          <w:rFonts w:ascii="Courier" w:hAnsi="Courier"/>
          <w:sz w:val="20"/>
          <w:szCs w:val="20"/>
        </w:rPr>
        <w:t>_</w:t>
      </w:r>
      <w:proofErr w:type="gramStart"/>
      <w:r w:rsidR="007D4079">
        <w:rPr>
          <w:rFonts w:ascii="Courier" w:hAnsi="Courier"/>
          <w:sz w:val="20"/>
          <w:szCs w:val="20"/>
        </w:rPr>
        <w:t>id</w:t>
      </w:r>
      <w:r w:rsidRPr="002E22FD">
        <w:rPr>
          <w:rFonts w:ascii="Courier" w:hAnsi="Courier"/>
          <w:sz w:val="20"/>
          <w:szCs w:val="20"/>
        </w:rPr>
        <w:t>x(</w:t>
      </w:r>
      <w:proofErr w:type="spellStart"/>
      <w:proofErr w:type="gramEnd"/>
      <w:r w:rsidR="00B06A5D">
        <w:rPr>
          <w:rFonts w:ascii="Courier" w:hAnsi="Courier"/>
          <w:sz w:val="20"/>
          <w:szCs w:val="20"/>
        </w:rPr>
        <w:t>hbool_t</w:t>
      </w:r>
      <w:proofErr w:type="spellEnd"/>
      <w:r w:rsidR="00B06A5D">
        <w:rPr>
          <w:rFonts w:ascii="Courier" w:hAnsi="Courier"/>
          <w:sz w:val="20"/>
          <w:szCs w:val="20"/>
        </w:rPr>
        <w:t xml:space="preserve"> </w:t>
      </w:r>
      <w:proofErr w:type="spellStart"/>
      <w:r w:rsidR="00B06A5D">
        <w:rPr>
          <w:rFonts w:ascii="Courier" w:hAnsi="Courier"/>
          <w:sz w:val="20"/>
          <w:szCs w:val="20"/>
        </w:rPr>
        <w:t>reload_hdr_and_idx</w:t>
      </w:r>
      <w:proofErr w:type="spellEnd"/>
      <w:r w:rsidR="00B06A5D">
        <w:rPr>
          <w:rFonts w:ascii="Courier" w:hAnsi="Courier"/>
          <w:sz w:val="20"/>
          <w:szCs w:val="20"/>
        </w:rPr>
        <w:t>,</w:t>
      </w:r>
    </w:p>
    <w:p w14:paraId="11A08241" w14:textId="08F3EC71" w:rsidR="002E22FD" w:rsidRDefault="00B06A5D" w:rsidP="002E22FD">
      <w:pPr>
        <w:spacing w:after="0"/>
        <w:ind w:left="720"/>
        <w:rPr>
          <w:rFonts w:ascii="Courier" w:hAnsi="Courier"/>
          <w:sz w:val="20"/>
          <w:szCs w:val="20"/>
        </w:rPr>
      </w:pPr>
      <w:r>
        <w:rPr>
          <w:rFonts w:ascii="Courier" w:hAnsi="Courier"/>
          <w:sz w:val="20"/>
          <w:szCs w:val="20"/>
        </w:rPr>
        <w:t xml:space="preserve">                               </w:t>
      </w:r>
      <w:r w:rsidR="002E22FD" w:rsidRPr="002E22FD">
        <w:rPr>
          <w:rFonts w:ascii="Courier" w:hAnsi="Courier"/>
          <w:sz w:val="20"/>
          <w:szCs w:val="20"/>
        </w:rPr>
        <w:t>uint64_t *</w:t>
      </w:r>
      <w:proofErr w:type="spellStart"/>
      <w:r w:rsidR="002E22FD" w:rsidRPr="002E22FD">
        <w:rPr>
          <w:rFonts w:ascii="Courier" w:hAnsi="Courier"/>
          <w:sz w:val="20"/>
          <w:szCs w:val="20"/>
        </w:rPr>
        <w:t>tick_ptr</w:t>
      </w:r>
      <w:proofErr w:type="spellEnd"/>
      <w:r w:rsidR="002E22FD" w:rsidRPr="002E22FD">
        <w:rPr>
          <w:rFonts w:ascii="Courier" w:hAnsi="Courier"/>
          <w:sz w:val="20"/>
          <w:szCs w:val="20"/>
        </w:rPr>
        <w:t xml:space="preserve">, </w:t>
      </w:r>
    </w:p>
    <w:p w14:paraId="1FC33793" w14:textId="399FC44F" w:rsidR="002E22FD" w:rsidRPr="002E22FD" w:rsidRDefault="007D4079" w:rsidP="002E22FD">
      <w:pPr>
        <w:spacing w:after="0"/>
        <w:ind w:left="720"/>
        <w:rPr>
          <w:rFonts w:ascii="Courier" w:hAnsi="Courier"/>
          <w:sz w:val="20"/>
          <w:szCs w:val="20"/>
        </w:rPr>
      </w:pPr>
      <w:r>
        <w:rPr>
          <w:rFonts w:ascii="Courier" w:hAnsi="Courier"/>
          <w:sz w:val="20"/>
          <w:szCs w:val="20"/>
        </w:rPr>
        <w:t xml:space="preserve">                           </w:t>
      </w:r>
      <w:r w:rsidR="002E22FD">
        <w:rPr>
          <w:rFonts w:ascii="Courier" w:hAnsi="Courier"/>
          <w:sz w:val="20"/>
          <w:szCs w:val="20"/>
        </w:rPr>
        <w:t xml:space="preserve">    </w:t>
      </w:r>
      <w:r w:rsidR="002E22FD" w:rsidRPr="002E22FD">
        <w:rPr>
          <w:rFonts w:ascii="Courier" w:hAnsi="Courier"/>
          <w:sz w:val="20"/>
          <w:szCs w:val="20"/>
        </w:rPr>
        <w:t xml:space="preserve">uint32_t </w:t>
      </w:r>
      <w:proofErr w:type="spellStart"/>
      <w:r w:rsidR="002E22FD" w:rsidRPr="002E22FD">
        <w:rPr>
          <w:rFonts w:ascii="Courier" w:hAnsi="Courier"/>
          <w:sz w:val="20"/>
          <w:szCs w:val="20"/>
        </w:rPr>
        <w:t>index_len_ptr</w:t>
      </w:r>
      <w:proofErr w:type="spellEnd"/>
      <w:r w:rsidR="002E22FD" w:rsidRPr="002E22FD">
        <w:rPr>
          <w:rFonts w:ascii="Courier" w:hAnsi="Courier"/>
          <w:sz w:val="20"/>
          <w:szCs w:val="20"/>
        </w:rPr>
        <w:t xml:space="preserve">, </w:t>
      </w:r>
    </w:p>
    <w:p w14:paraId="1F37D833" w14:textId="0CABC4CE" w:rsidR="002E22FD" w:rsidRPr="002E22FD" w:rsidRDefault="007D4079" w:rsidP="002E22FD">
      <w:pPr>
        <w:spacing w:after="0"/>
        <w:ind w:left="720"/>
        <w:rPr>
          <w:rFonts w:ascii="Courier" w:hAnsi="Courier"/>
          <w:sz w:val="20"/>
          <w:szCs w:val="20"/>
        </w:rPr>
      </w:pPr>
      <w:r>
        <w:rPr>
          <w:rFonts w:ascii="Courier" w:hAnsi="Courier"/>
          <w:sz w:val="20"/>
          <w:szCs w:val="20"/>
        </w:rPr>
        <w:lastRenderedPageBreak/>
        <w:t xml:space="preserve">                         </w:t>
      </w:r>
      <w:r w:rsidR="002E22FD">
        <w:rPr>
          <w:rFonts w:ascii="Courier" w:hAnsi="Courier"/>
          <w:sz w:val="20"/>
          <w:szCs w:val="20"/>
        </w:rPr>
        <w:t xml:space="preserve">      </w:t>
      </w:r>
      <w:r w:rsidR="002E22FD" w:rsidRPr="002E22FD">
        <w:rPr>
          <w:rFonts w:ascii="Courier" w:hAnsi="Courier" w:cs="Times New Roman"/>
          <w:color w:val="00000A"/>
          <w:sz w:val="20"/>
          <w:szCs w:val="20"/>
        </w:rPr>
        <w:t xml:space="preserve">struct H5FD_vfd_swmr_idx_entry_t </w:t>
      </w:r>
      <w:proofErr w:type="gramStart"/>
      <w:r w:rsidR="002E22FD" w:rsidRPr="002E22FD">
        <w:rPr>
          <w:rFonts w:ascii="Courier" w:hAnsi="Courier" w:cs="Times New Roman"/>
          <w:color w:val="00000A"/>
          <w:sz w:val="20"/>
          <w:szCs w:val="20"/>
        </w:rPr>
        <w:t>index[</w:t>
      </w:r>
      <w:proofErr w:type="gramEnd"/>
      <w:r w:rsidR="002E22FD" w:rsidRPr="002E22FD">
        <w:rPr>
          <w:rFonts w:ascii="Courier" w:hAnsi="Courier" w:cs="Times New Roman"/>
          <w:color w:val="00000A"/>
          <w:sz w:val="20"/>
          <w:szCs w:val="20"/>
        </w:rPr>
        <w:t>])</w:t>
      </w:r>
    </w:p>
    <w:p w14:paraId="73261F4A" w14:textId="77777777" w:rsidR="002E22FD" w:rsidRDefault="002E22FD" w:rsidP="00EE73CC"/>
    <w:p w14:paraId="10C2559D" w14:textId="4930766B" w:rsidR="00B06A5D" w:rsidRDefault="00673030" w:rsidP="00B06A5D">
      <w:r w:rsidRPr="002E22FD">
        <w:rPr>
          <w:rFonts w:ascii="Courier" w:hAnsi="Courier"/>
          <w:sz w:val="20"/>
          <w:szCs w:val="20"/>
        </w:rPr>
        <w:t>H5FD_vfd_swmr_</w:t>
      </w:r>
      <w:r>
        <w:rPr>
          <w:rFonts w:ascii="Courier" w:hAnsi="Courier"/>
          <w:sz w:val="20"/>
          <w:szCs w:val="20"/>
        </w:rPr>
        <w:t>get_tick_and_</w:t>
      </w:r>
      <w:proofErr w:type="gramStart"/>
      <w:r>
        <w:rPr>
          <w:rFonts w:ascii="Courier" w:hAnsi="Courier"/>
          <w:sz w:val="20"/>
          <w:szCs w:val="20"/>
        </w:rPr>
        <w:t>id</w:t>
      </w:r>
      <w:r w:rsidRPr="002E22FD">
        <w:rPr>
          <w:rFonts w:ascii="Courier" w:hAnsi="Courier"/>
          <w:sz w:val="20"/>
          <w:szCs w:val="20"/>
        </w:rPr>
        <w:t>x(</w:t>
      </w:r>
      <w:proofErr w:type="gramEnd"/>
      <w:r>
        <w:rPr>
          <w:rFonts w:ascii="Courier" w:hAnsi="Courier"/>
          <w:sz w:val="20"/>
          <w:szCs w:val="20"/>
        </w:rPr>
        <w:t xml:space="preserve">) </w:t>
      </w:r>
      <w:r w:rsidR="00B06A5D">
        <w:t>should proceed as follows:</w:t>
      </w:r>
    </w:p>
    <w:p w14:paraId="602C0DF8" w14:textId="77777777" w:rsidR="008708E4" w:rsidRDefault="008708E4" w:rsidP="00527F1E">
      <w:pPr>
        <w:pStyle w:val="ListParagraph"/>
        <w:numPr>
          <w:ilvl w:val="0"/>
          <w:numId w:val="43"/>
        </w:numPr>
      </w:pPr>
      <w:r>
        <w:t xml:space="preserve">If </w:t>
      </w:r>
      <w:proofErr w:type="spellStart"/>
      <w:r>
        <w:t>reload_hdr_and_idx</w:t>
      </w:r>
      <w:proofErr w:type="spellEnd"/>
      <w:r>
        <w:t xml:space="preserve"> is FALSE, skip this step.</w:t>
      </w:r>
    </w:p>
    <w:p w14:paraId="115AB48B" w14:textId="192A6502" w:rsidR="008708E4" w:rsidRDefault="00B06A5D" w:rsidP="00527F1E">
      <w:pPr>
        <w:pStyle w:val="ListParagraph"/>
        <w:numPr>
          <w:ilvl w:val="1"/>
          <w:numId w:val="43"/>
        </w:numPr>
      </w:pPr>
      <w:r>
        <w:t xml:space="preserve">If </w:t>
      </w:r>
      <w:proofErr w:type="spellStart"/>
      <w:r>
        <w:t>reload_hdr_and_idx</w:t>
      </w:r>
      <w:proofErr w:type="spellEnd"/>
      <w:r>
        <w:t xml:space="preserve"> is TRUE, reload the header from the metadata file and check to see if the tick has </w:t>
      </w:r>
      <w:r w:rsidR="008708E4">
        <w:t>increased</w:t>
      </w:r>
      <w:r w:rsidR="00211646">
        <w:t xml:space="preserve"> relative to the tick of the reader VFD’s local copies of the header and index</w:t>
      </w:r>
      <w:r w:rsidR="008708E4">
        <w:t xml:space="preserve">.  </w:t>
      </w:r>
    </w:p>
    <w:p w14:paraId="6B417E09" w14:textId="77777777" w:rsidR="008708E4" w:rsidRDefault="008708E4" w:rsidP="00527F1E">
      <w:pPr>
        <w:pStyle w:val="ListParagraph"/>
        <w:numPr>
          <w:ilvl w:val="1"/>
          <w:numId w:val="43"/>
        </w:numPr>
      </w:pPr>
      <w:r>
        <w:t xml:space="preserve">If it has not, </w:t>
      </w:r>
      <w:r w:rsidR="00B06A5D">
        <w:t>set *</w:t>
      </w:r>
      <w:proofErr w:type="spellStart"/>
      <w:r w:rsidR="00B06A5D">
        <w:t>tick_ptr</w:t>
      </w:r>
      <w:proofErr w:type="spellEnd"/>
      <w:r w:rsidR="00B06A5D">
        <w:t xml:space="preserve"> to the tick read and return.</w:t>
      </w:r>
      <w:r>
        <w:t xml:space="preserve"> </w:t>
      </w:r>
    </w:p>
    <w:p w14:paraId="389E441C" w14:textId="75569175" w:rsidR="00B06A5D" w:rsidRDefault="008708E4" w:rsidP="00527F1E">
      <w:pPr>
        <w:pStyle w:val="ListParagraph"/>
        <w:numPr>
          <w:ilvl w:val="1"/>
          <w:numId w:val="43"/>
        </w:numPr>
      </w:pPr>
      <w:r>
        <w:t xml:space="preserve">If the tick has increased, </w:t>
      </w:r>
      <w:r w:rsidR="00B06A5D">
        <w:t>reload the index.  Replace the reader VFD’s local copies of the header and index with the new versions read.</w:t>
      </w:r>
    </w:p>
    <w:p w14:paraId="15173902" w14:textId="36F2ACD0" w:rsidR="008708E4" w:rsidRDefault="008708E4" w:rsidP="00527F1E">
      <w:pPr>
        <w:pStyle w:val="ListParagraph"/>
        <w:numPr>
          <w:ilvl w:val="1"/>
          <w:numId w:val="43"/>
        </w:numPr>
      </w:pPr>
      <w:r>
        <w:t>If the tick has decreased, return an error.</w:t>
      </w:r>
    </w:p>
    <w:p w14:paraId="2055D6F9" w14:textId="6924199E" w:rsidR="00B06A5D" w:rsidRDefault="00B06A5D" w:rsidP="00527F1E">
      <w:pPr>
        <w:pStyle w:val="ListParagraph"/>
        <w:numPr>
          <w:ilvl w:val="0"/>
          <w:numId w:val="43"/>
        </w:numPr>
      </w:pPr>
      <w:r>
        <w:t>Set *</w:t>
      </w:r>
      <w:proofErr w:type="spellStart"/>
      <w:r>
        <w:t>tick_ptr</w:t>
      </w:r>
      <w:proofErr w:type="spellEnd"/>
      <w:r>
        <w:t xml:space="preserve"> equal to the current tick as specified in the reader VFD’s local copy of the header.</w:t>
      </w:r>
    </w:p>
    <w:p w14:paraId="686835B8" w14:textId="0E856E80" w:rsidR="00B06A5D" w:rsidRDefault="00B06A5D" w:rsidP="00527F1E">
      <w:pPr>
        <w:pStyle w:val="ListParagraph"/>
        <w:numPr>
          <w:ilvl w:val="0"/>
          <w:numId w:val="43"/>
        </w:numPr>
      </w:pPr>
      <w:r>
        <w:t>Test to see if *</w:t>
      </w:r>
      <w:proofErr w:type="spellStart"/>
      <w:r>
        <w:t>index_len_ptr</w:t>
      </w:r>
      <w:proofErr w:type="spellEnd"/>
      <w:r>
        <w:t xml:space="preserve"> is less than the value of </w:t>
      </w:r>
      <w:r w:rsidR="008A3B68">
        <w:t xml:space="preserve">the </w:t>
      </w:r>
      <w:r>
        <w:t xml:space="preserve">Number of Entries field of the reader VFD’s local copy.  If it is, set </w:t>
      </w:r>
      <w:r w:rsidR="008708E4">
        <w:t>*</w:t>
      </w:r>
      <w:proofErr w:type="spellStart"/>
      <w:r w:rsidR="008708E4">
        <w:t>index_len_ptr</w:t>
      </w:r>
      <w:proofErr w:type="spellEnd"/>
      <w:r w:rsidR="008708E4">
        <w:t xml:space="preserve"> equal to the Number of Entries field of the reader VFD’s local copy, and return</w:t>
      </w:r>
      <w:r w:rsidR="008A3B68">
        <w:t>.</w:t>
      </w:r>
    </w:p>
    <w:p w14:paraId="36D01E38" w14:textId="460A1C0E" w:rsidR="00B06A5D" w:rsidRDefault="008708E4" w:rsidP="00527F1E">
      <w:pPr>
        <w:pStyle w:val="ListParagraph"/>
        <w:numPr>
          <w:ilvl w:val="0"/>
          <w:numId w:val="43"/>
        </w:numPr>
      </w:pPr>
      <w:r>
        <w:t xml:space="preserve">If index is not NULL, copy the reader VFD’s local copy of the index into </w:t>
      </w:r>
      <w:proofErr w:type="gramStart"/>
      <w:r>
        <w:t>index[</w:t>
      </w:r>
      <w:proofErr w:type="gramEnd"/>
      <w:r>
        <w:t>], set *</w:t>
      </w:r>
      <w:proofErr w:type="spellStart"/>
      <w:r>
        <w:t>index_len_ptr</w:t>
      </w:r>
      <w:proofErr w:type="spellEnd"/>
      <w:r>
        <w:t xml:space="preserve"> equal to the value of</w:t>
      </w:r>
      <w:r w:rsidR="008A3B68">
        <w:t xml:space="preserve"> the</w:t>
      </w:r>
      <w:r>
        <w:t xml:space="preserve"> Number of Entries field of the </w:t>
      </w:r>
      <w:r w:rsidR="008A3B68">
        <w:t>reader VFD’s local copy, and return.</w:t>
      </w:r>
    </w:p>
    <w:p w14:paraId="311697B5" w14:textId="16C1CC9F" w:rsidR="008A3B68" w:rsidRDefault="00A26FBD" w:rsidP="00EE73CC">
      <w:r>
        <w:t xml:space="preserve">The </w:t>
      </w:r>
      <w:proofErr w:type="spellStart"/>
      <w:r>
        <w:t>reload_hdr</w:t>
      </w:r>
      <w:r w:rsidR="008A3B68">
        <w:t>_and_idx</w:t>
      </w:r>
      <w:proofErr w:type="spellEnd"/>
      <w:r w:rsidR="008A3B68">
        <w:t xml:space="preserve"> parameter allows the reader VFD to avoid reloading the header and index from the metadata file </w:t>
      </w:r>
      <w:r w:rsidR="00673030">
        <w:t xml:space="preserve">at file open or </w:t>
      </w:r>
      <w:r w:rsidR="008A3B68">
        <w:t xml:space="preserve">if the </w:t>
      </w:r>
      <w:r w:rsidR="00673030">
        <w:t>preceding</w:t>
      </w:r>
      <w:r w:rsidR="008A3B68">
        <w:t xml:space="preserve"> invocation of the function failed to return the index because the supplied index array was too small.</w:t>
      </w:r>
    </w:p>
    <w:p w14:paraId="4966566D" w14:textId="56DD36C9" w:rsidR="008A3B68" w:rsidRDefault="008A3B68" w:rsidP="00EE73CC">
      <w:r>
        <w:t>If the index has not changed, there is nothing to do, and thus the function can simply advise the caller of this fact and return.</w:t>
      </w:r>
    </w:p>
    <w:p w14:paraId="746EE2BF" w14:textId="6F8DA76F" w:rsidR="003F7428" w:rsidRDefault="00722AC6" w:rsidP="00EE73CC">
      <w:r>
        <w:t>In the initial implementation, we let the reader VFD start using new indexes as soon as they are read.  However, depending on how we implement optimizations to minimize VFD SWMR reader metadata cache evictions at tick start, it may be necessary to delay use of the new index briefly.  If so, we will need a function to set the index in the reader VFD – most likely something along the lines of:</w:t>
      </w:r>
    </w:p>
    <w:p w14:paraId="3FB51B07" w14:textId="77777777" w:rsidR="003F7428" w:rsidRPr="002E22FD" w:rsidRDefault="003F7428" w:rsidP="003F7428">
      <w:pPr>
        <w:spacing w:after="0"/>
        <w:ind w:left="720"/>
        <w:rPr>
          <w:rFonts w:ascii="Courier" w:hAnsi="Courier"/>
          <w:sz w:val="20"/>
          <w:szCs w:val="20"/>
        </w:rPr>
      </w:pPr>
      <w:proofErr w:type="spellStart"/>
      <w:r>
        <w:t>h</w:t>
      </w:r>
      <w:r w:rsidRPr="002E22FD">
        <w:rPr>
          <w:rFonts w:ascii="Courier" w:hAnsi="Courier"/>
          <w:sz w:val="20"/>
          <w:szCs w:val="20"/>
        </w:rPr>
        <w:t>err_t</w:t>
      </w:r>
      <w:proofErr w:type="spellEnd"/>
      <w:r w:rsidRPr="002E22FD">
        <w:rPr>
          <w:rFonts w:ascii="Courier" w:hAnsi="Courier"/>
          <w:sz w:val="20"/>
          <w:szCs w:val="20"/>
        </w:rPr>
        <w:t xml:space="preserve"> </w:t>
      </w:r>
    </w:p>
    <w:p w14:paraId="5DE6285A" w14:textId="09744C0F" w:rsidR="003F7428" w:rsidRPr="002E22FD" w:rsidRDefault="003F7428" w:rsidP="003F7428">
      <w:pPr>
        <w:spacing w:after="0"/>
        <w:ind w:left="720"/>
        <w:rPr>
          <w:rFonts w:ascii="Courier" w:hAnsi="Courier"/>
          <w:sz w:val="20"/>
          <w:szCs w:val="20"/>
        </w:rPr>
      </w:pPr>
      <w:r w:rsidRPr="002E22FD">
        <w:rPr>
          <w:rFonts w:ascii="Courier" w:hAnsi="Courier"/>
          <w:sz w:val="20"/>
          <w:szCs w:val="20"/>
        </w:rPr>
        <w:t>H5FD_vfd_swmr_</w:t>
      </w:r>
      <w:r>
        <w:rPr>
          <w:rFonts w:ascii="Courier" w:hAnsi="Courier"/>
          <w:sz w:val="20"/>
          <w:szCs w:val="20"/>
        </w:rPr>
        <w:t>set_</w:t>
      </w:r>
      <w:proofErr w:type="gramStart"/>
      <w:r w:rsidR="007D4079">
        <w:rPr>
          <w:rFonts w:ascii="Courier" w:hAnsi="Courier"/>
          <w:sz w:val="20"/>
          <w:szCs w:val="20"/>
        </w:rPr>
        <w:t>id</w:t>
      </w:r>
      <w:r>
        <w:rPr>
          <w:rFonts w:ascii="Courier" w:hAnsi="Courier"/>
          <w:sz w:val="20"/>
          <w:szCs w:val="20"/>
        </w:rPr>
        <w:t>x(</w:t>
      </w:r>
      <w:proofErr w:type="gramEnd"/>
      <w:r>
        <w:rPr>
          <w:rFonts w:ascii="Courier" w:hAnsi="Courier"/>
          <w:sz w:val="20"/>
          <w:szCs w:val="20"/>
        </w:rPr>
        <w:t xml:space="preserve">uint64_t </w:t>
      </w:r>
      <w:r w:rsidRPr="002E22FD">
        <w:rPr>
          <w:rFonts w:ascii="Courier" w:hAnsi="Courier"/>
          <w:sz w:val="20"/>
          <w:szCs w:val="20"/>
        </w:rPr>
        <w:t xml:space="preserve">tick, </w:t>
      </w:r>
      <w:r>
        <w:rPr>
          <w:rFonts w:ascii="Courier" w:hAnsi="Courier"/>
          <w:sz w:val="20"/>
          <w:szCs w:val="20"/>
        </w:rPr>
        <w:t xml:space="preserve">uint32_t </w:t>
      </w:r>
      <w:proofErr w:type="spellStart"/>
      <w:r>
        <w:rPr>
          <w:rFonts w:ascii="Courier" w:hAnsi="Courier"/>
          <w:sz w:val="20"/>
          <w:szCs w:val="20"/>
        </w:rPr>
        <w:t>index_len</w:t>
      </w:r>
      <w:proofErr w:type="spellEnd"/>
      <w:r w:rsidRPr="002E22FD">
        <w:rPr>
          <w:rFonts w:ascii="Courier" w:hAnsi="Courier"/>
          <w:sz w:val="20"/>
          <w:szCs w:val="20"/>
        </w:rPr>
        <w:t xml:space="preserve">, </w:t>
      </w:r>
    </w:p>
    <w:p w14:paraId="61A6DFF5" w14:textId="2F440F63" w:rsidR="003F7428" w:rsidRPr="002E22FD" w:rsidRDefault="007D4079" w:rsidP="003F7428">
      <w:pPr>
        <w:spacing w:after="0"/>
        <w:ind w:left="720"/>
        <w:rPr>
          <w:rFonts w:ascii="Courier" w:hAnsi="Courier"/>
          <w:sz w:val="20"/>
          <w:szCs w:val="20"/>
        </w:rPr>
      </w:pPr>
      <w:r>
        <w:rPr>
          <w:rFonts w:ascii="Courier" w:hAnsi="Courier"/>
          <w:sz w:val="20"/>
          <w:szCs w:val="20"/>
        </w:rPr>
        <w:t xml:space="preserve">                  </w:t>
      </w:r>
      <w:r w:rsidR="003F7428">
        <w:rPr>
          <w:rFonts w:ascii="Courier" w:hAnsi="Courier"/>
          <w:sz w:val="20"/>
          <w:szCs w:val="20"/>
        </w:rPr>
        <w:t xml:space="preserve">   </w:t>
      </w:r>
      <w:r w:rsidR="00722AC6">
        <w:rPr>
          <w:rFonts w:ascii="Courier" w:hAnsi="Courier"/>
          <w:sz w:val="20"/>
          <w:szCs w:val="20"/>
        </w:rPr>
        <w:t xml:space="preserve"> </w:t>
      </w:r>
      <w:r w:rsidR="003F7428" w:rsidRPr="002E22FD">
        <w:rPr>
          <w:rFonts w:ascii="Courier" w:hAnsi="Courier" w:cs="Times New Roman"/>
          <w:color w:val="00000A"/>
          <w:sz w:val="20"/>
          <w:szCs w:val="20"/>
        </w:rPr>
        <w:t xml:space="preserve">struct H5FD_vfd_swmr_idx_entry_t </w:t>
      </w:r>
      <w:proofErr w:type="gramStart"/>
      <w:r w:rsidR="003F7428" w:rsidRPr="002E22FD">
        <w:rPr>
          <w:rFonts w:ascii="Courier" w:hAnsi="Courier" w:cs="Times New Roman"/>
          <w:color w:val="00000A"/>
          <w:sz w:val="20"/>
          <w:szCs w:val="20"/>
        </w:rPr>
        <w:t>index[</w:t>
      </w:r>
      <w:proofErr w:type="gramEnd"/>
      <w:r w:rsidR="003F7428" w:rsidRPr="002E22FD">
        <w:rPr>
          <w:rFonts w:ascii="Courier" w:hAnsi="Courier" w:cs="Times New Roman"/>
          <w:color w:val="00000A"/>
          <w:sz w:val="20"/>
          <w:szCs w:val="20"/>
        </w:rPr>
        <w:t>])</w:t>
      </w:r>
    </w:p>
    <w:p w14:paraId="5CFDC247" w14:textId="77777777" w:rsidR="003F7428" w:rsidRDefault="003F7428" w:rsidP="00EE73CC"/>
    <w:p w14:paraId="188B5F7C" w14:textId="18E25596" w:rsidR="002E22FD" w:rsidRDefault="00722AC6" w:rsidP="00EE73CC">
      <w:r>
        <w:t>If so, we will update this document accordingly.</w:t>
      </w:r>
    </w:p>
    <w:p w14:paraId="408D7389" w14:textId="0D96191A" w:rsidR="00F93E25" w:rsidRDefault="00F93E25" w:rsidP="004676A3">
      <w:pPr>
        <w:pStyle w:val="Heading3"/>
      </w:pPr>
      <w:r>
        <w:t>VFD Interface Extensions</w:t>
      </w:r>
    </w:p>
    <w:p w14:paraId="2B3F0AA4" w14:textId="77777777" w:rsidR="007A16F5" w:rsidRDefault="00F93E25" w:rsidP="007A16F5">
      <w:r>
        <w:t xml:space="preserve">For the initial </w:t>
      </w:r>
      <w:r w:rsidR="007A16F5">
        <w:t>proof of concept implementation</w:t>
      </w:r>
      <w:r>
        <w:t xml:space="preserve">, we </w:t>
      </w:r>
      <w:r w:rsidR="00817A2F">
        <w:t>create</w:t>
      </w:r>
      <w:r>
        <w:t xml:space="preserve"> </w:t>
      </w:r>
      <w:r w:rsidR="00817A2F">
        <w:t>ad-hoc</w:t>
      </w:r>
      <w:r>
        <w:t xml:space="preserve"> VFD API calls as per the existing </w:t>
      </w:r>
      <w:r w:rsidR="001C7ADB">
        <w:t xml:space="preserve">MPIO VFD.  </w:t>
      </w:r>
      <w:r w:rsidR="007A16F5">
        <w:t>We will retain these until Jake’s pluggable VFD feature is ready, and then make the necessary additions to the VFD interface.</w:t>
      </w:r>
    </w:p>
    <w:p w14:paraId="57A0449E" w14:textId="3E0CA93B" w:rsidR="00237A18" w:rsidRDefault="00237A18" w:rsidP="004676A3">
      <w:pPr>
        <w:pStyle w:val="Heading3"/>
      </w:pPr>
      <w:r>
        <w:lastRenderedPageBreak/>
        <w:t>Deltas for NFS</w:t>
      </w:r>
    </w:p>
    <w:p w14:paraId="440F233D" w14:textId="13C7B5D4" w:rsidR="004D48DB" w:rsidRPr="004D48DB" w:rsidRDefault="004D48DB" w:rsidP="004D48DB">
      <w:r>
        <w:t>TBD</w:t>
      </w:r>
    </w:p>
    <w:p w14:paraId="3A7538B1" w14:textId="06C5087D" w:rsidR="00237A18" w:rsidRDefault="00237A18" w:rsidP="004676A3">
      <w:pPr>
        <w:pStyle w:val="Heading3"/>
      </w:pPr>
      <w:r>
        <w:t>Deltas for Object Stores</w:t>
      </w:r>
    </w:p>
    <w:p w14:paraId="747FF4D9" w14:textId="0F11683F" w:rsidR="008B1CBB" w:rsidRPr="00CF0EBD" w:rsidRDefault="004D48DB" w:rsidP="00CF0EBD">
      <w:r>
        <w:t>TBD</w:t>
      </w:r>
    </w:p>
    <w:p w14:paraId="04D8372A" w14:textId="571481FA" w:rsidR="00CF0EBD" w:rsidRDefault="00D01C0B" w:rsidP="00EE74BB">
      <w:pPr>
        <w:pStyle w:val="Heading2"/>
      </w:pPr>
      <w:r>
        <w:t>File Open</w:t>
      </w:r>
    </w:p>
    <w:p w14:paraId="7F9B4F60" w14:textId="26B330C9" w:rsidR="001C7ADB" w:rsidRDefault="001C7ADB" w:rsidP="001C7ADB">
      <w:r>
        <w:t xml:space="preserve">VFD SWMR has the advantage of making no changes to the </w:t>
      </w:r>
      <w:r w:rsidR="008D4998">
        <w:t>HDF5 file, or to the pattern of metadata writes to the HDF5 file.</w:t>
      </w:r>
      <w:r w:rsidR="0060156E">
        <w:rPr>
          <w:rStyle w:val="FootnoteReference"/>
        </w:rPr>
        <w:footnoteReference w:id="23"/>
      </w:r>
      <w:r w:rsidR="008D4998">
        <w:t xml:space="preserve">  This simplifies matters for the VFD SWMR writer, </w:t>
      </w:r>
      <w:r w:rsidR="00883AD5">
        <w:t xml:space="preserve">as its file open processing is limited to initializing some variables, and creating the metadata </w:t>
      </w:r>
      <w:r w:rsidR="001A62BC">
        <w:t>file.</w:t>
      </w:r>
    </w:p>
    <w:p w14:paraId="016218C0" w14:textId="0D08EF3A" w:rsidR="001A62BC" w:rsidRDefault="001A62BC" w:rsidP="001C7ADB">
      <w:r>
        <w:t>File open for the VFD SWMR reader is complicated by the fact that both the page buffer and the VFD SWMR reader VFD need to know the page size.  As page size is normally stored in a superblock extension message, and this message will frequently be inaccessible without the reader VFD.</w:t>
      </w:r>
    </w:p>
    <w:p w14:paraId="744EC5D8" w14:textId="2EB3F206" w:rsidR="001A62BC" w:rsidRPr="001C7ADB" w:rsidRDefault="001A62BC" w:rsidP="001C7ADB">
      <w:r>
        <w:t>This circle is squared by including the page size in the metadata file he</w:t>
      </w:r>
      <w:r w:rsidR="007A07D8">
        <w:t>ader, which allows the reader VFD to configure itself without prior access to the superblock extension messages.</w:t>
      </w:r>
    </w:p>
    <w:p w14:paraId="5D6D1679" w14:textId="0562F5C2" w:rsidR="004945E5" w:rsidRDefault="001C7ADB" w:rsidP="004676A3">
      <w:pPr>
        <w:pStyle w:val="Heading3"/>
      </w:pPr>
      <w:r>
        <w:t>File Open for the VFD SWMR Writer</w:t>
      </w:r>
    </w:p>
    <w:p w14:paraId="12E870C3" w14:textId="3540FB77" w:rsidR="008D4998" w:rsidRDefault="008D4998" w:rsidP="008D4998">
      <w:r>
        <w:t>On file create in VFD SWMR writer mode, the library must:</w:t>
      </w:r>
    </w:p>
    <w:p w14:paraId="7BB687F8" w14:textId="138E8A56" w:rsidR="007C661D" w:rsidRPr="007C661D" w:rsidRDefault="007C661D" w:rsidP="00527F1E">
      <w:pPr>
        <w:pStyle w:val="ListParagraph"/>
        <w:widowControl w:val="0"/>
        <w:numPr>
          <w:ilvl w:val="0"/>
          <w:numId w:val="53"/>
        </w:numPr>
        <w:autoSpaceDE w:val="0"/>
        <w:autoSpaceDN w:val="0"/>
        <w:adjustRightInd w:val="0"/>
        <w:spacing w:after="240" w:line="300" w:lineRule="atLeast"/>
        <w:rPr>
          <w:rFonts w:cs="Times"/>
          <w:szCs w:val="24"/>
        </w:rPr>
      </w:pPr>
      <w:r>
        <w:t xml:space="preserve">Initialize the VFD SWMR related fields in the associated instance of </w:t>
      </w:r>
      <w:r w:rsidRPr="007C661D">
        <w:rPr>
          <w:rFonts w:ascii="Courier" w:hAnsi="Courier"/>
          <w:sz w:val="20"/>
          <w:szCs w:val="20"/>
        </w:rPr>
        <w:t>H5F_</w:t>
      </w:r>
      <w:r w:rsidR="00445D64">
        <w:rPr>
          <w:rFonts w:ascii="Courier" w:hAnsi="Courier"/>
          <w:sz w:val="20"/>
          <w:szCs w:val="20"/>
        </w:rPr>
        <w:t>f</w:t>
      </w:r>
      <w:r w:rsidRPr="007C661D">
        <w:rPr>
          <w:rFonts w:ascii="Courier" w:hAnsi="Courier"/>
          <w:sz w:val="20"/>
          <w:szCs w:val="20"/>
        </w:rPr>
        <w:t>ile_t</w:t>
      </w:r>
      <w:r>
        <w:t>.</w:t>
      </w:r>
    </w:p>
    <w:p w14:paraId="4A932BE9" w14:textId="4BD1F85F" w:rsidR="009121A3" w:rsidRPr="009121A3" w:rsidRDefault="009121A3" w:rsidP="00527F1E">
      <w:pPr>
        <w:pStyle w:val="ListParagraph"/>
        <w:widowControl w:val="0"/>
        <w:numPr>
          <w:ilvl w:val="0"/>
          <w:numId w:val="53"/>
        </w:numPr>
        <w:autoSpaceDE w:val="0"/>
        <w:autoSpaceDN w:val="0"/>
        <w:adjustRightInd w:val="0"/>
        <w:spacing w:after="240" w:line="300" w:lineRule="atLeast"/>
        <w:rPr>
          <w:rFonts w:cs="Times"/>
          <w:szCs w:val="24"/>
        </w:rPr>
      </w:pPr>
      <w:r>
        <w:t xml:space="preserve">Allocate and initialize an instance of </w:t>
      </w:r>
      <w:proofErr w:type="spellStart"/>
      <w:r w:rsidR="003F4121">
        <w:rPr>
          <w:rFonts w:ascii="Courier" w:hAnsi="Courier" w:cs="Courier"/>
          <w:sz w:val="20"/>
          <w:szCs w:val="20"/>
        </w:rPr>
        <w:t>eot_queue_entry_t</w:t>
      </w:r>
      <w:proofErr w:type="spellEnd"/>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0BB7272D" w14:textId="44450407" w:rsidR="007901AC" w:rsidRDefault="007901AC" w:rsidP="00527F1E">
      <w:pPr>
        <w:pStyle w:val="ListParagraph"/>
        <w:numPr>
          <w:ilvl w:val="1"/>
          <w:numId w:val="53"/>
        </w:numPr>
      </w:pPr>
      <w:r>
        <w:t xml:space="preserve">Set </w:t>
      </w:r>
      <w:proofErr w:type="spellStart"/>
      <w:r w:rsidR="00C108D9">
        <w:rPr>
          <w:rFonts w:ascii="Courier" w:hAnsi="Courier"/>
          <w:sz w:val="20"/>
          <w:szCs w:val="20"/>
        </w:rPr>
        <w:t>vfd_sw</w:t>
      </w:r>
      <w:r w:rsidRPr="007901AC">
        <w:rPr>
          <w:rFonts w:ascii="Courier" w:hAnsi="Courier"/>
          <w:sz w:val="20"/>
          <w:szCs w:val="20"/>
        </w:rPr>
        <w:t>m</w:t>
      </w:r>
      <w:r w:rsidR="00C108D9">
        <w:rPr>
          <w:rFonts w:ascii="Courier" w:hAnsi="Courier"/>
          <w:sz w:val="20"/>
          <w:szCs w:val="20"/>
        </w:rPr>
        <w:t>r</w:t>
      </w:r>
      <w:r w:rsidRPr="007901AC">
        <w:rPr>
          <w:rFonts w:ascii="Courier" w:hAnsi="Courier"/>
          <w:sz w:val="20"/>
          <w:szCs w:val="20"/>
        </w:rPr>
        <w:t>_writer</w:t>
      </w:r>
      <w:proofErr w:type="spellEnd"/>
      <w:r>
        <w:t xml:space="preserve"> to </w:t>
      </w:r>
      <w:r w:rsidRPr="007901AC">
        <w:rPr>
          <w:rFonts w:ascii="Courier" w:hAnsi="Courier"/>
          <w:sz w:val="20"/>
          <w:szCs w:val="20"/>
        </w:rPr>
        <w:t>TRUE</w:t>
      </w:r>
      <w:r>
        <w:t>.</w:t>
      </w:r>
    </w:p>
    <w:p w14:paraId="30400917" w14:textId="1E898598" w:rsidR="007901AC" w:rsidRDefault="007901AC" w:rsidP="00527F1E">
      <w:pPr>
        <w:pStyle w:val="ListParagraph"/>
        <w:numPr>
          <w:ilvl w:val="1"/>
          <w:numId w:val="53"/>
        </w:numPr>
      </w:pPr>
      <w:r>
        <w:t xml:space="preserve">Set </w:t>
      </w:r>
      <w:proofErr w:type="spellStart"/>
      <w:r w:rsidRPr="007901AC">
        <w:rPr>
          <w:rFonts w:ascii="Courier" w:hAnsi="Courier"/>
          <w:sz w:val="20"/>
          <w:szCs w:val="20"/>
        </w:rPr>
        <w:t>tick_num</w:t>
      </w:r>
      <w:proofErr w:type="spellEnd"/>
      <w:r>
        <w:t xml:space="preserve"> to </w:t>
      </w:r>
      <w:r w:rsidR="001728B9">
        <w:rPr>
          <w:rFonts w:ascii="Courier" w:hAnsi="Courier"/>
          <w:sz w:val="20"/>
          <w:szCs w:val="20"/>
        </w:rPr>
        <w:t>1</w:t>
      </w:r>
      <w:r>
        <w:t>.</w:t>
      </w:r>
      <w:r w:rsidR="001728B9">
        <w:rPr>
          <w:rStyle w:val="FootnoteReference"/>
        </w:rPr>
        <w:footnoteReference w:id="24"/>
      </w:r>
    </w:p>
    <w:p w14:paraId="23A99132" w14:textId="3454D621" w:rsidR="007901AC" w:rsidRDefault="007901AC" w:rsidP="00527F1E">
      <w:pPr>
        <w:pStyle w:val="ListParagraph"/>
        <w:numPr>
          <w:ilvl w:val="1"/>
          <w:numId w:val="53"/>
        </w:numPr>
      </w:pPr>
      <w:r>
        <w:t xml:space="preserve">Set </w:t>
      </w:r>
      <w:proofErr w:type="spellStart"/>
      <w:r w:rsidRPr="007901AC">
        <w:rPr>
          <w:rFonts w:ascii="Courier" w:hAnsi="Courier"/>
          <w:sz w:val="20"/>
          <w:szCs w:val="20"/>
        </w:rPr>
        <w:t>end_of_tick</w:t>
      </w:r>
      <w:proofErr w:type="spellEnd"/>
      <w:r>
        <w:t xml:space="preserve"> to the current time plus the tick length.</w:t>
      </w:r>
    </w:p>
    <w:p w14:paraId="25F3315C" w14:textId="49B65E52" w:rsidR="0060156E" w:rsidRDefault="0060156E" w:rsidP="00527F1E">
      <w:pPr>
        <w:pStyle w:val="ListParagraph"/>
        <w:numPr>
          <w:ilvl w:val="1"/>
          <w:numId w:val="53"/>
        </w:numPr>
      </w:pPr>
      <w:r>
        <w:t xml:space="preserve">Set </w:t>
      </w:r>
      <w:proofErr w:type="spellStart"/>
      <w:r>
        <w:rPr>
          <w:rFonts w:ascii="Courier" w:hAnsi="Courier"/>
          <w:sz w:val="20"/>
          <w:szCs w:val="20"/>
        </w:rPr>
        <w:t>vfd_swmr_file</w:t>
      </w:r>
      <w:proofErr w:type="spellEnd"/>
      <w:r>
        <w:t xml:space="preserve"> to point to the instance of </w:t>
      </w:r>
      <w:r w:rsidRPr="00CF2DE4">
        <w:rPr>
          <w:rFonts w:ascii="Courier" w:hAnsi="Courier"/>
          <w:sz w:val="20"/>
          <w:szCs w:val="20"/>
        </w:rPr>
        <w:t>H5F_file_t</w:t>
      </w:r>
      <w:r>
        <w:t xml:space="preserve"> of the VFD SWMR file.</w:t>
      </w:r>
    </w:p>
    <w:p w14:paraId="7AF39452" w14:textId="0C378F3C" w:rsidR="009121A3" w:rsidRDefault="009121A3" w:rsidP="00527F1E">
      <w:pPr>
        <w:pStyle w:val="ListParagraph"/>
        <w:numPr>
          <w:ilvl w:val="0"/>
          <w:numId w:val="53"/>
        </w:numPr>
      </w:pPr>
      <w:r>
        <w:t xml:space="preserve">Insert the new instance of </w:t>
      </w:r>
      <w:proofErr w:type="spellStart"/>
      <w:r w:rsidR="003F4121">
        <w:rPr>
          <w:rFonts w:ascii="Courier" w:hAnsi="Courier" w:cs="Courier"/>
          <w:sz w:val="20"/>
          <w:szCs w:val="20"/>
        </w:rPr>
        <w:t>eot_queue_entry_t</w:t>
      </w:r>
      <w:proofErr w:type="spellEnd"/>
      <w:r>
        <w:t xml:space="preserve"> into the EOT queue.  If it is at the head of the queue, copy its </w:t>
      </w:r>
      <w:proofErr w:type="spellStart"/>
      <w:r w:rsidRPr="007901AC">
        <w:rPr>
          <w:rFonts w:ascii="Courier" w:hAnsi="Courier"/>
          <w:sz w:val="20"/>
          <w:szCs w:val="20"/>
        </w:rPr>
        <w:t>vfd_swrm_writer</w:t>
      </w:r>
      <w:proofErr w:type="spellEnd"/>
      <w:r>
        <w:t xml:space="preserve"> and </w:t>
      </w:r>
      <w:proofErr w:type="spellStart"/>
      <w:r w:rsidRPr="007901AC">
        <w:rPr>
          <w:rFonts w:ascii="Courier" w:hAnsi="Courier"/>
          <w:sz w:val="20"/>
          <w:szCs w:val="20"/>
        </w:rPr>
        <w:t>end_of_tick</w:t>
      </w:r>
      <w:proofErr w:type="spellEnd"/>
      <w:r>
        <w:t xml:space="preserve"> fields into the global variables of the same name.</w:t>
      </w:r>
    </w:p>
    <w:p w14:paraId="769344DE" w14:textId="327B60A6" w:rsidR="007901AC" w:rsidRDefault="007901AC" w:rsidP="00527F1E">
      <w:pPr>
        <w:pStyle w:val="ListParagraph"/>
        <w:numPr>
          <w:ilvl w:val="0"/>
          <w:numId w:val="53"/>
        </w:numPr>
      </w:pPr>
      <w:r>
        <w:lastRenderedPageBreak/>
        <w:t>Create the metadata file but not write anything to it.  Note that it is an error if the metadata file exists prior to file create – if it does,</w:t>
      </w:r>
      <w:r w:rsidR="00211646">
        <w:t xml:space="preserve"> it is possible that we have multiple VFD SWMR writers for the file, and thus</w:t>
      </w:r>
      <w:r>
        <w:t xml:space="preserve"> the operation should fail.</w:t>
      </w:r>
    </w:p>
    <w:p w14:paraId="4E7A711C" w14:textId="72E7346D" w:rsidR="008D4998" w:rsidRDefault="007901AC" w:rsidP="00527F1E">
      <w:pPr>
        <w:pStyle w:val="ListParagraph"/>
        <w:numPr>
          <w:ilvl w:val="0"/>
          <w:numId w:val="53"/>
        </w:numPr>
      </w:pPr>
      <w:r>
        <w:t>Create the log file</w:t>
      </w:r>
      <w:r w:rsidR="00FD6546">
        <w:t xml:space="preserve"> if requested</w:t>
      </w:r>
      <w:r>
        <w:t>.  If it already exists, it must be truncated.</w:t>
      </w:r>
    </w:p>
    <w:p w14:paraId="4A5215B7" w14:textId="674938D3" w:rsidR="008D4998" w:rsidRDefault="007901AC" w:rsidP="008D4998">
      <w:r>
        <w:t>On file open of an existing HDF5 file in in VFD SWMR writer mode, the library must also:</w:t>
      </w:r>
    </w:p>
    <w:p w14:paraId="4F8CCAB4" w14:textId="001082B4" w:rsidR="007901AC" w:rsidRDefault="007901AC" w:rsidP="00527F1E">
      <w:pPr>
        <w:pStyle w:val="ListParagraph"/>
        <w:numPr>
          <w:ilvl w:val="0"/>
          <w:numId w:val="38"/>
        </w:numPr>
      </w:pPr>
      <w:r>
        <w:t>Write the header and an empty index to the metadata file</w:t>
      </w:r>
    </w:p>
    <w:p w14:paraId="4731D0E6" w14:textId="554A2F0E" w:rsidR="008D4998" w:rsidRPr="008D4998" w:rsidRDefault="00883AD5" w:rsidP="008D4998">
      <w:r>
        <w:t>This is necessary to allow the reader immediate access to the existing HDF5 file.</w:t>
      </w:r>
    </w:p>
    <w:p w14:paraId="29D9035E" w14:textId="407AC754" w:rsidR="001C7ADB" w:rsidRDefault="001C7ADB" w:rsidP="004676A3">
      <w:pPr>
        <w:pStyle w:val="Heading3"/>
      </w:pPr>
      <w:r>
        <w:t>File Open for the VFD SWMR Reader</w:t>
      </w:r>
    </w:p>
    <w:p w14:paraId="261ECB96" w14:textId="0A90E9BC" w:rsidR="008D4998" w:rsidRDefault="007A07D8" w:rsidP="008D4998">
      <w:r>
        <w:t>On file open the VFD SWMR reader must:</w:t>
      </w:r>
    </w:p>
    <w:p w14:paraId="48589D22" w14:textId="2B9592D3" w:rsidR="007A07D8" w:rsidRDefault="007A07D8" w:rsidP="00527F1E">
      <w:pPr>
        <w:pStyle w:val="ListParagraph"/>
        <w:numPr>
          <w:ilvl w:val="0"/>
          <w:numId w:val="38"/>
        </w:numPr>
      </w:pPr>
      <w:r>
        <w:t>Wait until the metadata file exists and contains a header and an index.</w:t>
      </w:r>
    </w:p>
    <w:p w14:paraId="7463969A" w14:textId="30031F67" w:rsidR="007A07D8" w:rsidRDefault="007A07D8" w:rsidP="00527F1E">
      <w:pPr>
        <w:pStyle w:val="ListParagraph"/>
        <w:numPr>
          <w:ilvl w:val="0"/>
          <w:numId w:val="38"/>
        </w:numPr>
      </w:pPr>
      <w:r>
        <w:t>Read the header and index</w:t>
      </w:r>
      <w:r w:rsidR="00231257">
        <w:t>.  The index must be saved for comparison with the next index read.</w:t>
      </w:r>
    </w:p>
    <w:p w14:paraId="36607391" w14:textId="472BDCC6" w:rsidR="00FD6546" w:rsidRDefault="00FD6546" w:rsidP="00527F1E">
      <w:pPr>
        <w:pStyle w:val="ListParagraph"/>
        <w:numPr>
          <w:ilvl w:val="0"/>
          <w:numId w:val="38"/>
        </w:numPr>
      </w:pPr>
      <w:r>
        <w:t xml:space="preserve">Configure the underlying VFD (Sec2 for </w:t>
      </w:r>
      <w:r w:rsidR="009121A3">
        <w:t>now</w:t>
      </w:r>
      <w:r>
        <w:t>) and open the target HDF5 file</w:t>
      </w:r>
      <w:r w:rsidR="009121A3">
        <w:t>.</w:t>
      </w:r>
    </w:p>
    <w:p w14:paraId="4043A813" w14:textId="7CF9BB2C" w:rsidR="007C661D" w:rsidRDefault="007C661D" w:rsidP="00527F1E">
      <w:pPr>
        <w:pStyle w:val="ListParagraph"/>
        <w:numPr>
          <w:ilvl w:val="0"/>
          <w:numId w:val="38"/>
        </w:numPr>
      </w:pPr>
      <w:r>
        <w:t xml:space="preserve">Initialize the VFD SWMR related fields in the associated instance of </w:t>
      </w:r>
      <w:r w:rsidRPr="007C661D">
        <w:rPr>
          <w:rFonts w:ascii="Courier" w:hAnsi="Courier"/>
          <w:sz w:val="20"/>
          <w:szCs w:val="20"/>
        </w:rPr>
        <w:t>H5F_</w:t>
      </w:r>
      <w:r w:rsidR="00990931">
        <w:rPr>
          <w:rFonts w:ascii="Courier" w:hAnsi="Courier"/>
          <w:sz w:val="20"/>
          <w:szCs w:val="20"/>
        </w:rPr>
        <w:t>f</w:t>
      </w:r>
      <w:r w:rsidRPr="007C661D">
        <w:rPr>
          <w:rFonts w:ascii="Courier" w:hAnsi="Courier"/>
          <w:sz w:val="20"/>
          <w:szCs w:val="20"/>
        </w:rPr>
        <w:t>ile_t</w:t>
      </w:r>
      <w:r>
        <w:t xml:space="preserve">. </w:t>
      </w:r>
    </w:p>
    <w:p w14:paraId="05A91E1A" w14:textId="77822253" w:rsidR="009121A3" w:rsidRPr="009121A3" w:rsidRDefault="009121A3" w:rsidP="00527F1E">
      <w:pPr>
        <w:pStyle w:val="ListParagraph"/>
        <w:widowControl w:val="0"/>
        <w:numPr>
          <w:ilvl w:val="0"/>
          <w:numId w:val="38"/>
        </w:numPr>
        <w:autoSpaceDE w:val="0"/>
        <w:autoSpaceDN w:val="0"/>
        <w:adjustRightInd w:val="0"/>
        <w:spacing w:after="240" w:line="300" w:lineRule="atLeast"/>
        <w:rPr>
          <w:rFonts w:cs="Times"/>
          <w:szCs w:val="24"/>
        </w:rPr>
      </w:pPr>
      <w:r>
        <w:t xml:space="preserve">Allocate and initialize an instance of </w:t>
      </w:r>
      <w:proofErr w:type="spellStart"/>
      <w:r w:rsidR="003F4121">
        <w:rPr>
          <w:rFonts w:ascii="Courier" w:hAnsi="Courier" w:cs="Courier"/>
          <w:sz w:val="20"/>
          <w:szCs w:val="20"/>
        </w:rPr>
        <w:t>eot_queue_entry_t</w:t>
      </w:r>
      <w:proofErr w:type="spellEnd"/>
      <w:r w:rsidRPr="009121A3">
        <w:rPr>
          <w:rFonts w:cs="Courier"/>
          <w:sz w:val="26"/>
          <w:szCs w:val="26"/>
        </w:rPr>
        <w:t xml:space="preserve">.  </w:t>
      </w:r>
      <w:r w:rsidRPr="009121A3">
        <w:rPr>
          <w:rFonts w:cs="Courier"/>
          <w:szCs w:val="24"/>
        </w:rPr>
        <w:t xml:space="preserve"> In</w:t>
      </w:r>
      <w:r w:rsidRPr="009121A3">
        <w:rPr>
          <w:rFonts w:cs="Times"/>
          <w:szCs w:val="24"/>
        </w:rPr>
        <w:t xml:space="preserve"> particular, it must: </w:t>
      </w:r>
    </w:p>
    <w:p w14:paraId="43F47149" w14:textId="6790E6EE" w:rsidR="009121A3" w:rsidRDefault="009121A3" w:rsidP="00527F1E">
      <w:pPr>
        <w:pStyle w:val="ListParagraph"/>
        <w:numPr>
          <w:ilvl w:val="1"/>
          <w:numId w:val="38"/>
        </w:numPr>
      </w:pPr>
      <w:r>
        <w:t xml:space="preserve">Set </w:t>
      </w:r>
      <w:proofErr w:type="spellStart"/>
      <w:r w:rsidR="00315FFE">
        <w:rPr>
          <w:rFonts w:ascii="Courier" w:hAnsi="Courier"/>
          <w:sz w:val="20"/>
          <w:szCs w:val="20"/>
        </w:rPr>
        <w:t>vfd_swmr</w:t>
      </w:r>
      <w:r w:rsidRPr="007901AC">
        <w:rPr>
          <w:rFonts w:ascii="Courier" w:hAnsi="Courier"/>
          <w:sz w:val="20"/>
          <w:szCs w:val="20"/>
        </w:rPr>
        <w:t>_writer</w:t>
      </w:r>
      <w:proofErr w:type="spellEnd"/>
      <w:r>
        <w:t xml:space="preserve"> to </w:t>
      </w:r>
      <w:r>
        <w:rPr>
          <w:rFonts w:ascii="Courier" w:hAnsi="Courier"/>
          <w:sz w:val="20"/>
          <w:szCs w:val="20"/>
        </w:rPr>
        <w:t>FALSE</w:t>
      </w:r>
      <w:r>
        <w:t>.</w:t>
      </w:r>
    </w:p>
    <w:p w14:paraId="13AACCF2" w14:textId="367E46AD" w:rsidR="009121A3" w:rsidRDefault="009121A3" w:rsidP="00527F1E">
      <w:pPr>
        <w:pStyle w:val="ListParagraph"/>
        <w:numPr>
          <w:ilvl w:val="1"/>
          <w:numId w:val="38"/>
        </w:numPr>
      </w:pPr>
      <w:r>
        <w:t xml:space="preserve">Set </w:t>
      </w:r>
      <w:proofErr w:type="spellStart"/>
      <w:r w:rsidRPr="007901AC">
        <w:rPr>
          <w:rFonts w:ascii="Courier" w:hAnsi="Courier"/>
          <w:sz w:val="20"/>
          <w:szCs w:val="20"/>
        </w:rPr>
        <w:t>tick_num</w:t>
      </w:r>
      <w:proofErr w:type="spellEnd"/>
      <w:r w:rsidR="00211646">
        <w:t xml:space="preserve"> to</w:t>
      </w:r>
      <w:r w:rsidRPr="00FD6546">
        <w:rPr>
          <w:szCs w:val="24"/>
        </w:rPr>
        <w:t xml:space="preserve"> the current tick read from the metadata file</w:t>
      </w:r>
      <w:r>
        <w:rPr>
          <w:szCs w:val="24"/>
        </w:rPr>
        <w:t>.</w:t>
      </w:r>
    </w:p>
    <w:p w14:paraId="1A852813" w14:textId="77777777" w:rsidR="009121A3" w:rsidRDefault="009121A3" w:rsidP="00527F1E">
      <w:pPr>
        <w:pStyle w:val="ListParagraph"/>
        <w:numPr>
          <w:ilvl w:val="1"/>
          <w:numId w:val="38"/>
        </w:numPr>
      </w:pPr>
      <w:r>
        <w:t xml:space="preserve">Set </w:t>
      </w:r>
      <w:proofErr w:type="spellStart"/>
      <w:r w:rsidRPr="007901AC">
        <w:rPr>
          <w:rFonts w:ascii="Courier" w:hAnsi="Courier"/>
          <w:sz w:val="20"/>
          <w:szCs w:val="20"/>
        </w:rPr>
        <w:t>end_of_tick</w:t>
      </w:r>
      <w:proofErr w:type="spellEnd"/>
      <w:r>
        <w:t xml:space="preserve"> to the current time plus the tick length.</w:t>
      </w:r>
    </w:p>
    <w:p w14:paraId="015F114F" w14:textId="77777777" w:rsidR="009121A3" w:rsidRDefault="009121A3" w:rsidP="00527F1E">
      <w:pPr>
        <w:pStyle w:val="ListParagraph"/>
        <w:numPr>
          <w:ilvl w:val="1"/>
          <w:numId w:val="38"/>
        </w:numPr>
      </w:pPr>
      <w:r>
        <w:t xml:space="preserve">Set </w:t>
      </w:r>
      <w:proofErr w:type="spellStart"/>
      <w:r>
        <w:rPr>
          <w:rFonts w:ascii="Courier" w:hAnsi="Courier"/>
          <w:sz w:val="20"/>
          <w:szCs w:val="20"/>
        </w:rPr>
        <w:t>vfd_swmr_file</w:t>
      </w:r>
      <w:proofErr w:type="spellEnd"/>
      <w:r>
        <w:t xml:space="preserve"> to point to the instance of </w:t>
      </w:r>
      <w:r w:rsidRPr="00CF2DE4">
        <w:rPr>
          <w:rFonts w:ascii="Courier" w:hAnsi="Courier"/>
          <w:sz w:val="20"/>
          <w:szCs w:val="20"/>
        </w:rPr>
        <w:t>H5F_file_t</w:t>
      </w:r>
      <w:r>
        <w:t xml:space="preserve"> of the VFD SWMR file.</w:t>
      </w:r>
    </w:p>
    <w:p w14:paraId="78786132" w14:textId="7C790241" w:rsidR="007C661D" w:rsidRDefault="007C661D" w:rsidP="00527F1E">
      <w:pPr>
        <w:pStyle w:val="ListParagraph"/>
        <w:numPr>
          <w:ilvl w:val="0"/>
          <w:numId w:val="38"/>
        </w:numPr>
      </w:pPr>
      <w:r>
        <w:t xml:space="preserve">Insert the new instance of </w:t>
      </w:r>
      <w:proofErr w:type="spellStart"/>
      <w:r w:rsidR="003F4121">
        <w:rPr>
          <w:rFonts w:ascii="Courier" w:hAnsi="Courier" w:cs="Courier"/>
          <w:sz w:val="20"/>
          <w:szCs w:val="20"/>
        </w:rPr>
        <w:t>eot_queue_entry_t</w:t>
      </w:r>
      <w:proofErr w:type="spellEnd"/>
      <w:r>
        <w:t xml:space="preserve"> into the EOT queue.  If it is at the head of the queue, copy its </w:t>
      </w:r>
      <w:proofErr w:type="spellStart"/>
      <w:r w:rsidRPr="007901AC">
        <w:rPr>
          <w:rFonts w:ascii="Courier" w:hAnsi="Courier"/>
          <w:sz w:val="20"/>
          <w:szCs w:val="20"/>
        </w:rPr>
        <w:t>vfd_swrm_writer</w:t>
      </w:r>
      <w:proofErr w:type="spellEnd"/>
      <w:r>
        <w:t xml:space="preserve"> and </w:t>
      </w:r>
      <w:proofErr w:type="spellStart"/>
      <w:r w:rsidRPr="007901AC">
        <w:rPr>
          <w:rFonts w:ascii="Courier" w:hAnsi="Courier"/>
          <w:sz w:val="20"/>
          <w:szCs w:val="20"/>
        </w:rPr>
        <w:t>end_of_tick</w:t>
      </w:r>
      <w:proofErr w:type="spellEnd"/>
      <w:r>
        <w:t xml:space="preserve"> fields into the global variables of the same name.</w:t>
      </w:r>
    </w:p>
    <w:p w14:paraId="765AD95E" w14:textId="4D5B2977" w:rsidR="00FD6546" w:rsidRPr="008D4998" w:rsidRDefault="00FD6546" w:rsidP="00527F1E">
      <w:pPr>
        <w:pStyle w:val="ListParagraph"/>
        <w:numPr>
          <w:ilvl w:val="0"/>
          <w:numId w:val="38"/>
        </w:numPr>
      </w:pPr>
      <w:r>
        <w:t>Create the log file if requested.  If it already exists, it must be truncated.</w:t>
      </w:r>
    </w:p>
    <w:p w14:paraId="11AC5C3C" w14:textId="7D31642B" w:rsidR="00231257" w:rsidRDefault="00231257" w:rsidP="00EE74BB">
      <w:pPr>
        <w:pStyle w:val="Heading2"/>
      </w:pPr>
      <w:r>
        <w:t>End of Tick Functions</w:t>
      </w:r>
    </w:p>
    <w:p w14:paraId="02D88FDC" w14:textId="08942817" w:rsidR="00231257" w:rsidRDefault="00231257" w:rsidP="00231257">
      <w:r>
        <w:t>The writer and reader end of tick functions are called when the end of tick is detected by the API FUNC ENTER / EXIT macros.</w:t>
      </w:r>
      <w:r w:rsidR="00336541">
        <w:t xml:space="preserve">  These functions were outlined in section 2 above.  Now that we have discussed the underlying functionality required to support them, we discuss them again in greater detail</w:t>
      </w:r>
    </w:p>
    <w:p w14:paraId="49138B71" w14:textId="63A0905A" w:rsidR="00231257" w:rsidRDefault="00231257" w:rsidP="004676A3">
      <w:pPr>
        <w:pStyle w:val="Heading3"/>
      </w:pPr>
      <w:r>
        <w:t>Writer End of Tick Function</w:t>
      </w:r>
    </w:p>
    <w:p w14:paraId="499A238B" w14:textId="146AD972" w:rsidR="00336541" w:rsidRDefault="00336541" w:rsidP="00336541">
      <w:r>
        <w:t>The writer end of tick function performs the following activities:</w:t>
      </w:r>
    </w:p>
    <w:p w14:paraId="39526FC0" w14:textId="0192D7AC" w:rsidR="00336541" w:rsidRDefault="00336541" w:rsidP="00527F1E">
      <w:pPr>
        <w:pStyle w:val="ListParagraph"/>
        <w:numPr>
          <w:ilvl w:val="0"/>
          <w:numId w:val="41"/>
        </w:numPr>
        <w:spacing w:after="0"/>
        <w:contextualSpacing/>
      </w:pPr>
      <w:r>
        <w:t xml:space="preserve">Flush the metadata cache to the page buffer. </w:t>
      </w:r>
    </w:p>
    <w:p w14:paraId="23D3BF7D" w14:textId="77777777" w:rsidR="00A26FBD" w:rsidRDefault="00A26FBD" w:rsidP="00A26FBD">
      <w:pPr>
        <w:pStyle w:val="ListParagraph"/>
        <w:spacing w:after="0"/>
        <w:contextualSpacing/>
      </w:pPr>
    </w:p>
    <w:p w14:paraId="238C7D3A" w14:textId="1582E627" w:rsidR="00B97200" w:rsidRDefault="00336541" w:rsidP="006232C3">
      <w:pPr>
        <w:pStyle w:val="ListParagraph"/>
        <w:spacing w:after="0"/>
        <w:contextualSpacing/>
      </w:pPr>
      <w:r>
        <w:lastRenderedPageBreak/>
        <w:t>Metadata pages are flushed to the file as normal</w:t>
      </w:r>
      <w:r w:rsidR="00B97200">
        <w:t xml:space="preserve"> </w:t>
      </w:r>
      <w:r w:rsidR="006232C3">
        <w:t xml:space="preserve">unless they exist in the HDF5 file, but not in the metadata file.  Such entries must be held for at least </w:t>
      </w:r>
      <w:proofErr w:type="spellStart"/>
      <w:r w:rsidR="006232C3">
        <w:t>max_lag</w:t>
      </w:r>
      <w:proofErr w:type="spellEnd"/>
      <w:r w:rsidR="006232C3">
        <w:t xml:space="preserve"> tick before they are flushed so as to provide a consistent view of metadata for the VFD SWMR readers.</w:t>
      </w:r>
      <w:r w:rsidR="00D11E76">
        <w:rPr>
          <w:rStyle w:val="FootnoteReference"/>
        </w:rPr>
        <w:footnoteReference w:id="25"/>
      </w:r>
    </w:p>
    <w:p w14:paraId="4EB1E8CD" w14:textId="77777777" w:rsidR="00B97200" w:rsidRDefault="00B97200" w:rsidP="006232C3">
      <w:pPr>
        <w:spacing w:after="0"/>
        <w:contextualSpacing/>
      </w:pPr>
    </w:p>
    <w:p w14:paraId="2A95F3F0" w14:textId="3CF82076" w:rsidR="00336541" w:rsidRDefault="00B97200" w:rsidP="00B97200">
      <w:pPr>
        <w:pStyle w:val="ListParagraph"/>
        <w:spacing w:after="0"/>
        <w:contextualSpacing/>
      </w:pPr>
      <w:r>
        <w:t xml:space="preserve">Whether they </w:t>
      </w:r>
      <w:r w:rsidR="00EF4C63">
        <w:t xml:space="preserve">are </w:t>
      </w:r>
      <w:r>
        <w:t>flushed or not, c</w:t>
      </w:r>
      <w:r w:rsidR="00336541">
        <w:t xml:space="preserve">opies of all metadata pages </w:t>
      </w:r>
      <w:r>
        <w:t xml:space="preserve">or multi-page metadata entries </w:t>
      </w:r>
      <w:r w:rsidR="00336541">
        <w:t xml:space="preserve">modified in the current tick </w:t>
      </w:r>
      <w:r w:rsidR="00D24A9F">
        <w:t>must be</w:t>
      </w:r>
      <w:r w:rsidR="00336541">
        <w:t xml:space="preserve"> retained</w:t>
      </w:r>
      <w:r>
        <w:t xml:space="preserve"> in the page b</w:t>
      </w:r>
      <w:r w:rsidR="006232C3">
        <w:t>uffer until the end of the tick</w:t>
      </w:r>
      <w:r w:rsidR="00336541">
        <w:t xml:space="preserve">, </w:t>
      </w:r>
      <w:r>
        <w:t>at which point they may be flush</w:t>
      </w:r>
      <w:r w:rsidR="00315FFE">
        <w:t>ed</w:t>
      </w:r>
      <w:r>
        <w:t xml:space="preserve"> and/or evicted as normal (with the above proviso).  </w:t>
      </w:r>
    </w:p>
    <w:p w14:paraId="31598688" w14:textId="77777777" w:rsidR="00B97200" w:rsidRDefault="00B97200" w:rsidP="00B97200">
      <w:pPr>
        <w:pStyle w:val="ListParagraph"/>
        <w:spacing w:after="0"/>
        <w:contextualSpacing/>
      </w:pPr>
    </w:p>
    <w:p w14:paraId="528AEB44" w14:textId="0D65DC14" w:rsidR="00B97200" w:rsidRDefault="00B97200" w:rsidP="00527F1E">
      <w:pPr>
        <w:pStyle w:val="ListParagraph"/>
        <w:numPr>
          <w:ilvl w:val="0"/>
          <w:numId w:val="41"/>
        </w:numPr>
        <w:spacing w:after="0"/>
        <w:contextualSpacing/>
      </w:pPr>
      <w:r>
        <w:t>Construct a list of all metadata pages / multi-page metadata entries</w:t>
      </w:r>
      <w:r w:rsidR="00A26FBD">
        <w:t xml:space="preserve"> inserted or</w:t>
      </w:r>
      <w:r>
        <w:t xml:space="preserve"> modified in the current tick.</w:t>
      </w:r>
    </w:p>
    <w:p w14:paraId="15875D64" w14:textId="77777777" w:rsidR="00B97200" w:rsidRDefault="00B97200" w:rsidP="00B97200">
      <w:pPr>
        <w:pStyle w:val="ListParagraph"/>
        <w:spacing w:after="0"/>
        <w:contextualSpacing/>
      </w:pPr>
    </w:p>
    <w:p w14:paraId="55E7D9A9" w14:textId="0DE1365B" w:rsidR="00D11E76" w:rsidRDefault="00D11E76" w:rsidP="00527F1E">
      <w:pPr>
        <w:pStyle w:val="ListParagraph"/>
        <w:numPr>
          <w:ilvl w:val="0"/>
          <w:numId w:val="41"/>
        </w:numPr>
        <w:spacing w:after="0"/>
        <w:contextualSpacing/>
      </w:pPr>
      <w:r>
        <w:t>Allocate space for the entries on this list in the metadata file, and decorate the list with the metadata file offsets, lengths, and checksums.</w:t>
      </w:r>
    </w:p>
    <w:p w14:paraId="2A1C8FBC" w14:textId="77777777" w:rsidR="00D11E76" w:rsidRDefault="00D11E76" w:rsidP="00D11E76">
      <w:pPr>
        <w:spacing w:after="0"/>
        <w:contextualSpacing/>
      </w:pPr>
    </w:p>
    <w:p w14:paraId="25279716" w14:textId="143B7534" w:rsidR="00D11E76" w:rsidRDefault="00B97200" w:rsidP="00527F1E">
      <w:pPr>
        <w:pStyle w:val="ListParagraph"/>
        <w:numPr>
          <w:ilvl w:val="0"/>
          <w:numId w:val="41"/>
        </w:numPr>
        <w:spacing w:after="0"/>
        <w:contextualSpacing/>
      </w:pPr>
      <w:r>
        <w:t xml:space="preserve">Using this list, and the metadata file index from the </w:t>
      </w:r>
      <w:r w:rsidR="00D11E76">
        <w:t>previous tick, construct an updated index for the metadata file.</w:t>
      </w:r>
      <w:r w:rsidR="006232C3">
        <w:t xml:space="preserve">  In passing, remove entries from the index if the referenced metadata has been written to the HDF5 file and not changed for at least </w:t>
      </w:r>
      <w:proofErr w:type="spellStart"/>
      <w:r w:rsidR="006232C3" w:rsidRPr="006232C3">
        <w:rPr>
          <w:rFonts w:ascii="Courier" w:hAnsi="Courier"/>
          <w:sz w:val="20"/>
          <w:szCs w:val="20"/>
        </w:rPr>
        <w:t>max_lag</w:t>
      </w:r>
      <w:proofErr w:type="spellEnd"/>
      <w:r w:rsidR="006232C3">
        <w:t xml:space="preserve"> ticks (see above for details).</w:t>
      </w:r>
    </w:p>
    <w:p w14:paraId="08A2E8AA" w14:textId="77777777" w:rsidR="006C3861" w:rsidRDefault="006C3861" w:rsidP="006C3861">
      <w:pPr>
        <w:spacing w:after="0"/>
        <w:contextualSpacing/>
      </w:pPr>
    </w:p>
    <w:p w14:paraId="5E6F3C49" w14:textId="77777777" w:rsidR="006232C3" w:rsidRDefault="006232C3" w:rsidP="00527F1E">
      <w:pPr>
        <w:pStyle w:val="ListParagraph"/>
        <w:numPr>
          <w:ilvl w:val="0"/>
          <w:numId w:val="41"/>
        </w:numPr>
        <w:spacing w:after="0"/>
        <w:contextualSpacing/>
      </w:pPr>
      <w:r>
        <w:t xml:space="preserve">If necessary, allocate space for the new index, and deallocate space for the old index as discussed above.  Note that removing the index from the reserved space directly after the metadata file header is a </w:t>
      </w:r>
      <w:proofErr w:type="gramStart"/>
      <w:r>
        <w:t>one way</w:t>
      </w:r>
      <w:proofErr w:type="gramEnd"/>
      <w:r>
        <w:t xml:space="preserve"> trip – once the index grows large enough to force this, the index will not be moved back even if it shrinks.</w:t>
      </w:r>
    </w:p>
    <w:p w14:paraId="6424680B" w14:textId="480C1180" w:rsidR="00D11E76" w:rsidRDefault="006232C3" w:rsidP="00D11E76">
      <w:pPr>
        <w:spacing w:after="0"/>
        <w:contextualSpacing/>
      </w:pPr>
      <w:r>
        <w:t xml:space="preserve"> </w:t>
      </w:r>
    </w:p>
    <w:p w14:paraId="7709419D" w14:textId="51CA6F45" w:rsidR="00336541" w:rsidRDefault="00336541" w:rsidP="00527F1E">
      <w:pPr>
        <w:pStyle w:val="ListParagraph"/>
        <w:numPr>
          <w:ilvl w:val="0"/>
          <w:numId w:val="41"/>
        </w:numPr>
        <w:spacing w:after="0"/>
        <w:contextualSpacing/>
      </w:pPr>
      <w:r>
        <w:t xml:space="preserve">Write </w:t>
      </w:r>
      <w:r w:rsidR="00D24A9F">
        <w:t>the modified metadata pages,</w:t>
      </w:r>
      <w:r w:rsidR="006C3861">
        <w:t xml:space="preserve"> multi-page metadata entries</w:t>
      </w:r>
      <w:r w:rsidR="00D24A9F">
        <w:t>, metadata file index, and header</w:t>
      </w:r>
      <w:r w:rsidR="006C3861">
        <w:t xml:space="preserve"> to the metadata file</w:t>
      </w:r>
      <w:r w:rsidR="00D31AB7">
        <w:t xml:space="preserve"> as discussed above</w:t>
      </w:r>
      <w:r w:rsidR="006C3861">
        <w:t>.</w:t>
      </w:r>
    </w:p>
    <w:p w14:paraId="09B7D39E" w14:textId="77777777" w:rsidR="00D31AB7" w:rsidRDefault="00D31AB7" w:rsidP="00D31AB7">
      <w:pPr>
        <w:pStyle w:val="ListParagraph"/>
        <w:spacing w:after="0"/>
        <w:contextualSpacing/>
      </w:pPr>
    </w:p>
    <w:p w14:paraId="3927231D" w14:textId="12082B87" w:rsidR="00336541" w:rsidRDefault="00336541" w:rsidP="00527F1E">
      <w:pPr>
        <w:pStyle w:val="ListParagraph"/>
        <w:numPr>
          <w:ilvl w:val="0"/>
          <w:numId w:val="41"/>
        </w:numPr>
        <w:spacing w:after="0"/>
        <w:contextualSpacing/>
      </w:pPr>
      <w:r>
        <w:t xml:space="preserve">Release space </w:t>
      </w:r>
      <w:r w:rsidR="00D31AB7">
        <w:t xml:space="preserve">in the metadata file used by versions of metadata </w:t>
      </w:r>
      <w:r>
        <w:t xml:space="preserve">pages and/or </w:t>
      </w:r>
      <w:r w:rsidR="00D31AB7">
        <w:t>multi-page metadata entries</w:t>
      </w:r>
      <w:r w:rsidR="006232C3">
        <w:t xml:space="preserve"> and possibly indexes</w:t>
      </w:r>
      <w:r w:rsidR="00D31AB7">
        <w:t xml:space="preserve"> </w:t>
      </w:r>
      <w:r>
        <w:t xml:space="preserve">that have been superseded more than </w:t>
      </w:r>
      <w:proofErr w:type="spellStart"/>
      <w:r>
        <w:t>max_lag</w:t>
      </w:r>
      <w:proofErr w:type="spellEnd"/>
      <w:r>
        <w:t xml:space="preserve"> ticks ago.</w:t>
      </w:r>
    </w:p>
    <w:p w14:paraId="103D9CBE" w14:textId="77777777" w:rsidR="00D31AB7" w:rsidRDefault="00D31AB7" w:rsidP="00D31AB7">
      <w:pPr>
        <w:spacing w:after="0"/>
        <w:contextualSpacing/>
      </w:pPr>
    </w:p>
    <w:p w14:paraId="77D3B7C3" w14:textId="23CAA6C2" w:rsidR="00D31AB7" w:rsidRDefault="00D31AB7" w:rsidP="00D31AB7">
      <w:pPr>
        <w:pStyle w:val="ListParagraph"/>
        <w:spacing w:after="0"/>
        <w:contextualSpacing/>
      </w:pPr>
      <w:r>
        <w:t xml:space="preserve">Add the space used by versions of metadata pages and/or multi-page metadata entries </w:t>
      </w:r>
      <w:r w:rsidR="006232C3">
        <w:t xml:space="preserve">(and possibly </w:t>
      </w:r>
      <w:r w:rsidR="00211646">
        <w:t xml:space="preserve">the </w:t>
      </w:r>
      <w:r w:rsidR="006232C3">
        <w:t xml:space="preserve">index) </w:t>
      </w:r>
      <w:r>
        <w:t>that were superseded in this tick to the delayed free space release linked list.</w:t>
      </w:r>
    </w:p>
    <w:p w14:paraId="2D7AEBC6" w14:textId="77777777" w:rsidR="00336541" w:rsidRDefault="00336541" w:rsidP="00336541"/>
    <w:p w14:paraId="5FB3D568" w14:textId="637D6D49" w:rsidR="00336541" w:rsidRDefault="006232C3" w:rsidP="00527F1E">
      <w:pPr>
        <w:pStyle w:val="ListParagraph"/>
        <w:numPr>
          <w:ilvl w:val="0"/>
          <w:numId w:val="41"/>
        </w:numPr>
        <w:spacing w:after="0"/>
        <w:contextualSpacing/>
      </w:pPr>
      <w:r>
        <w:t xml:space="preserve">Remove the </w:t>
      </w:r>
      <w:proofErr w:type="spellStart"/>
      <w:r w:rsidR="003F4121">
        <w:rPr>
          <w:rFonts w:ascii="Courier" w:hAnsi="Courier"/>
          <w:sz w:val="20"/>
          <w:szCs w:val="20"/>
        </w:rPr>
        <w:t>eot_queue_entry_t</w:t>
      </w:r>
      <w:proofErr w:type="spellEnd"/>
      <w:r>
        <w:t xml:space="preserve"> from the EOT queue, update its </w:t>
      </w:r>
      <w:proofErr w:type="spellStart"/>
      <w:r w:rsidR="00D31AB7" w:rsidRPr="00D31AB7">
        <w:rPr>
          <w:rFonts w:ascii="Courier" w:hAnsi="Courier"/>
          <w:sz w:val="20"/>
          <w:szCs w:val="20"/>
        </w:rPr>
        <w:t>end_of_tick</w:t>
      </w:r>
      <w:proofErr w:type="spellEnd"/>
      <w:r w:rsidR="00D31AB7">
        <w:t xml:space="preserve"> and </w:t>
      </w:r>
      <w:proofErr w:type="spellStart"/>
      <w:r w:rsidR="00D31AB7" w:rsidRPr="00D31AB7">
        <w:rPr>
          <w:rFonts w:ascii="Courier" w:hAnsi="Courier"/>
          <w:sz w:val="20"/>
          <w:szCs w:val="20"/>
        </w:rPr>
        <w:t>tick_num</w:t>
      </w:r>
      <w:proofErr w:type="spellEnd"/>
      <w:r>
        <w:t xml:space="preserve"> fields, and re-insert it in the EOT queue.  Update the </w:t>
      </w:r>
      <w:proofErr w:type="spellStart"/>
      <w:r w:rsidRPr="00D31AB7">
        <w:rPr>
          <w:rFonts w:ascii="Courier" w:hAnsi="Courier"/>
          <w:sz w:val="20"/>
          <w:szCs w:val="20"/>
        </w:rPr>
        <w:t>end_of_tick</w:t>
      </w:r>
      <w:proofErr w:type="spellEnd"/>
      <w:r>
        <w:t xml:space="preserve"> and </w:t>
      </w:r>
      <w:proofErr w:type="spellStart"/>
      <w:r w:rsidRPr="00D31AB7">
        <w:rPr>
          <w:rFonts w:ascii="Courier" w:hAnsi="Courier"/>
          <w:sz w:val="20"/>
          <w:szCs w:val="20"/>
        </w:rPr>
        <w:t>tick_num</w:t>
      </w:r>
      <w:proofErr w:type="spellEnd"/>
      <w:r>
        <w:t xml:space="preserve"> </w:t>
      </w:r>
      <w:proofErr w:type="spellStart"/>
      <w:r>
        <w:t>globals</w:t>
      </w:r>
      <w:proofErr w:type="spellEnd"/>
      <w:r>
        <w:t xml:space="preserve">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110EE5C1" w14:textId="77777777" w:rsidR="00336541" w:rsidRDefault="00336541" w:rsidP="00336541"/>
    <w:p w14:paraId="0390D0F8" w14:textId="77777777" w:rsidR="00336541" w:rsidRDefault="00336541" w:rsidP="00527F1E">
      <w:pPr>
        <w:pStyle w:val="ListParagraph"/>
        <w:numPr>
          <w:ilvl w:val="0"/>
          <w:numId w:val="41"/>
        </w:numPr>
        <w:spacing w:after="0"/>
        <w:contextualSpacing/>
      </w:pPr>
      <w:r>
        <w:lastRenderedPageBreak/>
        <w:t>Resume normal processing.</w:t>
      </w:r>
    </w:p>
    <w:p w14:paraId="65AD61E1" w14:textId="77777777" w:rsidR="00336541" w:rsidRDefault="00336541" w:rsidP="00336541"/>
    <w:p w14:paraId="6290C723" w14:textId="61EEFDCD" w:rsidR="00231257" w:rsidRPr="00231257" w:rsidRDefault="00D31AB7" w:rsidP="00231257">
      <w:r>
        <w:t xml:space="preserve">For efficiency, step 6 above should be managed by a separate thread – however we will not attempt this in the first </w:t>
      </w:r>
      <w:r w:rsidR="006232C3">
        <w:t>production version.  Note that this optimization will raise dynamically allocated buffer management issues that the current approach avoids</w:t>
      </w:r>
      <w:r>
        <w:t>.</w:t>
      </w:r>
    </w:p>
    <w:p w14:paraId="62B0A9A0" w14:textId="6F4FCE0C" w:rsidR="00231257" w:rsidRDefault="00231257" w:rsidP="004676A3">
      <w:pPr>
        <w:pStyle w:val="Heading3"/>
      </w:pPr>
      <w:r>
        <w:t>Reader End of Tick Function</w:t>
      </w:r>
    </w:p>
    <w:p w14:paraId="54170B7C" w14:textId="4C6CA2F1" w:rsidR="00D31AB7" w:rsidRDefault="00233430" w:rsidP="00D31AB7">
      <w:r>
        <w:t>The reader end of tick function performs the following activities:</w:t>
      </w:r>
    </w:p>
    <w:p w14:paraId="7EB3D5CF" w14:textId="77777777" w:rsidR="006232C3" w:rsidRDefault="006232C3" w:rsidP="00D31AB7"/>
    <w:p w14:paraId="4FE8921C" w14:textId="77777777" w:rsidR="00233430" w:rsidRDefault="00233430" w:rsidP="00527F1E">
      <w:pPr>
        <w:pStyle w:val="ListParagraph"/>
        <w:numPr>
          <w:ilvl w:val="0"/>
          <w:numId w:val="42"/>
        </w:numPr>
        <w:spacing w:after="0"/>
        <w:contextualSpacing/>
      </w:pPr>
      <w:r>
        <w:t>Direct the reader VFD to load the current header and tick.  If the tick hasn’t changed, do nothing and exit.</w:t>
      </w:r>
    </w:p>
    <w:p w14:paraId="59766B39" w14:textId="77777777" w:rsidR="00233430" w:rsidRDefault="00233430" w:rsidP="00233430">
      <w:pPr>
        <w:pStyle w:val="ListParagraph"/>
        <w:spacing w:after="0"/>
        <w:contextualSpacing/>
      </w:pPr>
    </w:p>
    <w:p w14:paraId="72D4BBAB" w14:textId="77777777" w:rsidR="00233430" w:rsidRDefault="00233430" w:rsidP="00527F1E">
      <w:pPr>
        <w:pStyle w:val="ListParagraph"/>
        <w:numPr>
          <w:ilvl w:val="0"/>
          <w:numId w:val="42"/>
        </w:numPr>
        <w:spacing w:after="0"/>
        <w:contextualSpacing/>
      </w:pPr>
      <w:r>
        <w:t>Examine the new</w:t>
      </w:r>
      <w:r w:rsidR="00D31AB7">
        <w:t xml:space="preserve"> index, and determine which pages </w:t>
      </w:r>
      <w:r>
        <w:t xml:space="preserve">and/or multi-page entries </w:t>
      </w:r>
      <w:r w:rsidR="00D31AB7">
        <w:t xml:space="preserve">have been modified since the last time </w:t>
      </w:r>
      <w:r>
        <w:t>a new</w:t>
      </w:r>
      <w:r w:rsidR="00D31AB7">
        <w:t xml:space="preserve"> index was reloaded.  </w:t>
      </w:r>
      <w:r>
        <w:t>Evict pages from the page buffer and possibly modified entries from the metadata cache as described above.</w:t>
      </w:r>
    </w:p>
    <w:p w14:paraId="78929CA9" w14:textId="66308A4D" w:rsidR="00D31AB7" w:rsidRDefault="00233430" w:rsidP="00233430">
      <w:pPr>
        <w:spacing w:after="0"/>
        <w:contextualSpacing/>
      </w:pPr>
      <w:r>
        <w:t xml:space="preserve"> </w:t>
      </w:r>
    </w:p>
    <w:p w14:paraId="760352CF" w14:textId="0990F9D7" w:rsidR="00D31AB7" w:rsidRDefault="006232C3" w:rsidP="00527F1E">
      <w:pPr>
        <w:pStyle w:val="ListParagraph"/>
        <w:numPr>
          <w:ilvl w:val="0"/>
          <w:numId w:val="42"/>
        </w:numPr>
        <w:spacing w:after="0"/>
        <w:contextualSpacing/>
      </w:pPr>
      <w:r>
        <w:t xml:space="preserve">Remove the </w:t>
      </w:r>
      <w:proofErr w:type="spellStart"/>
      <w:r w:rsidR="003F4121">
        <w:rPr>
          <w:rFonts w:ascii="Courier" w:hAnsi="Courier"/>
          <w:sz w:val="20"/>
          <w:szCs w:val="20"/>
        </w:rPr>
        <w:t>eot_queue_entry_t</w:t>
      </w:r>
      <w:proofErr w:type="spellEnd"/>
      <w:r>
        <w:t xml:space="preserve"> from the EOT queue, update its </w:t>
      </w:r>
      <w:proofErr w:type="spellStart"/>
      <w:r w:rsidRPr="00D31AB7">
        <w:rPr>
          <w:rFonts w:ascii="Courier" w:hAnsi="Courier"/>
          <w:sz w:val="20"/>
          <w:szCs w:val="20"/>
        </w:rPr>
        <w:t>end_of_tick</w:t>
      </w:r>
      <w:proofErr w:type="spellEnd"/>
      <w:r>
        <w:t xml:space="preserve"> field and set its </w:t>
      </w:r>
      <w:proofErr w:type="spellStart"/>
      <w:r w:rsidRPr="00D31AB7">
        <w:rPr>
          <w:rFonts w:ascii="Courier" w:hAnsi="Courier"/>
          <w:sz w:val="20"/>
          <w:szCs w:val="20"/>
        </w:rPr>
        <w:t>tick_num</w:t>
      </w:r>
      <w:proofErr w:type="spellEnd"/>
      <w:r>
        <w:t xml:space="preserve"> field to the value returned by the reader VFD.  Re-insert it in the EOT queue and update the </w:t>
      </w:r>
      <w:proofErr w:type="spellStart"/>
      <w:r w:rsidRPr="00D31AB7">
        <w:rPr>
          <w:rFonts w:ascii="Courier" w:hAnsi="Courier"/>
          <w:sz w:val="20"/>
          <w:szCs w:val="20"/>
        </w:rPr>
        <w:t>end_of_tick</w:t>
      </w:r>
      <w:proofErr w:type="spellEnd"/>
      <w:r>
        <w:t xml:space="preserve"> and </w:t>
      </w:r>
      <w:proofErr w:type="spellStart"/>
      <w:r w:rsidRPr="00D31AB7">
        <w:rPr>
          <w:rFonts w:ascii="Courier" w:hAnsi="Courier"/>
          <w:sz w:val="20"/>
          <w:szCs w:val="20"/>
        </w:rPr>
        <w:t>tick_num</w:t>
      </w:r>
      <w:proofErr w:type="spellEnd"/>
      <w:r>
        <w:t xml:space="preserve"> </w:t>
      </w:r>
      <w:proofErr w:type="spellStart"/>
      <w:r>
        <w:t>globals</w:t>
      </w:r>
      <w:proofErr w:type="spellEnd"/>
      <w:r>
        <w:t xml:space="preserve"> </w:t>
      </w:r>
      <w:r w:rsidR="00315FFE">
        <w:t>if the head of the EOT queue has changed</w:t>
      </w:r>
      <w:r>
        <w:t xml:space="preserve">.  Update the SWMR related fields in the associated instance of </w:t>
      </w:r>
      <w:r w:rsidRPr="006232C3">
        <w:rPr>
          <w:rFonts w:ascii="Courier" w:hAnsi="Courier"/>
          <w:sz w:val="20"/>
          <w:szCs w:val="20"/>
        </w:rPr>
        <w:t>H5F_file_t</w:t>
      </w:r>
      <w:r>
        <w:t>.</w:t>
      </w:r>
    </w:p>
    <w:p w14:paraId="62F3A10D" w14:textId="77777777" w:rsidR="006232C3" w:rsidRDefault="006232C3" w:rsidP="006232C3">
      <w:pPr>
        <w:spacing w:after="0"/>
        <w:contextualSpacing/>
      </w:pPr>
    </w:p>
    <w:p w14:paraId="788CB3C0" w14:textId="77777777" w:rsidR="00D31AB7" w:rsidRDefault="00D31AB7" w:rsidP="00527F1E">
      <w:pPr>
        <w:pStyle w:val="ListParagraph"/>
        <w:numPr>
          <w:ilvl w:val="0"/>
          <w:numId w:val="42"/>
        </w:numPr>
        <w:spacing w:after="0"/>
        <w:contextualSpacing/>
      </w:pPr>
      <w:r>
        <w:t>Resume normal processing.</w:t>
      </w:r>
    </w:p>
    <w:p w14:paraId="50E8D04A" w14:textId="77777777" w:rsidR="00D31AB7" w:rsidRDefault="00D31AB7" w:rsidP="00D31AB7"/>
    <w:p w14:paraId="0E8B9927" w14:textId="53D75F5C" w:rsidR="00D31AB7" w:rsidRPr="00D31AB7" w:rsidRDefault="00233430" w:rsidP="00D31AB7">
      <w:r>
        <w:t xml:space="preserve">Observe that we do not increment the tick if we don’t see a new tick in the metadata file.  In such cases, this implies that we will query the metadata file on each API call entry.  </w:t>
      </w:r>
      <w:r w:rsidR="006232C3">
        <w:t xml:space="preserve">If this proves to be a problem, we </w:t>
      </w:r>
      <w:r>
        <w:t>should allow the user to specify a retry delay.</w:t>
      </w:r>
    </w:p>
    <w:p w14:paraId="1C5B2B70" w14:textId="77777777" w:rsidR="00231257" w:rsidRDefault="00231257" w:rsidP="00EE74BB">
      <w:pPr>
        <w:pStyle w:val="Heading2"/>
      </w:pPr>
      <w:r>
        <w:t>File Flush and Close</w:t>
      </w:r>
    </w:p>
    <w:p w14:paraId="255989A6" w14:textId="3F9C2E6A" w:rsidR="006232C3" w:rsidRDefault="006232C3" w:rsidP="00F90812">
      <w:r>
        <w:t xml:space="preserve">The major issue that the VFD SWMR writer has to deal with on file flush or close is the </w:t>
      </w:r>
      <w:r w:rsidR="00211646">
        <w:t xml:space="preserve">possible </w:t>
      </w:r>
      <w:r>
        <w:t>need to delay the writes of some metadata pages or multi-page metadata</w:t>
      </w:r>
      <w:r w:rsidR="00211646">
        <w:t xml:space="preserve"> entries</w:t>
      </w:r>
      <w:r>
        <w:t xml:space="preserve">.  Recall that if a metadata page or multipage metadata entry exists in the HDF5 file and is modified, it must not be written to the HDF5 file until it has appeared in the metadata file index for at least </w:t>
      </w:r>
      <w:proofErr w:type="spellStart"/>
      <w:r w:rsidRPr="006232C3">
        <w:rPr>
          <w:rFonts w:ascii="Courier" w:hAnsi="Courier"/>
          <w:sz w:val="20"/>
          <w:szCs w:val="20"/>
        </w:rPr>
        <w:t>max_lag</w:t>
      </w:r>
      <w:proofErr w:type="spellEnd"/>
      <w:r>
        <w:t xml:space="preserve"> ticks.  </w:t>
      </w:r>
    </w:p>
    <w:p w14:paraId="541E535E" w14:textId="534BCE63" w:rsidR="006232C3" w:rsidRDefault="006232C3" w:rsidP="00F90812">
      <w:r>
        <w:t>This implies that on HDF5 file flush, the VFD SWMR writer must:</w:t>
      </w:r>
    </w:p>
    <w:p w14:paraId="2A713004" w14:textId="560F8A8B" w:rsidR="006232C3" w:rsidRDefault="006232C3" w:rsidP="00527F1E">
      <w:pPr>
        <w:pStyle w:val="ListParagraph"/>
        <w:numPr>
          <w:ilvl w:val="0"/>
          <w:numId w:val="54"/>
        </w:numPr>
      </w:pPr>
      <w:r>
        <w:t>Test to see if the page buffer delayed write list is empty.  If it is, we are done.</w:t>
      </w:r>
    </w:p>
    <w:p w14:paraId="075153FB" w14:textId="782A9E4B" w:rsidR="006232C3" w:rsidRDefault="006232C3" w:rsidP="00527F1E">
      <w:pPr>
        <w:pStyle w:val="ListParagraph"/>
        <w:numPr>
          <w:ilvl w:val="0"/>
          <w:numId w:val="54"/>
        </w:numPr>
      </w:pPr>
      <w:r>
        <w:t>Sleep until the end of the current tick.</w:t>
      </w:r>
    </w:p>
    <w:p w14:paraId="2D42D679" w14:textId="3ECE3C3F" w:rsidR="006232C3" w:rsidRDefault="006232C3" w:rsidP="00527F1E">
      <w:pPr>
        <w:pStyle w:val="ListParagraph"/>
        <w:numPr>
          <w:ilvl w:val="0"/>
          <w:numId w:val="54"/>
        </w:numPr>
      </w:pPr>
      <w:r>
        <w:t>Run the writer end of tick function</w:t>
      </w:r>
    </w:p>
    <w:p w14:paraId="1607A83F" w14:textId="49D24BDA" w:rsidR="006232C3" w:rsidRDefault="006232C3" w:rsidP="00527F1E">
      <w:pPr>
        <w:pStyle w:val="ListParagraph"/>
        <w:numPr>
          <w:ilvl w:val="0"/>
          <w:numId w:val="54"/>
        </w:numPr>
      </w:pPr>
      <w:proofErr w:type="spellStart"/>
      <w:r>
        <w:t>Goto</w:t>
      </w:r>
      <w:proofErr w:type="spellEnd"/>
      <w:r>
        <w:t xml:space="preserve"> 1.</w:t>
      </w:r>
    </w:p>
    <w:p w14:paraId="07E28DD3" w14:textId="77777777" w:rsidR="006232C3" w:rsidRDefault="006232C3" w:rsidP="00F90812">
      <w:r>
        <w:t>Needless to say, this makes the H5</w:t>
      </w:r>
      <w:proofErr w:type="gramStart"/>
      <w:r>
        <w:t>Fflush(</w:t>
      </w:r>
      <w:proofErr w:type="gramEnd"/>
      <w:r>
        <w:t>) call very expensive, and something to be avoided in VFD SWMR writer mode.  Fortunately, it is hard to see any reason for flushing the HDF5 file in this context.</w:t>
      </w:r>
    </w:p>
    <w:p w14:paraId="33378F56" w14:textId="1D8E5DF6" w:rsidR="006232C3" w:rsidRDefault="006232C3" w:rsidP="00F90812">
      <w:r>
        <w:lastRenderedPageBreak/>
        <w:t>File close in VFD SWMR writer mode only adds slightly to the overhead of file flush.  Here the writer must wait until the HDF5 file is flushed and about to close, and then:</w:t>
      </w:r>
    </w:p>
    <w:p w14:paraId="28959827" w14:textId="77777777" w:rsidR="006232C3" w:rsidRDefault="006232C3" w:rsidP="00527F1E">
      <w:pPr>
        <w:pStyle w:val="ListParagraph"/>
        <w:numPr>
          <w:ilvl w:val="0"/>
          <w:numId w:val="55"/>
        </w:numPr>
      </w:pPr>
      <w:r>
        <w:t>Increment the tick</w:t>
      </w:r>
    </w:p>
    <w:p w14:paraId="0DFAE97C" w14:textId="77777777" w:rsidR="006232C3" w:rsidRDefault="006232C3" w:rsidP="00527F1E">
      <w:pPr>
        <w:pStyle w:val="ListParagraph"/>
        <w:numPr>
          <w:ilvl w:val="0"/>
          <w:numId w:val="55"/>
        </w:numPr>
      </w:pPr>
      <w:r>
        <w:t>Write an empty index to the metadata file.  Note that the header must be updated as well.</w:t>
      </w:r>
    </w:p>
    <w:p w14:paraId="6DDC014D" w14:textId="5FC6C1A7" w:rsidR="006232C3" w:rsidRPr="00F31089" w:rsidRDefault="006232C3" w:rsidP="00527F1E">
      <w:pPr>
        <w:pStyle w:val="ListParagraph"/>
        <w:numPr>
          <w:ilvl w:val="0"/>
          <w:numId w:val="55"/>
        </w:numPr>
      </w:pPr>
      <w:r>
        <w:t>Close and unlink</w:t>
      </w:r>
      <w:r w:rsidR="00211646">
        <w:rPr>
          <w:rStyle w:val="FootnoteReference"/>
        </w:rPr>
        <w:footnoteReference w:id="26"/>
      </w:r>
      <w:r>
        <w:t xml:space="preserve"> the metadata file</w:t>
      </w:r>
    </w:p>
    <w:p w14:paraId="59B87ECF" w14:textId="6E806731" w:rsidR="006232C3" w:rsidRDefault="006232C3" w:rsidP="00F90812">
      <w:r>
        <w:t>While H5</w:t>
      </w:r>
      <w:proofErr w:type="gramStart"/>
      <w:r>
        <w:t>Fclose(</w:t>
      </w:r>
      <w:proofErr w:type="gramEnd"/>
      <w:r>
        <w:t>)</w:t>
      </w:r>
      <w:r w:rsidR="00A26FBD">
        <w:t xml:space="preserve"> is also</w:t>
      </w:r>
      <w:r>
        <w:t xml:space="preserve"> a potentially expensive operation, </w:t>
      </w:r>
      <w:r w:rsidR="00211646">
        <w:t xml:space="preserve">we would not expect this to be an issue. </w:t>
      </w:r>
      <w:r>
        <w:t>If it is a problem, the overhead can be avoided by creating the HDF5 file and not flushing it until file close.</w:t>
      </w:r>
      <w:r>
        <w:rPr>
          <w:rStyle w:val="FootnoteReference"/>
        </w:rPr>
        <w:footnoteReference w:id="27"/>
      </w:r>
      <w:r>
        <w:t xml:space="preserve"> </w:t>
      </w:r>
    </w:p>
    <w:p w14:paraId="02575F10" w14:textId="08E3A8DC" w:rsidR="00B2134F" w:rsidRDefault="0061244A" w:rsidP="004945E5">
      <w:r>
        <w:t xml:space="preserve">Obviously, the VFD SWMR reader has nothing to do on flush.  </w:t>
      </w:r>
      <w:r w:rsidR="00B2134F">
        <w:t xml:space="preserve">When the reader closes a file that was opened as a VFD SWMR reader, the VFD SWMR reader VFD </w:t>
      </w:r>
      <w:r>
        <w:t>must</w:t>
      </w:r>
      <w:r w:rsidR="00B2134F">
        <w:t>:</w:t>
      </w:r>
    </w:p>
    <w:p w14:paraId="563DCAD3" w14:textId="77777777" w:rsidR="00B2134F" w:rsidRDefault="00B2134F" w:rsidP="00527F1E">
      <w:pPr>
        <w:pStyle w:val="ListParagraph"/>
        <w:numPr>
          <w:ilvl w:val="0"/>
          <w:numId w:val="45"/>
        </w:numPr>
      </w:pPr>
      <w:r>
        <w:t xml:space="preserve">Relay the close to the </w:t>
      </w:r>
      <w:r w:rsidR="0061244A">
        <w:t xml:space="preserve">underlying </w:t>
      </w:r>
      <w:r>
        <w:t xml:space="preserve">VFD which accesses the </w:t>
      </w:r>
      <w:r w:rsidR="0061244A">
        <w:t>HDF5 file</w:t>
      </w:r>
      <w:r>
        <w:t xml:space="preserve">, </w:t>
      </w:r>
    </w:p>
    <w:p w14:paraId="3D03FF7E" w14:textId="215AA751" w:rsidR="004945E5" w:rsidRDefault="00B2134F" w:rsidP="00527F1E">
      <w:pPr>
        <w:pStyle w:val="ListParagraph"/>
        <w:numPr>
          <w:ilvl w:val="0"/>
          <w:numId w:val="45"/>
        </w:numPr>
      </w:pPr>
      <w:r>
        <w:t xml:space="preserve">Wait until the close of the HDF5 file is complete, and </w:t>
      </w:r>
    </w:p>
    <w:p w14:paraId="7075EC99" w14:textId="1CCB7A36" w:rsidR="0061244A" w:rsidRDefault="0061244A" w:rsidP="00527F1E">
      <w:pPr>
        <w:pStyle w:val="ListParagraph"/>
        <w:numPr>
          <w:ilvl w:val="0"/>
          <w:numId w:val="39"/>
        </w:numPr>
      </w:pPr>
      <w:r>
        <w:t>Close the metadata file</w:t>
      </w:r>
    </w:p>
    <w:p w14:paraId="6B7D7773" w14:textId="6ADCB470" w:rsidR="003D7481" w:rsidRDefault="0061244A" w:rsidP="003D7481">
      <w:r>
        <w:t>Observe that once the VFD SWMR writer and all the readers have closed the HDF5 file, the metadata file will be deleted from the file system.</w:t>
      </w:r>
      <w:r w:rsidR="006218A2">
        <w:rPr>
          <w:rStyle w:val="FootnoteReference"/>
        </w:rPr>
        <w:footnoteReference w:id="28"/>
      </w:r>
      <w:r>
        <w:t xml:space="preserve">  </w:t>
      </w:r>
    </w:p>
    <w:p w14:paraId="475C57D9" w14:textId="3CA2F2A1" w:rsidR="003D7481" w:rsidRPr="003D7481" w:rsidRDefault="003D7481" w:rsidP="00EE74BB">
      <w:pPr>
        <w:pStyle w:val="Heading2"/>
      </w:pPr>
      <w:r>
        <w:t>Logging</w:t>
      </w:r>
    </w:p>
    <w:p w14:paraId="21E95719" w14:textId="0DEF3F53" w:rsidR="00CF0EBD" w:rsidRDefault="003C2D08" w:rsidP="00CF0EBD">
      <w:r>
        <w:t>The purpose of the log file is t</w:t>
      </w:r>
      <w:r w:rsidR="007C30CB">
        <w:t xml:space="preserve">o allow us to easily diagnose issues with VFD SWMR.  The set of events to be logged will change over time, but </w:t>
      </w:r>
      <w:r w:rsidR="00C25F5D">
        <w:t>will likely</w:t>
      </w:r>
      <w:r w:rsidR="007C30CB">
        <w:t xml:space="preserve"> include:</w:t>
      </w:r>
    </w:p>
    <w:p w14:paraId="0CE3D967" w14:textId="41080958" w:rsidR="007C30CB" w:rsidRDefault="00C25F5D" w:rsidP="00527F1E">
      <w:pPr>
        <w:pStyle w:val="ListParagraph"/>
        <w:numPr>
          <w:ilvl w:val="0"/>
          <w:numId w:val="39"/>
        </w:numPr>
      </w:pPr>
      <w:r>
        <w:t xml:space="preserve">Time of </w:t>
      </w:r>
      <w:r w:rsidR="007C30CB">
        <w:t>VFD SWMR file open (writer or reader)</w:t>
      </w:r>
    </w:p>
    <w:p w14:paraId="5D93C91D" w14:textId="7E95B670" w:rsidR="007C30CB" w:rsidRDefault="007C30CB" w:rsidP="00527F1E">
      <w:pPr>
        <w:pStyle w:val="ListParagraph"/>
        <w:numPr>
          <w:ilvl w:val="0"/>
          <w:numId w:val="39"/>
        </w:numPr>
      </w:pPr>
      <w:r>
        <w:t xml:space="preserve">Time at which </w:t>
      </w:r>
      <w:r w:rsidR="00C25F5D">
        <w:t xml:space="preserve">end of tick </w:t>
      </w:r>
      <w:r>
        <w:t>is triggered (writer or reader)</w:t>
      </w:r>
    </w:p>
    <w:p w14:paraId="1B606081" w14:textId="158F0B18" w:rsidR="007C30CB" w:rsidRDefault="00A5394C" w:rsidP="00527F1E">
      <w:pPr>
        <w:pStyle w:val="ListParagraph"/>
        <w:numPr>
          <w:ilvl w:val="0"/>
          <w:numId w:val="39"/>
        </w:numPr>
      </w:pPr>
      <w:r>
        <w:t xml:space="preserve">Time required for </w:t>
      </w:r>
      <w:r w:rsidR="00C25F5D">
        <w:t xml:space="preserve">end of </w:t>
      </w:r>
      <w:r>
        <w:t>tick processing (writer or reader)</w:t>
      </w:r>
    </w:p>
    <w:p w14:paraId="4602DB02" w14:textId="39F4F1D4" w:rsidR="00A5394C" w:rsidRDefault="00A5394C" w:rsidP="00527F1E">
      <w:pPr>
        <w:pStyle w:val="ListParagraph"/>
        <w:numPr>
          <w:ilvl w:val="0"/>
          <w:numId w:val="39"/>
        </w:numPr>
      </w:pPr>
      <w:r>
        <w:t>Size of metadata file index</w:t>
      </w:r>
      <w:r w:rsidR="00C25F5D">
        <w:t xml:space="preserve"> at end of tick</w:t>
      </w:r>
      <w:r>
        <w:t xml:space="preserve"> (writer only)</w:t>
      </w:r>
    </w:p>
    <w:p w14:paraId="256A2315" w14:textId="563E22C3" w:rsidR="00211646" w:rsidRDefault="00211646" w:rsidP="00527F1E">
      <w:pPr>
        <w:pStyle w:val="ListParagraph"/>
        <w:numPr>
          <w:ilvl w:val="0"/>
          <w:numId w:val="39"/>
        </w:numPr>
      </w:pPr>
      <w:r>
        <w:t>Entries added, deleted, or modified in the index in the past tick (writer only)</w:t>
      </w:r>
    </w:p>
    <w:p w14:paraId="58AE8D8C" w14:textId="6D037D90" w:rsidR="00A5394C" w:rsidRDefault="00A5394C" w:rsidP="00527F1E">
      <w:pPr>
        <w:pStyle w:val="ListParagraph"/>
        <w:numPr>
          <w:ilvl w:val="0"/>
          <w:numId w:val="39"/>
        </w:numPr>
      </w:pPr>
      <w:r>
        <w:t>Count and total size of metadata pages and/or multi-page metadata entries added to the metadata file at</w:t>
      </w:r>
      <w:r w:rsidR="00C25F5D">
        <w:t xml:space="preserve"> end of tick</w:t>
      </w:r>
      <w:r>
        <w:t xml:space="preserve"> (writer only)</w:t>
      </w:r>
    </w:p>
    <w:p w14:paraId="6C5B400B" w14:textId="4DF5C404" w:rsidR="00C25F5D" w:rsidRDefault="00C25F5D" w:rsidP="00527F1E">
      <w:pPr>
        <w:pStyle w:val="ListParagraph"/>
        <w:numPr>
          <w:ilvl w:val="0"/>
          <w:numId w:val="39"/>
        </w:numPr>
      </w:pPr>
      <w:r>
        <w:t>Count and total size of metadata pages evicted from the page buffer at end of tick (reader only)</w:t>
      </w:r>
    </w:p>
    <w:p w14:paraId="03B4E65A" w14:textId="686DA591" w:rsidR="00C25F5D" w:rsidRDefault="00C25F5D" w:rsidP="00527F1E">
      <w:pPr>
        <w:pStyle w:val="ListParagraph"/>
        <w:numPr>
          <w:ilvl w:val="0"/>
          <w:numId w:val="39"/>
        </w:numPr>
      </w:pPr>
      <w:r>
        <w:t>Count and total size of metadata cache entries evicted from the metadata cache at end of tick. (reader only)</w:t>
      </w:r>
    </w:p>
    <w:p w14:paraId="1F75C4BF" w14:textId="51759CE4" w:rsidR="00A5394C" w:rsidRDefault="00C25F5D" w:rsidP="00527F1E">
      <w:pPr>
        <w:pStyle w:val="ListParagraph"/>
        <w:numPr>
          <w:ilvl w:val="0"/>
          <w:numId w:val="39"/>
        </w:numPr>
      </w:pPr>
      <w:r>
        <w:lastRenderedPageBreak/>
        <w:t xml:space="preserve">Time of </w:t>
      </w:r>
      <w:r w:rsidR="00A5394C">
        <w:t>VFD SWMR file close (writer or reader)</w:t>
      </w:r>
    </w:p>
    <w:p w14:paraId="0B1FB970" w14:textId="2E5D014F" w:rsidR="007C30CB" w:rsidRDefault="00A5394C" w:rsidP="00CF0EBD">
      <w:r>
        <w:t xml:space="preserve">A pared down version of the log file should be available for operational use in determining a safe value for </w:t>
      </w:r>
      <w:proofErr w:type="spellStart"/>
      <w:r>
        <w:t>max_lag</w:t>
      </w:r>
      <w:proofErr w:type="spellEnd"/>
      <w:r>
        <w:t>.</w:t>
      </w:r>
    </w:p>
    <w:p w14:paraId="4D9E263D" w14:textId="7D9F1D83" w:rsidR="000E3826" w:rsidRDefault="00785C35" w:rsidP="000E3826">
      <w:pPr>
        <w:pStyle w:val="Heading1"/>
      </w:pPr>
      <w:r>
        <w:t>Changes</w:t>
      </w:r>
      <w:r w:rsidR="00EE27BA">
        <w:t xml:space="preserve"> from the prototype</w:t>
      </w:r>
    </w:p>
    <w:p w14:paraId="3A8B9A93" w14:textId="3DEFFC46" w:rsidR="00785C35" w:rsidRDefault="00785C35" w:rsidP="00785C35">
      <w:r>
        <w:t>This section describes how the current implementation deviates from the descriptions in the previous sections.</w:t>
      </w:r>
    </w:p>
    <w:p w14:paraId="3AADDBA0" w14:textId="337D91F2" w:rsidR="00E911C8" w:rsidRDefault="00E911C8" w:rsidP="00E911C8">
      <w:pPr>
        <w:pStyle w:val="Heading2"/>
      </w:pPr>
      <w:r>
        <w:t>Terminology</w:t>
      </w:r>
    </w:p>
    <w:p w14:paraId="7354B492" w14:textId="05CD1092" w:rsidR="00E911C8" w:rsidRDefault="00E911C8" w:rsidP="00E911C8">
      <w:r>
        <w:t xml:space="preserve">From the perspective of the VFD SWMR reader, the content of the “metadata file” is a layer on top of the HDF5 file content that is opaque where the metadata file contains pages and transparent where pages are absent. We have taken to calling the “metadata file” the “shadow file” because its content </w:t>
      </w:r>
      <w:r w:rsidR="00275521">
        <w:t>casts a shadow on stale HDF5 content</w:t>
      </w:r>
      <w:r>
        <w:t xml:space="preserve">. </w:t>
      </w:r>
      <w:r w:rsidR="00275521">
        <w:t>Also, the shadow file may not exclusively contain metadata pages forever. The shadow file’s header and index are also known as the shadow header and shadow index.</w:t>
      </w:r>
    </w:p>
    <w:p w14:paraId="270177D9" w14:textId="789C5C68" w:rsidR="00275521" w:rsidRPr="00E911C8" w:rsidRDefault="00275521" w:rsidP="00E911C8">
      <w:r>
        <w:t>The HDF5 file and the VFD used to access it are known, respectively, as the lower file and the lower VFD.</w:t>
      </w:r>
    </w:p>
    <w:p w14:paraId="6D96987A" w14:textId="5254E6C0" w:rsidR="00785C35" w:rsidRDefault="00E911C8" w:rsidP="00785C35">
      <w:pPr>
        <w:pStyle w:val="Heading2"/>
      </w:pPr>
      <w:r>
        <w:t>Floating shadow index</w:t>
      </w:r>
    </w:p>
    <w:p w14:paraId="761DDF9A" w14:textId="77777777" w:rsidR="00C068C0" w:rsidRDefault="00E911C8" w:rsidP="00E911C8">
      <w:r>
        <w:t xml:space="preserve">In the prototype implementation, at the beginning of the shadow file was the shadow header, and </w:t>
      </w:r>
      <w:r w:rsidR="00537796">
        <w:t>the shadow header began in the first byte after the header.</w:t>
      </w:r>
      <w:r w:rsidR="00C068C0">
        <w:t xml:space="preserve"> The header and index were allocated as a unit from the shadow file. The remaining bytes of the shadow file were used by shadow pages.</w:t>
      </w:r>
    </w:p>
    <w:p w14:paraId="1E254797" w14:textId="675ECFE1" w:rsidR="00E911C8" w:rsidRDefault="00C068C0" w:rsidP="00E911C8">
      <w:r>
        <w:t xml:space="preserve">In the prototype, if the shadow index outgrew the space that was reserved for it, then the VFD SWMR writer printed a message on the standard error stream and made the application program exit.  </w:t>
      </w:r>
    </w:p>
    <w:p w14:paraId="0C52E8EC" w14:textId="77777777" w:rsidR="00D67ED3" w:rsidRDefault="00537796" w:rsidP="00E911C8">
      <w:r>
        <w:t xml:space="preserve">In the current implementation, </w:t>
      </w:r>
      <w:r w:rsidR="00C068C0">
        <w:t>the shadow index is allocated independently of the shadow header. The shadow header is still placed at byte 0 of the shadow file. The shadow index</w:t>
      </w:r>
      <w:r w:rsidR="00D67ED3">
        <w:t>, even in its original position, may not be adjacent to the shadow header</w:t>
      </w:r>
      <w:r w:rsidR="00FE5AD2">
        <w:t>.</w:t>
      </w:r>
    </w:p>
    <w:p w14:paraId="6DF89C9B" w14:textId="77777777" w:rsidR="00B9674E" w:rsidRDefault="00D67ED3" w:rsidP="00EE3BF8">
      <w:r>
        <w:t xml:space="preserve">So that the index can move, but a reader does not read an out-of-date, </w:t>
      </w:r>
      <w:r w:rsidR="00A97094">
        <w:t>overwritten</w:t>
      </w:r>
      <w:r>
        <w:t xml:space="preserve">, or inconsistent index, the writer </w:t>
      </w:r>
      <w:r w:rsidR="00A97094">
        <w:t>and readers follow a protocol that orders their header and index I/O.</w:t>
      </w:r>
    </w:p>
    <w:p w14:paraId="12C8B0D8" w14:textId="1BCEA92C" w:rsidR="00F87224" w:rsidRDefault="008665BC" w:rsidP="00EE3BF8">
      <w:r>
        <w:t xml:space="preserve">The protocol assumes that if </w:t>
      </w:r>
      <w:r w:rsidR="008129AC">
        <w:t>processes W and R</w:t>
      </w:r>
      <w:r>
        <w:t xml:space="preserve"> share a local file</w:t>
      </w:r>
      <w:r w:rsidR="00D7381C">
        <w:t xml:space="preserve">, </w:t>
      </w:r>
      <w:r w:rsidR="008129AC">
        <w:t xml:space="preserve">and W calls </w:t>
      </w:r>
      <w:proofErr w:type="gramStart"/>
      <w:r w:rsidR="008129AC" w:rsidRPr="001500AC">
        <w:rPr>
          <w:rStyle w:val="PlainTextChar"/>
        </w:rPr>
        <w:t>write(</w:t>
      </w:r>
      <w:proofErr w:type="gramEnd"/>
      <w:r w:rsidR="008129AC" w:rsidRPr="001500AC">
        <w:rPr>
          <w:rStyle w:val="PlainTextChar"/>
        </w:rPr>
        <w:t>2)</w:t>
      </w:r>
      <w:r w:rsidR="008129AC">
        <w:t xml:space="preserve"> twice on the shared file, then the</w:t>
      </w:r>
      <w:r w:rsidR="00D7381C">
        <w:t xml:space="preserve"> </w:t>
      </w:r>
      <w:r w:rsidR="008129AC">
        <w:t>bytes</w:t>
      </w:r>
      <w:r w:rsidR="00D7381C">
        <w:t xml:space="preserve"> of </w:t>
      </w:r>
      <w:r w:rsidR="008129AC">
        <w:t xml:space="preserve">the first </w:t>
      </w:r>
      <w:r w:rsidR="008129AC" w:rsidRPr="001500AC">
        <w:rPr>
          <w:rStyle w:val="PlainTextChar"/>
        </w:rPr>
        <w:t>write(2)</w:t>
      </w:r>
      <w:r w:rsidR="008129AC">
        <w:t xml:space="preserve"> must be visible to R no later than any bytes of the second </w:t>
      </w:r>
      <w:r w:rsidR="008129AC" w:rsidRPr="001500AC">
        <w:rPr>
          <w:rStyle w:val="PlainTextChar"/>
        </w:rPr>
        <w:t>write(2)</w:t>
      </w:r>
      <w:r w:rsidR="008129AC">
        <w:t>.</w:t>
      </w:r>
      <w:r w:rsidR="00D7381C">
        <w:t xml:space="preserve"> </w:t>
      </w:r>
      <w:r w:rsidR="008129AC">
        <w:t xml:space="preserve">We are confident that </w:t>
      </w:r>
      <w:r>
        <w:t>POSIX systems</w:t>
      </w:r>
      <w:r w:rsidR="00F87224">
        <w:t xml:space="preserve"> </w:t>
      </w:r>
      <w:r>
        <w:t xml:space="preserve">guarantee at least that much </w:t>
      </w:r>
      <w:r w:rsidR="008129AC">
        <w:t xml:space="preserve">for shared files </w:t>
      </w:r>
      <w:r>
        <w:t>on local filesystems</w:t>
      </w:r>
      <w:r w:rsidR="008129AC">
        <w:t xml:space="preserve">, even though we suspect </w:t>
      </w:r>
      <w:r w:rsidR="00F87224">
        <w:t>that readers may see “torn” writes.</w:t>
      </w:r>
      <w:r w:rsidR="00B9674E">
        <w:t xml:space="preserve"> </w:t>
      </w:r>
      <w:r w:rsidR="00F87224">
        <w:t>(In other words, writes may not be atomic, but they take effect in the order the writer process makes them. It may suffice to say they are “strictly ordered”?)</w:t>
      </w:r>
    </w:p>
    <w:p w14:paraId="0FF49544" w14:textId="7AFA3702" w:rsidR="00A97094" w:rsidRDefault="00A97094" w:rsidP="00E911C8">
      <w:r>
        <w:t xml:space="preserve">The writer always writes a new index and a new header as a pair. It writes the </w:t>
      </w:r>
      <w:r w:rsidR="00DB72AE">
        <w:t xml:space="preserve">new </w:t>
      </w:r>
      <w:r>
        <w:t xml:space="preserve">index, first. Then it </w:t>
      </w:r>
      <w:r w:rsidR="00DB72AE">
        <w:t>writes the new header to tell the location and size of the new index, and the new tick number. T</w:t>
      </w:r>
      <w:r w:rsidR="00B9674E">
        <w:t>he</w:t>
      </w:r>
      <w:r w:rsidR="00DB72AE">
        <w:t xml:space="preserve"> new tick number must be greater than any tick number written previously to the header, </w:t>
      </w:r>
      <w:r w:rsidR="00B9674E">
        <w:t xml:space="preserve">to indicate a change in the index location or content, </w:t>
      </w:r>
      <w:r w:rsidR="00DB72AE">
        <w:t>and it must match the tick number written to the new index.</w:t>
      </w:r>
    </w:p>
    <w:p w14:paraId="6BEA5303" w14:textId="57C9A43F" w:rsidR="00B9674E" w:rsidRDefault="00DB72AE" w:rsidP="00E911C8">
      <w:r>
        <w:lastRenderedPageBreak/>
        <w:t>The reader also reads a new index and a new header as a pair. It reads the new header, first. That tells the reader where to find the new index</w:t>
      </w:r>
      <w:r w:rsidR="00B9674E">
        <w:t>, which</w:t>
      </w:r>
      <w:r>
        <w:t xml:space="preserve"> may have moved. The header also tells the reader the new tick number. If the </w:t>
      </w:r>
      <w:r w:rsidR="008665BC">
        <w:t>reader reads the header with a tick number no greater than the last time it read the header, then there cannot be a</w:t>
      </w:r>
      <w:r w:rsidR="00B9674E">
        <w:t xml:space="preserve">ny changes in the index. </w:t>
      </w:r>
      <w:proofErr w:type="gramStart"/>
      <w:r w:rsidR="00B9674E">
        <w:t>So</w:t>
      </w:r>
      <w:proofErr w:type="gramEnd"/>
      <w:r w:rsidR="00B9674E">
        <w:t xml:space="preserve"> the reader does not read the index in that case. If the tick number in the header has decreased, then an irrecoverable error has occurred, and the reader may return an error to the application or force the application’s exit. If the tick number has increased, then the reader reads the index.</w:t>
      </w:r>
    </w:p>
    <w:p w14:paraId="2E9B3CE1" w14:textId="77777777" w:rsidR="001500AC" w:rsidRDefault="00B9674E" w:rsidP="00E911C8">
      <w:r>
        <w:t xml:space="preserve">In </w:t>
      </w:r>
      <w:proofErr w:type="spellStart"/>
      <w:r>
        <w:t xml:space="preserve">the </w:t>
      </w:r>
      <w:proofErr w:type="spellEnd"/>
      <w:r>
        <w:t xml:space="preserve">time between reading the header and reading the index, the index or the header or both may have been rewritten. The reader performs a few checks to make sure that the header and index are consistent. First, it compares the tick number in the just-read index with the header read immediately prior: if there is a discrepancy, then the reader restarts the header/index load </w:t>
      </w:r>
      <w:r w:rsidR="001500AC">
        <w:t>at the first step, reading the header</w:t>
      </w:r>
      <w:r>
        <w:t>.</w:t>
      </w:r>
    </w:p>
    <w:p w14:paraId="1C1ADDE5" w14:textId="15E8BBF1" w:rsidR="001500AC" w:rsidRDefault="001500AC" w:rsidP="00E911C8">
      <w:r>
        <w:t xml:space="preserve">If the header and index tick numbers are equal, the reader has one last check to perform. To preclude the possibility that the index </w:t>
      </w:r>
      <w:r w:rsidR="00137DE2">
        <w:t xml:space="preserve">was relocated or overwritten </w:t>
      </w:r>
      <w:r>
        <w:t xml:space="preserve">between the header </w:t>
      </w:r>
      <w:proofErr w:type="gramStart"/>
      <w:r w:rsidR="00137DE2" w:rsidRPr="005B1521">
        <w:rPr>
          <w:rStyle w:val="PlainTextChar"/>
        </w:rPr>
        <w:t>read(</w:t>
      </w:r>
      <w:proofErr w:type="gramEnd"/>
      <w:r w:rsidR="00137DE2" w:rsidRPr="005B1521">
        <w:rPr>
          <w:rStyle w:val="PlainTextChar"/>
        </w:rPr>
        <w:t>2)</w:t>
      </w:r>
      <w:r w:rsidR="00137DE2">
        <w:t xml:space="preserve"> and </w:t>
      </w:r>
      <w:r w:rsidR="00B9674E">
        <w:t xml:space="preserve">the </w:t>
      </w:r>
      <w:r w:rsidR="00137DE2">
        <w:t xml:space="preserve">index </w:t>
      </w:r>
      <w:r w:rsidR="00137DE2" w:rsidRPr="00137DE2">
        <w:rPr>
          <w:rStyle w:val="PlainTextChar"/>
        </w:rPr>
        <w:t>read(2),</w:t>
      </w:r>
      <w:r w:rsidR="00137DE2">
        <w:t xml:space="preserve"> the reader</w:t>
      </w:r>
      <w:r w:rsidR="00B9674E">
        <w:t xml:space="preserve"> </w:t>
      </w:r>
      <w:r w:rsidR="00137DE2">
        <w:t>reads the header once more and compares the latest header with the previous header. If there is a difference in any header field, then the reader restarts the header/index load at the first step. If the header fields are equal, then the index has to have been read in a consistent form.</w:t>
      </w:r>
    </w:p>
    <w:p w14:paraId="0ED4B9D5" w14:textId="45DCA5BA" w:rsidR="00137DE2" w:rsidRDefault="001500AC" w:rsidP="00E911C8">
      <w:r>
        <w:t xml:space="preserve">The description of the shadow header/index load glosses over a couple of steps that are designed to ensure the integrity of the header and index. First, the header and the index both contain a checksum. Each checksum read is compared with the checksum computed and if there is a difference, the header/index load is restarted. Also, it is possible for a </w:t>
      </w:r>
      <w:proofErr w:type="gramStart"/>
      <w:r w:rsidRPr="001500AC">
        <w:rPr>
          <w:rStyle w:val="PlainTextChar"/>
        </w:rPr>
        <w:t>read(</w:t>
      </w:r>
      <w:proofErr w:type="gramEnd"/>
      <w:r w:rsidRPr="001500AC">
        <w:rPr>
          <w:rStyle w:val="PlainTextChar"/>
        </w:rPr>
        <w:t>2)</w:t>
      </w:r>
      <w:r>
        <w:t xml:space="preserve"> call to be truncated or cancelled by a signal. The reader easily detects that condition and restarts the header/index load.</w:t>
      </w:r>
    </w:p>
    <w:p w14:paraId="3CCEA04B" w14:textId="282E29D9" w:rsidR="005B1521" w:rsidRDefault="0068682D" w:rsidP="00E911C8">
      <w:r>
        <w:t xml:space="preserve">The reader implementation starts at </w:t>
      </w:r>
      <w:r w:rsidRPr="000E1AE8">
        <w:rPr>
          <w:rStyle w:val="PlainTextChar"/>
        </w:rPr>
        <w:t>H5FD__vfd_swmr_load_hdr_and_</w:t>
      </w:r>
      <w:proofErr w:type="gramStart"/>
      <w:r w:rsidRPr="000E1AE8">
        <w:rPr>
          <w:rStyle w:val="PlainTextChar"/>
        </w:rPr>
        <w:t>idx(</w:t>
      </w:r>
      <w:proofErr w:type="gramEnd"/>
      <w:r w:rsidRPr="000E1AE8">
        <w:rPr>
          <w:rStyle w:val="PlainTextChar"/>
        </w:rPr>
        <w:t>)</w:t>
      </w:r>
      <w:r w:rsidR="000E1AE8">
        <w:t xml:space="preserve">, and the writer implementation at </w:t>
      </w:r>
      <w:r w:rsidR="000E1AE8" w:rsidRPr="000E1AE8">
        <w:rPr>
          <w:rStyle w:val="PlainTextChar"/>
        </w:rPr>
        <w:t>H5F_update_vfd_swmr_metadata_file()</w:t>
      </w:r>
      <w:r w:rsidR="000E1AE8">
        <w:t>.</w:t>
      </w:r>
    </w:p>
    <w:p w14:paraId="20567297" w14:textId="79007997" w:rsidR="0074230E" w:rsidRDefault="00A25EAF" w:rsidP="00E911C8">
      <w:r>
        <w:t xml:space="preserve">This new I/O protocol calls for one more </w:t>
      </w:r>
      <w:proofErr w:type="gramStart"/>
      <w:r w:rsidRPr="00A25EAF">
        <w:rPr>
          <w:rStyle w:val="PlainTextChar"/>
        </w:rPr>
        <w:t>read(</w:t>
      </w:r>
      <w:proofErr w:type="gramEnd"/>
      <w:r w:rsidRPr="00A25EAF">
        <w:rPr>
          <w:rStyle w:val="PlainTextChar"/>
        </w:rPr>
        <w:t>2)</w:t>
      </w:r>
      <w:r>
        <w:t xml:space="preserve"> system call, the one that re-reads the header, than the prototype did. However, </w:t>
      </w:r>
      <w:r w:rsidR="0074230E">
        <w:t>the implementation</w:t>
      </w:r>
      <w:r>
        <w:t xml:space="preserve"> eliminate</w:t>
      </w:r>
      <w:r w:rsidR="0074230E">
        <w:t>d</w:t>
      </w:r>
      <w:r>
        <w:t xml:space="preserve"> one or two </w:t>
      </w:r>
      <w:proofErr w:type="spellStart"/>
      <w:proofErr w:type="gramStart"/>
      <w:r w:rsidRPr="00A25EAF">
        <w:rPr>
          <w:rStyle w:val="PlainTextChar"/>
        </w:rPr>
        <w:t>lstat</w:t>
      </w:r>
      <w:proofErr w:type="spellEnd"/>
      <w:r w:rsidRPr="00A25EAF">
        <w:rPr>
          <w:rStyle w:val="PlainTextChar"/>
        </w:rPr>
        <w:t>(</w:t>
      </w:r>
      <w:proofErr w:type="gramEnd"/>
      <w:r w:rsidRPr="00A25EAF">
        <w:rPr>
          <w:rStyle w:val="PlainTextChar"/>
        </w:rPr>
        <w:t>2)</w:t>
      </w:r>
      <w:r>
        <w:t xml:space="preserve"> calls from the reader. </w:t>
      </w:r>
      <w:r w:rsidR="0074230E">
        <w:t>On balance, the new protocol is probably as fast as the old, if not faster.</w:t>
      </w:r>
    </w:p>
    <w:p w14:paraId="22459CE1" w14:textId="5422B84B" w:rsidR="0074230E" w:rsidRDefault="0074230E" w:rsidP="00E911C8">
      <w:r>
        <w:t>With the new I/O protocol, the index checksum is not used for detecting “torn writes.”</w:t>
      </w:r>
    </w:p>
    <w:p w14:paraId="5BD58E9D" w14:textId="10344BFF" w:rsidR="009A4A3C" w:rsidRDefault="006C457A" w:rsidP="006C457A">
      <w:pPr>
        <w:pStyle w:val="Heading1"/>
      </w:pPr>
      <w:r>
        <w:t>Testing</w:t>
      </w:r>
    </w:p>
    <w:p w14:paraId="545C93DA" w14:textId="745C2D8F" w:rsidR="00EE74BB" w:rsidRDefault="009069CC" w:rsidP="006C457A">
      <w:r>
        <w:t>In the proof of concept implementation, we re-</w:t>
      </w:r>
      <w:r w:rsidR="00211646">
        <w:t>used</w:t>
      </w:r>
      <w:r>
        <w:t xml:space="preserve"> the existing SWMR tests to avoid the costs of writing a proper test suite for VFD SWMR.  This was reasonable in that context, </w:t>
      </w:r>
      <w:r w:rsidR="00EE74BB">
        <w:t>and made it possible to develop a near complete proof of concept version of VFD SWMR during phase 1.  However, a comprehensive test suite is needed both to validate the initial production version, and to verify continued correct behavior as the initial version is optimized, and as the existing version of SWMR is removed from the library.</w:t>
      </w:r>
    </w:p>
    <w:p w14:paraId="51D71A2F" w14:textId="2DE2D8FD" w:rsidR="009069CC" w:rsidRDefault="009069CC" w:rsidP="009069CC">
      <w:r>
        <w:t xml:space="preserve">Testing for VFD SWMR falls into </w:t>
      </w:r>
      <w:r w:rsidR="00EE74BB">
        <w:t>three</w:t>
      </w:r>
      <w:r>
        <w:t xml:space="preserve"> categories – </w:t>
      </w:r>
      <w:r w:rsidR="00A26FBD">
        <w:t>unit</w:t>
      </w:r>
      <w:r w:rsidR="00EE74BB">
        <w:t>,</w:t>
      </w:r>
      <w:r w:rsidR="00A26FBD">
        <w:t xml:space="preserve"> integration</w:t>
      </w:r>
      <w:r w:rsidR="00EE74BB">
        <w:t>, and performance testing</w:t>
      </w:r>
      <w:r>
        <w:t>.</w:t>
      </w:r>
      <w:r w:rsidR="00EE74BB">
        <w:t xml:space="preserve">  Each of these is discussed in turn in the following sections.</w:t>
      </w:r>
      <w:r>
        <w:t xml:space="preserve">  </w:t>
      </w:r>
    </w:p>
    <w:p w14:paraId="14245B81" w14:textId="5F4DD307" w:rsidR="009069CC" w:rsidRDefault="009069CC" w:rsidP="00EE74BB">
      <w:pPr>
        <w:pStyle w:val="Heading2"/>
      </w:pPr>
      <w:r>
        <w:lastRenderedPageBreak/>
        <w:t>Unit Tests</w:t>
      </w:r>
    </w:p>
    <w:p w14:paraId="4414715D" w14:textId="40F1C4BC" w:rsidR="009069CC" w:rsidRDefault="00EE74BB" w:rsidP="006C457A">
      <w:r>
        <w:t xml:space="preserve">Unit tests are </w:t>
      </w:r>
      <w:r w:rsidR="00015335">
        <w:t xml:space="preserve">intended to verify </w:t>
      </w:r>
      <w:r>
        <w:t xml:space="preserve">correct behavior </w:t>
      </w:r>
      <w:r w:rsidR="00015335">
        <w:t xml:space="preserve">of </w:t>
      </w:r>
      <w:r>
        <w:t xml:space="preserve">major components of VFD SWMR.  This section will have to be expanded in the future, but for now we simply list the components </w:t>
      </w:r>
      <w:r w:rsidR="00015335">
        <w:t>and behaviors to be verified</w:t>
      </w:r>
      <w:r>
        <w:t xml:space="preserve">.  </w:t>
      </w:r>
      <w:r w:rsidR="00015335">
        <w:t>Expect this list to expand.</w:t>
      </w:r>
    </w:p>
    <w:p w14:paraId="1A4F026F" w14:textId="70A6EA20" w:rsidR="00EE3D93" w:rsidRDefault="00EE3D93" w:rsidP="00527F1E">
      <w:pPr>
        <w:pStyle w:val="ListParagraph"/>
        <w:numPr>
          <w:ilvl w:val="0"/>
          <w:numId w:val="59"/>
        </w:numPr>
      </w:pPr>
      <w:r>
        <w:t>New page buffer</w:t>
      </w:r>
    </w:p>
    <w:p w14:paraId="755B4045" w14:textId="62BBDD96" w:rsidR="00015335" w:rsidRDefault="00015335" w:rsidP="00527F1E">
      <w:pPr>
        <w:pStyle w:val="ListParagraph"/>
        <w:numPr>
          <w:ilvl w:val="1"/>
          <w:numId w:val="59"/>
        </w:numPr>
      </w:pPr>
      <w:r>
        <w:t>Correct behavior in non-VFD SWMR mode (existing test suite is weak)</w:t>
      </w:r>
    </w:p>
    <w:p w14:paraId="498086B0" w14:textId="508C31FD" w:rsidR="00015335" w:rsidRDefault="00015335" w:rsidP="00527F1E">
      <w:pPr>
        <w:pStyle w:val="ListParagraph"/>
        <w:numPr>
          <w:ilvl w:val="1"/>
          <w:numId w:val="59"/>
        </w:numPr>
      </w:pPr>
      <w:r>
        <w:t>Correct operation of tick list</w:t>
      </w:r>
    </w:p>
    <w:p w14:paraId="5C30A08D" w14:textId="2D669EE9" w:rsidR="00015335" w:rsidRDefault="00015335" w:rsidP="00527F1E">
      <w:pPr>
        <w:pStyle w:val="ListParagraph"/>
        <w:numPr>
          <w:ilvl w:val="1"/>
          <w:numId w:val="59"/>
        </w:numPr>
      </w:pPr>
      <w:r>
        <w:t>Correct operation of delayed write list</w:t>
      </w:r>
    </w:p>
    <w:p w14:paraId="3640448F" w14:textId="5A92FB30" w:rsidR="00015335" w:rsidRDefault="00015335" w:rsidP="00527F1E">
      <w:pPr>
        <w:pStyle w:val="ListParagraph"/>
        <w:numPr>
          <w:ilvl w:val="1"/>
          <w:numId w:val="59"/>
        </w:numPr>
      </w:pPr>
      <w:r>
        <w:t>Page and multi-page metadata entry invalidations work correctly</w:t>
      </w:r>
    </w:p>
    <w:p w14:paraId="01C7FFA4" w14:textId="586728C2" w:rsidR="00EE3D93" w:rsidRDefault="00EE3D93" w:rsidP="00527F1E">
      <w:pPr>
        <w:pStyle w:val="ListParagraph"/>
        <w:numPr>
          <w:ilvl w:val="0"/>
          <w:numId w:val="59"/>
        </w:numPr>
      </w:pPr>
      <w:r>
        <w:t>Metadata file creation and update</w:t>
      </w:r>
    </w:p>
    <w:p w14:paraId="40AB0F48" w14:textId="7D76180A" w:rsidR="00015335" w:rsidRDefault="00015335" w:rsidP="00527F1E">
      <w:pPr>
        <w:pStyle w:val="ListParagraph"/>
        <w:numPr>
          <w:ilvl w:val="1"/>
          <w:numId w:val="59"/>
        </w:numPr>
      </w:pPr>
      <w:r>
        <w:t>Correct free space management</w:t>
      </w:r>
    </w:p>
    <w:p w14:paraId="127C2BC6" w14:textId="40A7F950" w:rsidR="00015335" w:rsidRDefault="00015335" w:rsidP="00527F1E">
      <w:pPr>
        <w:pStyle w:val="ListParagraph"/>
        <w:numPr>
          <w:ilvl w:val="1"/>
          <w:numId w:val="59"/>
        </w:numPr>
      </w:pPr>
      <w:r>
        <w:t>Correct management of index when index size exceeds space allocated for it</w:t>
      </w:r>
    </w:p>
    <w:p w14:paraId="17DB45AD" w14:textId="78462682" w:rsidR="00015335" w:rsidRDefault="00015335" w:rsidP="00527F1E">
      <w:pPr>
        <w:pStyle w:val="ListParagraph"/>
        <w:numPr>
          <w:ilvl w:val="1"/>
          <w:numId w:val="59"/>
        </w:numPr>
      </w:pPr>
      <w:r>
        <w:t>Correct data and index writes</w:t>
      </w:r>
    </w:p>
    <w:p w14:paraId="4E70CCA1" w14:textId="1E96D9EF" w:rsidR="00EE3D93" w:rsidRDefault="00EE3D93" w:rsidP="00527F1E">
      <w:pPr>
        <w:pStyle w:val="ListParagraph"/>
        <w:numPr>
          <w:ilvl w:val="0"/>
          <w:numId w:val="59"/>
        </w:numPr>
      </w:pPr>
      <w:r>
        <w:t>VFD SWMR reader VFD</w:t>
      </w:r>
    </w:p>
    <w:p w14:paraId="07143640" w14:textId="2D71F3F7" w:rsidR="00015335" w:rsidRDefault="00015335" w:rsidP="00527F1E">
      <w:pPr>
        <w:pStyle w:val="ListParagraph"/>
        <w:numPr>
          <w:ilvl w:val="1"/>
          <w:numId w:val="59"/>
        </w:numPr>
      </w:pPr>
      <w:r>
        <w:t xml:space="preserve">Correct management of torn writes </w:t>
      </w:r>
    </w:p>
    <w:p w14:paraId="07A925D9" w14:textId="7F1DA482" w:rsidR="00015335" w:rsidRDefault="00015335" w:rsidP="00527F1E">
      <w:pPr>
        <w:pStyle w:val="ListParagraph"/>
        <w:numPr>
          <w:ilvl w:val="1"/>
          <w:numId w:val="59"/>
        </w:numPr>
      </w:pPr>
      <w:r>
        <w:t>Correct management of header and index with mismatched tick</w:t>
      </w:r>
    </w:p>
    <w:p w14:paraId="53BB4717" w14:textId="52A31159" w:rsidR="00015335" w:rsidRDefault="00015335" w:rsidP="00527F1E">
      <w:pPr>
        <w:pStyle w:val="ListParagraph"/>
        <w:numPr>
          <w:ilvl w:val="1"/>
          <w:numId w:val="59"/>
        </w:numPr>
      </w:pPr>
      <w:r>
        <w:t>Correct index lookups</w:t>
      </w:r>
    </w:p>
    <w:p w14:paraId="16153CE9" w14:textId="60938B9B" w:rsidR="00015335" w:rsidRDefault="00015335" w:rsidP="00527F1E">
      <w:pPr>
        <w:pStyle w:val="ListParagraph"/>
        <w:numPr>
          <w:ilvl w:val="1"/>
          <w:numId w:val="59"/>
        </w:numPr>
      </w:pPr>
      <w:r>
        <w:t xml:space="preserve">Correct reads and pass </w:t>
      </w:r>
      <w:r w:rsidR="003F50DA">
        <w:t>throughs</w:t>
      </w:r>
    </w:p>
    <w:p w14:paraId="47CE7D9A" w14:textId="62E34DC9" w:rsidR="00015335" w:rsidRDefault="00015335" w:rsidP="00527F1E">
      <w:pPr>
        <w:pStyle w:val="ListParagraph"/>
        <w:numPr>
          <w:ilvl w:val="1"/>
          <w:numId w:val="59"/>
        </w:numPr>
      </w:pPr>
      <w:r>
        <w:t>Correct management of underlying VFDs</w:t>
      </w:r>
    </w:p>
    <w:p w14:paraId="08938661" w14:textId="1C335D20" w:rsidR="00EE3D93" w:rsidRDefault="00EE3D93" w:rsidP="00527F1E">
      <w:pPr>
        <w:pStyle w:val="ListParagraph"/>
        <w:numPr>
          <w:ilvl w:val="0"/>
          <w:numId w:val="59"/>
        </w:numPr>
      </w:pPr>
      <w:r>
        <w:t>Metadata cache modifications to support VFD SWMR reader</w:t>
      </w:r>
    </w:p>
    <w:p w14:paraId="25406015" w14:textId="1339597E" w:rsidR="00015335" w:rsidRDefault="00015335" w:rsidP="00527F1E">
      <w:pPr>
        <w:pStyle w:val="ListParagraph"/>
        <w:numPr>
          <w:ilvl w:val="1"/>
          <w:numId w:val="59"/>
        </w:numPr>
      </w:pPr>
      <w:r>
        <w:t>Correct behavior of page index</w:t>
      </w:r>
    </w:p>
    <w:p w14:paraId="5A84DF19" w14:textId="366FAD61" w:rsidR="00015335" w:rsidRDefault="00015335" w:rsidP="00527F1E">
      <w:pPr>
        <w:pStyle w:val="ListParagraph"/>
        <w:numPr>
          <w:ilvl w:val="0"/>
          <w:numId w:val="59"/>
        </w:numPr>
      </w:pPr>
      <w:r>
        <w:t>EOT Queue</w:t>
      </w:r>
    </w:p>
    <w:p w14:paraId="229725DE" w14:textId="5674EA22" w:rsidR="00015335" w:rsidRDefault="00015335" w:rsidP="00527F1E">
      <w:pPr>
        <w:pStyle w:val="ListParagraph"/>
        <w:numPr>
          <w:ilvl w:val="1"/>
          <w:numId w:val="59"/>
        </w:numPr>
      </w:pPr>
      <w:r>
        <w:t xml:space="preserve">Correct entry insertion and deletion, and update of </w:t>
      </w:r>
      <w:proofErr w:type="spellStart"/>
      <w:r w:rsidRPr="00015335">
        <w:rPr>
          <w:rFonts w:ascii="Courier" w:hAnsi="Courier"/>
          <w:sz w:val="20"/>
          <w:szCs w:val="20"/>
        </w:rPr>
        <w:t>vfd_swmr_writer</w:t>
      </w:r>
      <w:proofErr w:type="spellEnd"/>
      <w:r>
        <w:t xml:space="preserve"> and </w:t>
      </w:r>
      <w:proofErr w:type="spellStart"/>
      <w:r w:rsidRPr="00015335">
        <w:rPr>
          <w:rFonts w:ascii="Courier" w:hAnsi="Courier"/>
          <w:sz w:val="20"/>
          <w:szCs w:val="20"/>
        </w:rPr>
        <w:t>end_of_tick</w:t>
      </w:r>
      <w:proofErr w:type="spellEnd"/>
      <w:r>
        <w:t xml:space="preserve"> </w:t>
      </w:r>
      <w:proofErr w:type="spellStart"/>
      <w:r>
        <w:t>globals</w:t>
      </w:r>
      <w:proofErr w:type="spellEnd"/>
    </w:p>
    <w:p w14:paraId="5E46FEC1" w14:textId="64A81B3C" w:rsidR="00015335" w:rsidRDefault="00015335" w:rsidP="00527F1E">
      <w:pPr>
        <w:pStyle w:val="ListParagraph"/>
        <w:numPr>
          <w:ilvl w:val="1"/>
          <w:numId w:val="59"/>
        </w:numPr>
      </w:pPr>
      <w:r>
        <w:t>End of tick functions triggered as expected (do this via logging function)</w:t>
      </w:r>
    </w:p>
    <w:p w14:paraId="54EB2EFA" w14:textId="5D7620F5" w:rsidR="00015335" w:rsidRDefault="00015335" w:rsidP="00527F1E">
      <w:pPr>
        <w:pStyle w:val="ListParagraph"/>
        <w:numPr>
          <w:ilvl w:val="0"/>
          <w:numId w:val="59"/>
        </w:numPr>
      </w:pPr>
      <w:r>
        <w:t>Flush in VFD SWMR writer mode</w:t>
      </w:r>
    </w:p>
    <w:p w14:paraId="1A2AF7F7" w14:textId="7D777340" w:rsidR="00015335" w:rsidRDefault="00015335" w:rsidP="00527F1E">
      <w:pPr>
        <w:pStyle w:val="ListParagraph"/>
        <w:numPr>
          <w:ilvl w:val="1"/>
          <w:numId w:val="59"/>
        </w:numPr>
      </w:pPr>
      <w:r>
        <w:t>Verify correct delays to allow delayed write list to drain.  Use log file for this?</w:t>
      </w:r>
    </w:p>
    <w:p w14:paraId="47A59001" w14:textId="359255BF" w:rsidR="009069CC" w:rsidRDefault="009069CC" w:rsidP="00EE74BB">
      <w:pPr>
        <w:pStyle w:val="Heading2"/>
      </w:pPr>
      <w:r>
        <w:t>Integration Tests</w:t>
      </w:r>
    </w:p>
    <w:p w14:paraId="3849BF96" w14:textId="77777777" w:rsidR="00EE74BB" w:rsidRDefault="00EE74BB" w:rsidP="00EE74BB">
      <w:r>
        <w:t>Integration testing verifies that the major components discussed above interact with each other and the existing HDF5 library to yield the desired functionality – in this case, full SWMR.  In this case, full SWMR implies that the full capabilities of the HDF5 library function as expected while operating in VFD SWMR writer mode, and that:</w:t>
      </w:r>
    </w:p>
    <w:p w14:paraId="750391E1" w14:textId="4A693191" w:rsidR="008C6BE3" w:rsidRDefault="008C6BE3" w:rsidP="00527F1E">
      <w:pPr>
        <w:pStyle w:val="ListParagraph"/>
        <w:numPr>
          <w:ilvl w:val="0"/>
          <w:numId w:val="56"/>
        </w:numPr>
      </w:pPr>
      <w:r>
        <w:t xml:space="preserve">the VFD SWMR specific API calls perform as expected, </w:t>
      </w:r>
    </w:p>
    <w:p w14:paraId="62CFD024" w14:textId="5970E16C" w:rsidR="00015335" w:rsidRDefault="00015335" w:rsidP="00527F1E">
      <w:pPr>
        <w:pStyle w:val="ListParagraph"/>
        <w:numPr>
          <w:ilvl w:val="0"/>
          <w:numId w:val="56"/>
        </w:numPr>
      </w:pPr>
      <w:r>
        <w:lastRenderedPageBreak/>
        <w:t>multiple VFD SWMR files perform as expected,</w:t>
      </w:r>
    </w:p>
    <w:p w14:paraId="629FF085" w14:textId="2500597B" w:rsidR="00EE74BB" w:rsidRDefault="00EE74BB" w:rsidP="00527F1E">
      <w:pPr>
        <w:pStyle w:val="ListParagraph"/>
        <w:numPr>
          <w:ilvl w:val="0"/>
          <w:numId w:val="56"/>
        </w:numPr>
      </w:pPr>
      <w:r>
        <w:t>the files generated are continuously readable by other processes that have opened them in VFD SWMR reader mode, and</w:t>
      </w:r>
    </w:p>
    <w:p w14:paraId="4D091466" w14:textId="25348148" w:rsidR="00EE74BB" w:rsidRDefault="00EE74BB" w:rsidP="00527F1E">
      <w:pPr>
        <w:pStyle w:val="ListParagraph"/>
        <w:numPr>
          <w:ilvl w:val="0"/>
          <w:numId w:val="56"/>
        </w:numPr>
      </w:pPr>
      <w:r>
        <w:t xml:space="preserve">changes to metadata (and raw data if the </w:t>
      </w:r>
      <w:proofErr w:type="spellStart"/>
      <w:r w:rsidRPr="00EE74BB">
        <w:rPr>
          <w:rFonts w:ascii="Courier" w:hAnsi="Courier" w:cs="Times New Roman"/>
          <w:color w:val="00000A"/>
          <w:sz w:val="20"/>
          <w:szCs w:val="20"/>
        </w:rPr>
        <w:t>flush_raw_data</w:t>
      </w:r>
      <w:proofErr w:type="spellEnd"/>
      <w:r>
        <w:t xml:space="preserve"> flag is set) are visible to the reader in no more than 3 ticks.</w:t>
      </w:r>
    </w:p>
    <w:p w14:paraId="34B3FA3E" w14:textId="2D345107" w:rsidR="00EE74BB" w:rsidRDefault="00A26FBD" w:rsidP="00EE74BB">
      <w:r>
        <w:t>C</w:t>
      </w:r>
      <w:r w:rsidR="00EE74BB">
        <w:t xml:space="preserve">onceptually, this is a daunting task, as at least </w:t>
      </w:r>
      <w:r w:rsidR="008C6BE3">
        <w:t>in principle</w:t>
      </w:r>
      <w:r w:rsidR="00EE74BB">
        <w:t>, it requires us to take most of the existing test suite and refactor it so that the writes take place on the VFD SWMR writer, and that the data written is verified on both the VFD SWMR reader and writer.</w:t>
      </w:r>
    </w:p>
    <w:p w14:paraId="3302EDA0" w14:textId="73F802F4" w:rsidR="00EE74BB" w:rsidRDefault="00EE74BB" w:rsidP="00EE74BB">
      <w:r>
        <w:t xml:space="preserve">Fortunately, the architecture of VFD SWMR simplifies this greatly, as makes no functional changes on the writer above the level of the metadata cache and page buffer.  Thus it should be sufficient to exercise all the metadata cache clients on the VFD SWMR writer, and verify that the expected changes appear on the VFD SWMR readers within three ticks.  The existing create and verify zoo functions in the cache image tests should provide a good starting point.  </w:t>
      </w:r>
    </w:p>
    <w:p w14:paraId="6A015E0D" w14:textId="77777777" w:rsidR="00EE3D93" w:rsidRDefault="00EE74BB" w:rsidP="00EE74BB">
      <w:r>
        <w:t>TODO: Flesh out the details of the integration tests.</w:t>
      </w:r>
      <w:r w:rsidR="00EE3D93">
        <w:t xml:space="preserve">  An incomplete list of features to be covered follows:</w:t>
      </w:r>
    </w:p>
    <w:p w14:paraId="7DCC162B" w14:textId="77777777" w:rsidR="008C6BE3" w:rsidRDefault="008C6BE3" w:rsidP="00527F1E">
      <w:pPr>
        <w:pStyle w:val="ListParagraph"/>
        <w:numPr>
          <w:ilvl w:val="0"/>
          <w:numId w:val="57"/>
        </w:numPr>
      </w:pPr>
      <w:r>
        <w:t>VFD SWMR specific API calls</w:t>
      </w:r>
    </w:p>
    <w:p w14:paraId="76375EFE" w14:textId="197B61F7" w:rsidR="00EE3D93" w:rsidRDefault="00EE3D93" w:rsidP="00527F1E">
      <w:pPr>
        <w:pStyle w:val="ListParagraph"/>
        <w:numPr>
          <w:ilvl w:val="0"/>
          <w:numId w:val="57"/>
        </w:numPr>
      </w:pPr>
      <w:r>
        <w:t>variable length data</w:t>
      </w:r>
    </w:p>
    <w:p w14:paraId="61D15BC2" w14:textId="231FB1BD" w:rsidR="00EE3D93" w:rsidRDefault="00EE3D93" w:rsidP="00527F1E">
      <w:pPr>
        <w:pStyle w:val="ListParagraph"/>
        <w:numPr>
          <w:ilvl w:val="0"/>
          <w:numId w:val="57"/>
        </w:numPr>
      </w:pPr>
      <w:r>
        <w:t>shared object header messages</w:t>
      </w:r>
    </w:p>
    <w:p w14:paraId="7913FCA8" w14:textId="046489BD" w:rsidR="00EE3D93" w:rsidRDefault="00EE3D93" w:rsidP="00527F1E">
      <w:pPr>
        <w:pStyle w:val="ListParagraph"/>
        <w:numPr>
          <w:ilvl w:val="0"/>
          <w:numId w:val="57"/>
        </w:numPr>
      </w:pPr>
      <w:r>
        <w:t>dataset creation, extension, contraction, and deletion</w:t>
      </w:r>
    </w:p>
    <w:p w14:paraId="1A2123BB" w14:textId="73FD235B" w:rsidR="00EE3D93" w:rsidRDefault="00EE3D93" w:rsidP="00527F1E">
      <w:pPr>
        <w:pStyle w:val="ListParagraph"/>
        <w:numPr>
          <w:ilvl w:val="0"/>
          <w:numId w:val="57"/>
        </w:numPr>
      </w:pPr>
      <w:r>
        <w:t>all dataset types</w:t>
      </w:r>
    </w:p>
    <w:p w14:paraId="2004D21B" w14:textId="51425A2F" w:rsidR="00EE3D93" w:rsidRDefault="00EE3D93" w:rsidP="00527F1E">
      <w:pPr>
        <w:pStyle w:val="ListParagraph"/>
        <w:numPr>
          <w:ilvl w:val="0"/>
          <w:numId w:val="57"/>
        </w:numPr>
      </w:pPr>
      <w:r>
        <w:t>all indexing methods</w:t>
      </w:r>
    </w:p>
    <w:p w14:paraId="3EA222F8" w14:textId="4F290D17" w:rsidR="00EE74BB" w:rsidRDefault="00EE3D93" w:rsidP="00527F1E">
      <w:pPr>
        <w:pStyle w:val="ListParagraph"/>
        <w:numPr>
          <w:ilvl w:val="0"/>
          <w:numId w:val="57"/>
        </w:numPr>
      </w:pPr>
      <w:r>
        <w:t xml:space="preserve">group creation, entry insertion and deletion, and group </w:t>
      </w:r>
      <w:r w:rsidR="008C6BE3">
        <w:t>deletion</w:t>
      </w:r>
      <w:r>
        <w:t xml:space="preserve">.  Be sure to cover </w:t>
      </w:r>
      <w:r w:rsidR="008C6BE3">
        <w:t xml:space="preserve">the </w:t>
      </w:r>
      <w:r>
        <w:t xml:space="preserve">phase shifts </w:t>
      </w:r>
      <w:r w:rsidR="008C6BE3">
        <w:t xml:space="preserve">in internal representation used </w:t>
      </w:r>
      <w:r>
        <w:t xml:space="preserve">in </w:t>
      </w:r>
      <w:r w:rsidR="008C6BE3">
        <w:t xml:space="preserve">the </w:t>
      </w:r>
      <w:r>
        <w:t>latest version groups.</w:t>
      </w:r>
    </w:p>
    <w:p w14:paraId="3747C64D" w14:textId="6A506A71" w:rsidR="00EE74BB" w:rsidRDefault="00EE74BB" w:rsidP="00EE74BB">
      <w:pPr>
        <w:pStyle w:val="Heading2"/>
      </w:pPr>
      <w:r>
        <w:t>Performance Tests</w:t>
      </w:r>
    </w:p>
    <w:p w14:paraId="329D370B" w14:textId="63FC0063" w:rsidR="00EE74BB" w:rsidRDefault="00EE74BB" w:rsidP="00EE74BB">
      <w:r>
        <w:t xml:space="preserve">The objective of the performance tests is to </w:t>
      </w:r>
      <w:r w:rsidR="00EE3D93">
        <w:t>compare VFD SWMR performance and existing SWMR, and to support performance regression tests.  Consider the following tests:</w:t>
      </w:r>
    </w:p>
    <w:p w14:paraId="346363E4" w14:textId="17C3928E" w:rsidR="00EE3D93" w:rsidRDefault="00EE3D93" w:rsidP="00527F1E">
      <w:pPr>
        <w:pStyle w:val="ListParagraph"/>
        <w:numPr>
          <w:ilvl w:val="0"/>
          <w:numId w:val="58"/>
        </w:numPr>
      </w:pPr>
      <w:r>
        <w:t>Create 10,000 extensible datasets and round robin through them 10,000 times adding small amounts of data on each pass.  Measure the following metrics:</w:t>
      </w:r>
    </w:p>
    <w:p w14:paraId="44D9FD6B" w14:textId="1CFCF71D" w:rsidR="00EE3D93" w:rsidRDefault="00EE3D93" w:rsidP="00527F1E">
      <w:pPr>
        <w:pStyle w:val="ListParagraph"/>
        <w:numPr>
          <w:ilvl w:val="1"/>
          <w:numId w:val="58"/>
        </w:numPr>
      </w:pPr>
      <w:r>
        <w:t>Total elapsed time for both creation and round robin phases</w:t>
      </w:r>
    </w:p>
    <w:p w14:paraId="654B8367" w14:textId="1F3D3E5E" w:rsidR="00EE3D93" w:rsidRDefault="00EE3D93" w:rsidP="00527F1E">
      <w:pPr>
        <w:pStyle w:val="ListParagraph"/>
        <w:numPr>
          <w:ilvl w:val="1"/>
          <w:numId w:val="58"/>
        </w:numPr>
      </w:pPr>
      <w:r>
        <w:t>Min, max, and average time from data write to visibility.</w:t>
      </w:r>
    </w:p>
    <w:p w14:paraId="2FA0CE35" w14:textId="648FF65D" w:rsidR="00EE3D93" w:rsidRDefault="00EE3D93" w:rsidP="00527F1E">
      <w:pPr>
        <w:pStyle w:val="ListParagraph"/>
        <w:numPr>
          <w:ilvl w:val="1"/>
          <w:numId w:val="58"/>
        </w:numPr>
      </w:pPr>
      <w:r>
        <w:t>If practical, min, max, and average time for dataset creation and write.</w:t>
      </w:r>
    </w:p>
    <w:p w14:paraId="34BD7DCD" w14:textId="6A98EBE9" w:rsidR="00EE3D93" w:rsidRDefault="00EE3D93" w:rsidP="00527F1E">
      <w:pPr>
        <w:pStyle w:val="ListParagraph"/>
        <w:numPr>
          <w:ilvl w:val="0"/>
          <w:numId w:val="58"/>
        </w:numPr>
      </w:pPr>
      <w:r>
        <w:t>Create ten n x 1000 x 1000 dataset of int32, where the first dimension is extensible and the chunk size is 1 x 1000 x 1000.  Round robin between the data sets writing a 1 x 1000 x 1000 plane on each pass, with the first dimension starting at 0 and increasing by 1 on each pass.  Measure the following metrics:</w:t>
      </w:r>
    </w:p>
    <w:p w14:paraId="6888FE84" w14:textId="77698A75" w:rsidR="00EE3D93" w:rsidRDefault="00EE3D93" w:rsidP="00527F1E">
      <w:pPr>
        <w:pStyle w:val="ListParagraph"/>
        <w:numPr>
          <w:ilvl w:val="1"/>
          <w:numId w:val="58"/>
        </w:numPr>
      </w:pPr>
      <w:r>
        <w:t>Write speed</w:t>
      </w:r>
    </w:p>
    <w:p w14:paraId="1448F0FF" w14:textId="5A3E1240" w:rsidR="00EE3D93" w:rsidRPr="00EE74BB" w:rsidRDefault="00EE3D93" w:rsidP="00527F1E">
      <w:pPr>
        <w:pStyle w:val="ListParagraph"/>
        <w:numPr>
          <w:ilvl w:val="1"/>
          <w:numId w:val="58"/>
        </w:numPr>
      </w:pPr>
      <w:r>
        <w:lastRenderedPageBreak/>
        <w:t>Min, max, and average time from data write to visibility.</w:t>
      </w:r>
    </w:p>
    <w:p w14:paraId="3F621FD9" w14:textId="77777777" w:rsidR="00EB6364" w:rsidRDefault="006C457A" w:rsidP="006C457A">
      <w:pPr>
        <w:pStyle w:val="Heading1"/>
      </w:pPr>
      <w:r>
        <w:t>Recommendation</w:t>
      </w:r>
    </w:p>
    <w:p w14:paraId="7000F54B" w14:textId="2875248A" w:rsidR="006C457A" w:rsidRDefault="00EB6364" w:rsidP="00EB6364">
      <w:r>
        <w:t>R</w:t>
      </w:r>
      <w:r w:rsidR="006C457A">
        <w:t xml:space="preserve">eview the </w:t>
      </w:r>
      <w:r w:rsidR="00004D06">
        <w:t xml:space="preserve">current </w:t>
      </w:r>
      <w:r w:rsidR="00BB3752">
        <w:t>version of the</w:t>
      </w:r>
      <w:r w:rsidR="00004D06">
        <w:t xml:space="preserve"> </w:t>
      </w:r>
      <w:r w:rsidR="003D7481">
        <w:t xml:space="preserve">VFD SWMR </w:t>
      </w:r>
      <w:r w:rsidR="00004D06">
        <w:t>design and point out any issues discovered.</w:t>
      </w:r>
    </w:p>
    <w:p w14:paraId="31077E00" w14:textId="77777777" w:rsidR="00BB3752" w:rsidRDefault="00004D06" w:rsidP="006C457A">
      <w:r>
        <w:t xml:space="preserve">Assuming that no </w:t>
      </w:r>
      <w:r w:rsidR="00812FAA">
        <w:t>fatal objections are raised</w:t>
      </w:r>
      <w:r>
        <w:t xml:space="preserve">, </w:t>
      </w:r>
      <w:r w:rsidR="00BB3752">
        <w:t>implement changes / expansions of the initial implementation to construct the initial production version.</w:t>
      </w:r>
    </w:p>
    <w:p w14:paraId="60B6641C" w14:textId="77777777" w:rsidR="00BB3752" w:rsidRDefault="00BB3752" w:rsidP="006C457A">
      <w:r>
        <w:t>Flesh out the design and implement the needed test suite.</w:t>
      </w:r>
    </w:p>
    <w:p w14:paraId="21E054F5" w14:textId="77777777" w:rsidR="00611674" w:rsidRDefault="00611674" w:rsidP="00611674">
      <w:pPr>
        <w:pStyle w:val="Heading"/>
      </w:pPr>
      <w:r>
        <w:t>Acknowledgements</w:t>
      </w:r>
    </w:p>
    <w:p w14:paraId="63655529" w14:textId="5A0D95F2" w:rsidR="006C457A" w:rsidRDefault="006C457A" w:rsidP="006C457A">
      <w:r>
        <w:t>Development of the initial sketch design for VFD SWMR was supported by ECP (further ID</w:t>
      </w:r>
      <w:r w:rsidR="00812FAA">
        <w:t>?</w:t>
      </w:r>
      <w:r>
        <w:t>).</w:t>
      </w:r>
    </w:p>
    <w:p w14:paraId="418100C7" w14:textId="79C26D43" w:rsidR="006C457A" w:rsidRPr="006C457A" w:rsidRDefault="006C457A" w:rsidP="006C457A">
      <w:r>
        <w:t>Subsequent design work and implementation supported by a DOE SBIR grant (further ID?).</w:t>
      </w:r>
    </w:p>
    <w:p w14:paraId="335461E3" w14:textId="77777777" w:rsidR="00611674" w:rsidRDefault="00611674" w:rsidP="00611674">
      <w:pPr>
        <w:pStyle w:val="Heading"/>
      </w:pPr>
      <w:r>
        <w:t>Revision History</w:t>
      </w:r>
    </w:p>
    <w:p w14:paraId="341109FC" w14:textId="245170E9" w:rsidR="00611674" w:rsidRDefault="00611674" w:rsidP="00611674">
      <w:r>
        <w:t xml:space="preserve"> </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611674" w:rsidRPr="009D6CFF" w14:paraId="20E65EEC" w14:textId="77777777" w:rsidTr="00C769B9">
        <w:trPr>
          <w:trHeight w:val="432"/>
          <w:jc w:val="center"/>
        </w:trPr>
        <w:tc>
          <w:tcPr>
            <w:tcW w:w="2337" w:type="dxa"/>
          </w:tcPr>
          <w:p w14:paraId="0CB8EB15" w14:textId="101034F3" w:rsidR="00611674" w:rsidRPr="009D6CFF" w:rsidRDefault="00C25F5D" w:rsidP="00611674">
            <w:pPr>
              <w:jc w:val="left"/>
              <w:rPr>
                <w:i/>
              </w:rPr>
            </w:pPr>
            <w:r>
              <w:rPr>
                <w:i/>
              </w:rPr>
              <w:t>July 30</w:t>
            </w:r>
            <w:r w:rsidR="00812FAA">
              <w:rPr>
                <w:i/>
              </w:rPr>
              <w:t>, 201</w:t>
            </w:r>
            <w:r w:rsidR="00611674" w:rsidRPr="009D6CFF">
              <w:rPr>
                <w:i/>
              </w:rPr>
              <w:t>8:</w:t>
            </w:r>
          </w:p>
        </w:tc>
        <w:tc>
          <w:tcPr>
            <w:tcW w:w="7743" w:type="dxa"/>
          </w:tcPr>
          <w:p w14:paraId="2D1F32A3" w14:textId="2484D2CB" w:rsidR="000B165C" w:rsidRPr="009D6CFF" w:rsidRDefault="00611674" w:rsidP="00812FAA">
            <w:pPr>
              <w:jc w:val="left"/>
            </w:pPr>
            <w:r w:rsidRPr="009D6CFF">
              <w:t xml:space="preserve">Version 1 circulated for comment. </w:t>
            </w:r>
          </w:p>
        </w:tc>
      </w:tr>
      <w:tr w:rsidR="000B165C" w:rsidRPr="009D6CFF" w14:paraId="7C53C3D7" w14:textId="77777777">
        <w:trPr>
          <w:jc w:val="center"/>
        </w:trPr>
        <w:tc>
          <w:tcPr>
            <w:tcW w:w="2337" w:type="dxa"/>
          </w:tcPr>
          <w:p w14:paraId="700C73FC" w14:textId="7913436F" w:rsidR="00C17178" w:rsidRDefault="00D36203" w:rsidP="00611674">
            <w:pPr>
              <w:jc w:val="left"/>
              <w:rPr>
                <w:i/>
              </w:rPr>
            </w:pPr>
            <w:r>
              <w:rPr>
                <w:i/>
              </w:rPr>
              <w:t>August 3</w:t>
            </w:r>
            <w:r w:rsidR="000B165C">
              <w:rPr>
                <w:i/>
              </w:rPr>
              <w:t>, 2019:</w:t>
            </w:r>
          </w:p>
        </w:tc>
        <w:tc>
          <w:tcPr>
            <w:tcW w:w="7743" w:type="dxa"/>
          </w:tcPr>
          <w:p w14:paraId="27040EBC" w14:textId="292E64E9" w:rsidR="00C769B9" w:rsidRDefault="00DD000A" w:rsidP="00812FAA">
            <w:pPr>
              <w:jc w:val="left"/>
            </w:pPr>
            <w:r>
              <w:t>Version 2 u</w:t>
            </w:r>
            <w:r w:rsidR="000B165C">
              <w:t xml:space="preserve">pdated in preparation for phase 2 of the SBIR. </w:t>
            </w:r>
            <w:r w:rsidR="00C769B9">
              <w:t xml:space="preserve">  Major updates include:</w:t>
            </w:r>
          </w:p>
          <w:p w14:paraId="149197E0" w14:textId="4008A300" w:rsidR="000B165C" w:rsidRDefault="00C769B9" w:rsidP="00527F1E">
            <w:pPr>
              <w:pStyle w:val="ListParagraph"/>
              <w:numPr>
                <w:ilvl w:val="0"/>
                <w:numId w:val="60"/>
              </w:numPr>
            </w:pPr>
            <w:r>
              <w:t>Added design details for supporting multiple files opened in VFD (reader or writer) mode.</w:t>
            </w:r>
            <w:r w:rsidR="000B165C">
              <w:t xml:space="preserve"> </w:t>
            </w:r>
          </w:p>
          <w:p w14:paraId="26F1602F" w14:textId="1503B302" w:rsidR="00C769B9" w:rsidRDefault="00C769B9" w:rsidP="00527F1E">
            <w:pPr>
              <w:pStyle w:val="ListParagraph"/>
              <w:numPr>
                <w:ilvl w:val="0"/>
                <w:numId w:val="60"/>
              </w:numPr>
            </w:pPr>
            <w:r>
              <w:t>Added enable / disable end of tick API calls</w:t>
            </w:r>
          </w:p>
          <w:p w14:paraId="2661FE2F" w14:textId="77777777" w:rsidR="000B165C" w:rsidRDefault="000B165C" w:rsidP="00527F1E">
            <w:pPr>
              <w:pStyle w:val="ListParagraph"/>
              <w:numPr>
                <w:ilvl w:val="0"/>
                <w:numId w:val="60"/>
              </w:numPr>
            </w:pPr>
            <w:r>
              <w:t>Added design overview of the new page buffer.</w:t>
            </w:r>
          </w:p>
          <w:p w14:paraId="38EE6642" w14:textId="77777777" w:rsidR="00C769B9" w:rsidRDefault="00C769B9" w:rsidP="00527F1E">
            <w:pPr>
              <w:pStyle w:val="ListParagraph"/>
              <w:numPr>
                <w:ilvl w:val="0"/>
                <w:numId w:val="60"/>
              </w:numPr>
            </w:pPr>
            <w:r>
              <w:t xml:space="preserve">Updated metadata file index management to support floating indexes when index size exceed metadata file allocated for it, and removal of entries from the metadata file index if their referents have been written to the HDF5 file and not changes for more than </w:t>
            </w:r>
            <w:proofErr w:type="spellStart"/>
            <w:r w:rsidRPr="00C769B9">
              <w:rPr>
                <w:rFonts w:ascii="Courier" w:hAnsi="Courier"/>
                <w:sz w:val="20"/>
                <w:szCs w:val="20"/>
              </w:rPr>
              <w:t>max_lag</w:t>
            </w:r>
            <w:proofErr w:type="spellEnd"/>
            <w:r>
              <w:t xml:space="preserve"> ticks.</w:t>
            </w:r>
          </w:p>
          <w:p w14:paraId="466469B8" w14:textId="77777777" w:rsidR="00C769B9" w:rsidRDefault="00C769B9" w:rsidP="00527F1E">
            <w:pPr>
              <w:pStyle w:val="ListParagraph"/>
              <w:numPr>
                <w:ilvl w:val="0"/>
                <w:numId w:val="60"/>
              </w:numPr>
            </w:pPr>
            <w:r>
              <w:t>Corrected discussion of flush and close in VFD SWMR writer mode.</w:t>
            </w:r>
          </w:p>
          <w:p w14:paraId="3C7F36BF" w14:textId="77777777" w:rsidR="00C769B9" w:rsidRDefault="00C769B9" w:rsidP="00527F1E">
            <w:pPr>
              <w:pStyle w:val="ListParagraph"/>
              <w:numPr>
                <w:ilvl w:val="0"/>
                <w:numId w:val="60"/>
              </w:numPr>
            </w:pPr>
            <w:r>
              <w:t>Wrote first cut of testing section.</w:t>
            </w:r>
          </w:p>
          <w:p w14:paraId="28CA84C2" w14:textId="1DBD0E81" w:rsidR="00211646" w:rsidRPr="009D6CFF" w:rsidRDefault="006F435B" w:rsidP="00527F1E">
            <w:pPr>
              <w:pStyle w:val="ListParagraph"/>
              <w:numPr>
                <w:ilvl w:val="0"/>
                <w:numId w:val="60"/>
              </w:numPr>
            </w:pPr>
            <w:r>
              <w:t>Addressed</w:t>
            </w:r>
            <w:r w:rsidR="00211646">
              <w:t xml:space="preserve"> reviewer comments.</w:t>
            </w:r>
          </w:p>
        </w:tc>
      </w:tr>
      <w:tr w:rsidR="00C17178" w:rsidRPr="009D6CFF" w14:paraId="33849A1E" w14:textId="77777777">
        <w:trPr>
          <w:jc w:val="center"/>
        </w:trPr>
        <w:tc>
          <w:tcPr>
            <w:tcW w:w="2337" w:type="dxa"/>
          </w:tcPr>
          <w:p w14:paraId="17D4281F" w14:textId="4752662A" w:rsidR="00C17178" w:rsidRDefault="003F50DA" w:rsidP="00611674">
            <w:pPr>
              <w:jc w:val="left"/>
              <w:rPr>
                <w:i/>
              </w:rPr>
            </w:pPr>
            <w:r>
              <w:rPr>
                <w:i/>
              </w:rPr>
              <w:t>September 2</w:t>
            </w:r>
            <w:r w:rsidR="00C17178">
              <w:rPr>
                <w:i/>
              </w:rPr>
              <w:t>, 2019</w:t>
            </w:r>
          </w:p>
        </w:tc>
        <w:tc>
          <w:tcPr>
            <w:tcW w:w="7743" w:type="dxa"/>
          </w:tcPr>
          <w:p w14:paraId="4113E6A8" w14:textId="7ABD4A26" w:rsidR="00C17178" w:rsidRDefault="00C17178" w:rsidP="00812FAA">
            <w:pPr>
              <w:jc w:val="left"/>
            </w:pPr>
            <w:r>
              <w:t>Version 3 circulated for external review and comment.</w:t>
            </w:r>
          </w:p>
        </w:tc>
      </w:tr>
    </w:tbl>
    <w:p w14:paraId="586F0710" w14:textId="7F9FE550" w:rsidR="00611674" w:rsidRDefault="00611674" w:rsidP="00611674"/>
    <w:sectPr w:rsidR="00611674" w:rsidSect="00611674">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B23056" w14:textId="77777777" w:rsidR="006026AA" w:rsidRDefault="006026AA" w:rsidP="00611674">
      <w:r>
        <w:separator/>
      </w:r>
    </w:p>
  </w:endnote>
  <w:endnote w:type="continuationSeparator" w:id="0">
    <w:p w14:paraId="4C820AD0" w14:textId="77777777" w:rsidR="006026AA" w:rsidRDefault="006026AA"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Droid Sans">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onsolas">
    <w:panose1 w:val="020B0609020204030204"/>
    <w:charset w:val="00"/>
    <w:family w:val="modern"/>
    <w:pitch w:val="fixed"/>
    <w:sig w:usb0="E10002FF" w:usb1="4000FCFF" w:usb2="00000009"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425"/>
      <w:docPartObj>
        <w:docPartGallery w:val="Page Numbers (Bottom of Page)"/>
        <w:docPartUnique/>
      </w:docPartObj>
    </w:sdtPr>
    <w:sdtContent>
      <w:sdt>
        <w:sdtPr>
          <w:id w:val="1478426"/>
          <w:docPartObj>
            <w:docPartGallery w:val="Page Numbers (Top of Page)"/>
            <w:docPartUnique/>
          </w:docPartObj>
        </w:sdtPr>
        <w:sdtContent>
          <w:p w14:paraId="3FF64157" w14:textId="77777777" w:rsidR="008118D3" w:rsidRDefault="008118D3" w:rsidP="00611674">
            <w:pPr>
              <w:pStyle w:val="HDFFooter"/>
            </w:pPr>
            <w:r>
              <w:rPr>
                <w:noProof/>
              </w:rPr>
              <w:drawing>
                <wp:anchor distT="0" distB="0" distL="0" distR="0" simplePos="0" relativeHeight="251658240" behindDoc="0" locked="0" layoutInCell="1" allowOverlap="1" wp14:anchorId="1A114398" wp14:editId="235AE482">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Pr>
                <w:noProof/>
              </w:rPr>
              <w:t>4</w:t>
            </w:r>
            <w:r>
              <w:rPr>
                <w:noProof/>
              </w:rPr>
              <w:fldChar w:fldCharType="end"/>
            </w:r>
            <w:r>
              <w:t xml:space="preserve"> of </w:t>
            </w:r>
            <w:r>
              <w:fldChar w:fldCharType="begin"/>
            </w:r>
            <w:r>
              <w:instrText xml:space="preserve"> NUMPAGES  </w:instrText>
            </w:r>
            <w:r>
              <w:fldChar w:fldCharType="separate"/>
            </w:r>
            <w:r>
              <w:rPr>
                <w:noProof/>
              </w:rPr>
              <w:t>63</w:t>
            </w:r>
            <w:r>
              <w:rPr>
                <w:noProof/>
              </w:rPr>
              <w:fldChar w:fldCharType="end"/>
            </w: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78483"/>
      <w:docPartObj>
        <w:docPartGallery w:val="Page Numbers (Bottom of Page)"/>
        <w:docPartUnique/>
      </w:docPartObj>
    </w:sdtPr>
    <w:sdtContent>
      <w:sdt>
        <w:sdtPr>
          <w:id w:val="1478484"/>
          <w:docPartObj>
            <w:docPartGallery w:val="Page Numbers (Top of Page)"/>
            <w:docPartUnique/>
          </w:docPartObj>
        </w:sdtPr>
        <w:sdtContent>
          <w:p w14:paraId="298862EB" w14:textId="77777777" w:rsidR="008118D3" w:rsidRDefault="008118D3" w:rsidP="00611674">
            <w:pPr>
              <w:pStyle w:val="HDFFooter"/>
            </w:pPr>
            <w:r>
              <w:rPr>
                <w:noProof/>
              </w:rPr>
              <w:drawing>
                <wp:anchor distT="0" distB="0" distL="0" distR="0" simplePos="0" relativeHeight="251660288" behindDoc="0" locked="0" layoutInCell="1" allowOverlap="1" wp14:anchorId="70FD01E0" wp14:editId="353DE67C">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fldChar w:fldCharType="begin"/>
            </w:r>
            <w:r>
              <w:instrText xml:space="preserve"> PAGE </w:instrText>
            </w:r>
            <w:r>
              <w:fldChar w:fldCharType="separate"/>
            </w:r>
            <w:r>
              <w:rPr>
                <w:noProof/>
              </w:rPr>
              <w:t>1</w:t>
            </w:r>
            <w:r>
              <w:rPr>
                <w:noProof/>
              </w:rPr>
              <w:fldChar w:fldCharType="end"/>
            </w:r>
            <w:r>
              <w:t xml:space="preserve"> of </w:t>
            </w:r>
            <w:r>
              <w:fldChar w:fldCharType="begin"/>
            </w:r>
            <w:r>
              <w:instrText xml:space="preserve"> NUMPAGES  </w:instrText>
            </w:r>
            <w:r>
              <w:fldChar w:fldCharType="separate"/>
            </w:r>
            <w:r>
              <w:rPr>
                <w:noProof/>
              </w:rPr>
              <w:t>63</w:t>
            </w:r>
            <w:r>
              <w:rPr>
                <w:noProof/>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BC165E" w14:textId="77777777" w:rsidR="006026AA" w:rsidRDefault="006026AA" w:rsidP="00611674">
      <w:r>
        <w:separator/>
      </w:r>
    </w:p>
  </w:footnote>
  <w:footnote w:type="continuationSeparator" w:id="0">
    <w:p w14:paraId="45FD69AE" w14:textId="77777777" w:rsidR="006026AA" w:rsidRDefault="006026AA" w:rsidP="00611674">
      <w:r>
        <w:continuationSeparator/>
      </w:r>
    </w:p>
  </w:footnote>
  <w:footnote w:id="1">
    <w:p w14:paraId="54753C80" w14:textId="6E71A2C0" w:rsidR="008118D3" w:rsidRDefault="008118D3">
      <w:pPr>
        <w:pStyle w:val="FootnoteText"/>
      </w:pPr>
      <w:r>
        <w:rPr>
          <w:rStyle w:val="FootnoteReference"/>
        </w:rPr>
        <w:footnoteRef/>
      </w:r>
      <w:r>
        <w:t xml:space="preserve"> In the POSIX case, this is simply another file, separate from the HDF5 file and referred to later in this document as the metadata file.  We use this circumlocution as matters are more complex in the NFS and object store cases.</w:t>
      </w:r>
    </w:p>
  </w:footnote>
  <w:footnote w:id="2">
    <w:p w14:paraId="6EC7FA44" w14:textId="02769550" w:rsidR="008118D3" w:rsidRDefault="008118D3">
      <w:pPr>
        <w:pStyle w:val="FootnoteText"/>
      </w:pPr>
      <w:r>
        <w:rPr>
          <w:rStyle w:val="FootnoteReference"/>
        </w:rPr>
        <w:footnoteRef/>
      </w:r>
      <w:r>
        <w:t xml:space="preserve"> This is a bit of an oversimplification, as some API calls allow the caller to specify callback routines, and these callback routines can invoke HDF5 library API calls.  The implementation counts API call entries and exits, and only considers initial entries and final exits of nested calls, so the above statement is true. </w:t>
      </w:r>
    </w:p>
  </w:footnote>
  <w:footnote w:id="3">
    <w:p w14:paraId="631DACD4" w14:textId="14F6CEA5" w:rsidR="008118D3" w:rsidRDefault="008118D3">
      <w:pPr>
        <w:pStyle w:val="FootnoteText"/>
      </w:pPr>
      <w:r>
        <w:rPr>
          <w:rStyle w:val="FootnoteReference"/>
        </w:rPr>
        <w:footnoteRef/>
      </w:r>
      <w:r>
        <w:t xml:space="preserve"> i.e. a tick (whatever period of time that may be) has passed since the current tick started.</w:t>
      </w:r>
    </w:p>
  </w:footnote>
  <w:footnote w:id="4">
    <w:p w14:paraId="63E0E43A" w14:textId="13D658D9" w:rsidR="008118D3" w:rsidRDefault="008118D3">
      <w:pPr>
        <w:pStyle w:val="FootnoteText"/>
      </w:pPr>
      <w:r>
        <w:rPr>
          <w:rStyle w:val="FootnoteReference"/>
        </w:rPr>
        <w:footnoteRef/>
      </w:r>
      <w:r>
        <w:t xml:space="preserve"> Strictly speaking, this violates the design objective of making SWMR transparent to all layers above the metadata cache.  </w:t>
      </w:r>
    </w:p>
  </w:footnote>
  <w:footnote w:id="5">
    <w:p w14:paraId="1E097791" w14:textId="77777777" w:rsidR="008118D3" w:rsidRDefault="008118D3" w:rsidP="001D11AE">
      <w:pPr>
        <w:pStyle w:val="FootnoteText"/>
      </w:pPr>
      <w:r>
        <w:rPr>
          <w:rStyle w:val="FootnoteReference"/>
        </w:rPr>
        <w:footnoteRef/>
      </w:r>
      <w:r>
        <w:t xml:space="preserve"> When last we discussed the issue, this is the solution that Quincey was planning to use for his implementation of full SWMR. </w:t>
      </w:r>
    </w:p>
  </w:footnote>
  <w:footnote w:id="6">
    <w:p w14:paraId="37FBC49F" w14:textId="0B354611" w:rsidR="008118D3" w:rsidRDefault="008118D3">
      <w:pPr>
        <w:pStyle w:val="FootnoteText"/>
      </w:pPr>
      <w:r>
        <w:rPr>
          <w:rStyle w:val="FootnoteReference"/>
        </w:rPr>
        <w:footnoteRef/>
      </w:r>
      <w:r>
        <w:t xml:space="preserve"> While a gap need not halt processing on the reader, if it is not filled within </w:t>
      </w:r>
      <w:proofErr w:type="spellStart"/>
      <w:r w:rsidRPr="00A40AC0">
        <w:rPr>
          <w:rStyle w:val="PlainTextChar"/>
        </w:rPr>
        <w:t>max_lag</w:t>
      </w:r>
      <w:proofErr w:type="spellEnd"/>
      <w:r>
        <w:t xml:space="preserve"> ticks, the reader will likely perceive corruption in the metadata.</w:t>
      </w:r>
    </w:p>
  </w:footnote>
  <w:footnote w:id="7">
    <w:p w14:paraId="088CA5EB" w14:textId="37C48B48" w:rsidR="008118D3" w:rsidRDefault="008118D3">
      <w:pPr>
        <w:pStyle w:val="FootnoteText"/>
      </w:pPr>
      <w:r>
        <w:rPr>
          <w:rStyle w:val="FootnoteReference"/>
        </w:rPr>
        <w:footnoteRef/>
      </w:r>
      <w:r>
        <w:t xml:space="preserve"> While it should not be necessary, it would be prudent to include a checksum on the metadata file update files to ensure that NFS is behaving as expected. </w:t>
      </w:r>
    </w:p>
  </w:footnote>
  <w:footnote w:id="8">
    <w:p w14:paraId="64903F1A" w14:textId="2ED7253F" w:rsidR="008118D3" w:rsidRDefault="008118D3">
      <w:pPr>
        <w:pStyle w:val="FootnoteText"/>
      </w:pPr>
      <w:r>
        <w:rPr>
          <w:rStyle w:val="FootnoteReference"/>
        </w:rPr>
        <w:footnoteRef/>
      </w:r>
      <w:r>
        <w:t xml:space="preserve"> It is also possible to construct HDF5 API calls which require arbitrarily large amounts of time to complete – for example very large reads or writes, particularly on complex selections.  Fortunately, it should always be possible to avoid the problem by breaking such calls into an equivalent sequence of calls.</w:t>
      </w:r>
    </w:p>
  </w:footnote>
  <w:footnote w:id="9">
    <w:p w14:paraId="36373699" w14:textId="58D175C6" w:rsidR="008118D3" w:rsidRDefault="008118D3">
      <w:pPr>
        <w:pStyle w:val="FootnoteText"/>
      </w:pPr>
      <w:r>
        <w:rPr>
          <w:rStyle w:val="FootnoteReference"/>
        </w:rPr>
        <w:footnoteRef/>
      </w:r>
      <w:r>
        <w:t xml:space="preserve"> And one that is used in the existing SWMR implementation</w:t>
      </w:r>
    </w:p>
  </w:footnote>
  <w:footnote w:id="10">
    <w:p w14:paraId="4B5C979B" w14:textId="37C860B0" w:rsidR="008118D3" w:rsidRDefault="008118D3">
      <w:pPr>
        <w:pStyle w:val="FootnoteText"/>
      </w:pPr>
      <w:r>
        <w:rPr>
          <w:rStyle w:val="FootnoteReference"/>
        </w:rPr>
        <w:footnoteRef/>
      </w:r>
      <w:r>
        <w:t xml:space="preserve"> System resources permitting, creating a small RAM disk for the metadata file would be ideal.</w:t>
      </w:r>
    </w:p>
  </w:footnote>
  <w:footnote w:id="11">
    <w:p w14:paraId="2CC94DFE" w14:textId="6C51D915" w:rsidR="008118D3" w:rsidRDefault="008118D3">
      <w:pPr>
        <w:pStyle w:val="FootnoteText"/>
      </w:pPr>
      <w:r>
        <w:rPr>
          <w:rStyle w:val="FootnoteReference"/>
        </w:rPr>
        <w:footnoteRef/>
      </w:r>
      <w:r>
        <w:t xml:space="preserve"> In parallel HDF5, all processes perform all actions that modify metadata collectively, and thus see the same stream of dirty metadata.  To allow the metadata caches to safely flush metadata entries, the metadata caches on all processes count the number of dirty bytes of metadata generated, and enter a sync point every n </w:t>
      </w:r>
      <w:proofErr w:type="gramStart"/>
      <w:r>
        <w:t>bytes</w:t>
      </w:r>
      <w:proofErr w:type="gramEnd"/>
      <w:r>
        <w:t>, where n is user configurable.  Once in the sync point, the process 0 metadata cache decides what entries to flush and then coordinates with the other metadata caches.  This allows the metadata caches to flush and evict metadata without risking message from the past / future bugs.</w:t>
      </w:r>
    </w:p>
  </w:footnote>
  <w:footnote w:id="12">
    <w:p w14:paraId="03AA52DF" w14:textId="6C0B1B60" w:rsidR="008118D3" w:rsidRDefault="008118D3">
      <w:pPr>
        <w:pStyle w:val="FootnoteText"/>
      </w:pPr>
      <w:r>
        <w:rPr>
          <w:rStyle w:val="FootnoteReference"/>
        </w:rPr>
        <w:footnoteRef/>
      </w:r>
      <w:r>
        <w:t xml:space="preserve"> Note that due to callbacks from HDF5 into the host program (e.g., via H5Literate), HDF5 may receive additional API calls before the original API call exits.  This is a problem, as we may not be in a stable state when one of the additional API calls is made.  We handle this by creating an API call depth counter, incrementing on API FUNC ENTER, decrementing on API FUNC EXIT, and only testing for end of tick when the depth counter is zero.</w:t>
      </w:r>
    </w:p>
  </w:footnote>
  <w:footnote w:id="13">
    <w:p w14:paraId="305F900F" w14:textId="436E78EB" w:rsidR="008118D3" w:rsidRDefault="008118D3">
      <w:pPr>
        <w:pStyle w:val="FootnoteText"/>
      </w:pPr>
      <w:r>
        <w:rPr>
          <w:rStyle w:val="FootnoteReference"/>
        </w:rPr>
        <w:footnoteRef/>
      </w:r>
      <w:r>
        <w:t xml:space="preserve"> There is an occasional assertion failure that appears in the page buffer during existing VFD SWMR regression tests.  It has not been investigated, as it does not appear to bare on the question of the viability of the VFD SWMR design concept.  Needless to say, this issue must be addressed as part of phase 2.</w:t>
      </w:r>
    </w:p>
  </w:footnote>
  <w:footnote w:id="14">
    <w:p w14:paraId="186F0F43" w14:textId="5CCC60AF" w:rsidR="008118D3" w:rsidRDefault="008118D3">
      <w:pPr>
        <w:pStyle w:val="FootnoteText"/>
      </w:pPr>
      <w:r>
        <w:rPr>
          <w:rStyle w:val="FootnoteReference"/>
        </w:rPr>
        <w:footnoteRef/>
      </w:r>
      <w:r>
        <w:t xml:space="preserve"> This option was introduced in the original version of the page buffer.  It is supported in the new page buffer as doing so allowed us to reuse the existing test code – a time saver in the phase 1 implementation.  Whether this option is of sufficient value as to justify its retention is an open question to which some thought should be given.</w:t>
      </w:r>
    </w:p>
  </w:footnote>
  <w:footnote w:id="15">
    <w:p w14:paraId="63CABC01" w14:textId="158044D1" w:rsidR="008118D3" w:rsidRDefault="008118D3">
      <w:pPr>
        <w:pStyle w:val="FootnoteText"/>
      </w:pPr>
      <w:r>
        <w:rPr>
          <w:rStyle w:val="FootnoteReference"/>
        </w:rPr>
        <w:footnoteRef/>
      </w:r>
      <w:r>
        <w:t xml:space="preserve"> True if the reader and writer use the same HDF5 release.  If we choose to allow the case where this is not TRUE, we probably need to add version and page offset width fields to the header.</w:t>
      </w:r>
    </w:p>
  </w:footnote>
  <w:footnote w:id="16">
    <w:p w14:paraId="2DE97447" w14:textId="12438CF6" w:rsidR="008118D3" w:rsidRDefault="008118D3">
      <w:pPr>
        <w:pStyle w:val="FootnoteText"/>
      </w:pPr>
      <w:r>
        <w:rPr>
          <w:rStyle w:val="FootnoteReference"/>
        </w:rPr>
        <w:footnoteRef/>
      </w:r>
      <w:r>
        <w:t xml:space="preserve"> i.e. the possibility of reading metadata that was written in a subsequent tick.</w:t>
      </w:r>
    </w:p>
  </w:footnote>
  <w:footnote w:id="17">
    <w:p w14:paraId="1DB395E5" w14:textId="4AB7C87B" w:rsidR="008118D3" w:rsidRDefault="008118D3">
      <w:pPr>
        <w:pStyle w:val="FootnoteText"/>
      </w:pPr>
      <w:r>
        <w:rPr>
          <w:rStyle w:val="FootnoteReference"/>
        </w:rPr>
        <w:footnoteRef/>
      </w:r>
      <w:r>
        <w:t xml:space="preserve"> Again, to use the terminology of </w:t>
      </w:r>
      <w:r w:rsidRPr="00E65FCE">
        <w:rPr>
          <w:rFonts w:ascii="Courier" w:hAnsi="Courier" w:cs="Times New Roman"/>
          <w:color w:val="00000A"/>
          <w:sz w:val="20"/>
          <w:szCs w:val="20"/>
        </w:rPr>
        <w:t>struct H5F</w:t>
      </w:r>
      <w:r>
        <w:rPr>
          <w:rFonts w:ascii="Courier" w:hAnsi="Courier" w:cs="Times New Roman"/>
          <w:color w:val="00000A"/>
          <w:sz w:val="20"/>
          <w:szCs w:val="20"/>
        </w:rPr>
        <w:t>D</w:t>
      </w:r>
      <w:r w:rsidRPr="00E65FCE">
        <w:rPr>
          <w:rFonts w:ascii="Courier" w:hAnsi="Courier" w:cs="Times New Roman"/>
          <w:color w:val="00000A"/>
          <w:sz w:val="20"/>
          <w:szCs w:val="20"/>
        </w:rPr>
        <w:t>_vfd_swmr_</w:t>
      </w:r>
      <w:r>
        <w:rPr>
          <w:rFonts w:ascii="Courier" w:hAnsi="Courier" w:cs="Times New Roman"/>
          <w:color w:val="00000A"/>
          <w:sz w:val="20"/>
          <w:szCs w:val="20"/>
        </w:rPr>
        <w:t>idx_entry</w:t>
      </w:r>
      <w:r w:rsidRPr="00E65FCE">
        <w:rPr>
          <w:rFonts w:ascii="Courier" w:hAnsi="Courier" w:cs="Times New Roman"/>
          <w:color w:val="00000A"/>
          <w:sz w:val="20"/>
          <w:szCs w:val="20"/>
        </w:rPr>
        <w:t>_t</w:t>
      </w:r>
      <w:r>
        <w:t xml:space="preserve"> presented above, we can remove from the index any metadata page or multi-page metadata cache entry whose </w:t>
      </w:r>
      <w:r w:rsidRPr="0006588E">
        <w:rPr>
          <w:rFonts w:ascii="Courier" w:hAnsi="Courier"/>
          <w:sz w:val="20"/>
          <w:szCs w:val="20"/>
        </w:rPr>
        <w:t>clean</w:t>
      </w:r>
      <w:r>
        <w:t xml:space="preserve"> field is </w:t>
      </w:r>
      <w:r w:rsidRPr="0006588E">
        <w:rPr>
          <w:rFonts w:ascii="Courier" w:hAnsi="Courier"/>
          <w:sz w:val="20"/>
          <w:szCs w:val="20"/>
        </w:rPr>
        <w:t>TRUE</w:t>
      </w:r>
      <w:r>
        <w:t xml:space="preserve">, and whose </w:t>
      </w:r>
      <w:proofErr w:type="spellStart"/>
      <w:r w:rsidRPr="0006588E">
        <w:rPr>
          <w:rFonts w:ascii="Courier" w:hAnsi="Courier"/>
          <w:sz w:val="20"/>
          <w:szCs w:val="20"/>
        </w:rPr>
        <w:t>tick_of_last_flush</w:t>
      </w:r>
      <w:proofErr w:type="spellEnd"/>
      <w:r>
        <w:t xml:space="preserve"> is more than </w:t>
      </w:r>
      <w:proofErr w:type="spellStart"/>
      <w:r w:rsidRPr="0006588E">
        <w:rPr>
          <w:rFonts w:ascii="Courier" w:hAnsi="Courier"/>
          <w:sz w:val="20"/>
          <w:szCs w:val="20"/>
        </w:rPr>
        <w:t>max_lag</w:t>
      </w:r>
      <w:proofErr w:type="spellEnd"/>
      <w:r>
        <w:t xml:space="preserve"> ticks in the past.</w:t>
      </w:r>
    </w:p>
  </w:footnote>
  <w:footnote w:id="18">
    <w:p w14:paraId="38508D38" w14:textId="7B26746B" w:rsidR="008118D3" w:rsidRDefault="008118D3">
      <w:pPr>
        <w:pStyle w:val="FootnoteText"/>
      </w:pPr>
      <w:r>
        <w:rPr>
          <w:rStyle w:val="FootnoteReference"/>
        </w:rPr>
        <w:footnoteRef/>
      </w:r>
      <w:r>
        <w:t xml:space="preserve"> 36 bytes at present.</w:t>
      </w:r>
    </w:p>
  </w:footnote>
  <w:footnote w:id="19">
    <w:p w14:paraId="3CB09D88" w14:textId="73710565" w:rsidR="008118D3" w:rsidRDefault="008118D3">
      <w:pPr>
        <w:pStyle w:val="FootnoteText"/>
      </w:pPr>
      <w:r>
        <w:rPr>
          <w:rStyle w:val="FootnoteReference"/>
        </w:rPr>
        <w:footnoteRef/>
      </w:r>
      <w:r>
        <w:t xml:space="preserve"> Deleted entries are not an issue, as entries are only removed from the index if they are clean, were last flushed to the HDF5 file more than </w:t>
      </w:r>
      <w:proofErr w:type="spellStart"/>
      <w:r w:rsidRPr="007A16F5">
        <w:rPr>
          <w:rFonts w:ascii="Courier" w:hAnsi="Courier"/>
          <w:sz w:val="20"/>
          <w:szCs w:val="20"/>
        </w:rPr>
        <w:t>max_lag</w:t>
      </w:r>
      <w:proofErr w:type="spellEnd"/>
      <w:r>
        <w:t xml:space="preserve"> ticks ago, and are marked as being moved to the HDF5 file in the index prior to their removal.  Thus a read of the deleted metadata page or multipage metadata entry from the HDF5 file must return the exact same value at the same read from the prior version of the metadata file.  For this reason, entry deletion can be ignored.</w:t>
      </w:r>
    </w:p>
  </w:footnote>
  <w:footnote w:id="20">
    <w:p w14:paraId="74034CEA" w14:textId="19086FF6" w:rsidR="008118D3" w:rsidRDefault="008118D3">
      <w:pPr>
        <w:pStyle w:val="FootnoteText"/>
      </w:pPr>
      <w:r>
        <w:rPr>
          <w:rStyle w:val="FootnoteReference"/>
        </w:rPr>
        <w:footnoteRef/>
      </w:r>
      <w:r>
        <w:t xml:space="preserve"> If a positive failure is desired when the reader falls behind the writer by more than </w:t>
      </w:r>
      <w:proofErr w:type="spellStart"/>
      <w:r w:rsidRPr="00C17178">
        <w:rPr>
          <w:rFonts w:ascii="Courier" w:hAnsi="Courier"/>
          <w:sz w:val="20"/>
          <w:szCs w:val="20"/>
        </w:rPr>
        <w:t>max_lag</w:t>
      </w:r>
      <w:proofErr w:type="spellEnd"/>
      <w:r>
        <w:t xml:space="preserve"> ticks, we can require the VFD SWMR reader VFD to read the tick from the metadata file header on every metadata read, and fail if the index it is using is more than </w:t>
      </w:r>
      <w:proofErr w:type="spellStart"/>
      <w:r w:rsidRPr="00C17178">
        <w:rPr>
          <w:rFonts w:ascii="Courier" w:hAnsi="Courier"/>
          <w:sz w:val="20"/>
          <w:szCs w:val="20"/>
        </w:rPr>
        <w:t>max_lag</w:t>
      </w:r>
      <w:proofErr w:type="spellEnd"/>
      <w:r>
        <w:t xml:space="preserve"> ticks out of date.  Need to decide whether this is worth the overhead in at least some use cases.  If so, make it optional.</w:t>
      </w:r>
    </w:p>
  </w:footnote>
  <w:footnote w:id="21">
    <w:p w14:paraId="6E7B8568" w14:textId="1FD8C04E" w:rsidR="008118D3" w:rsidRDefault="008118D3">
      <w:pPr>
        <w:pStyle w:val="FootnoteText"/>
      </w:pPr>
      <w:r>
        <w:rPr>
          <w:rStyle w:val="FootnoteReference"/>
        </w:rPr>
        <w:footnoteRef/>
      </w:r>
      <w:r>
        <w:t xml:space="preserve"> </w:t>
      </w:r>
      <w:r w:rsidRPr="00211646">
        <w:rPr>
          <w:color w:val="000000" w:themeColor="text1"/>
        </w:rPr>
        <w:t>This feature of VFD interface extension is mentioned as a proposed modification in the VFD Plugin RFC, to be implemented before 2020 (HDF version 1.12)</w:t>
      </w:r>
      <w:r>
        <w:rPr>
          <w:color w:val="000000" w:themeColor="text1"/>
        </w:rPr>
        <w:t>.</w:t>
      </w:r>
    </w:p>
  </w:footnote>
  <w:footnote w:id="22">
    <w:p w14:paraId="7ECE8705" w14:textId="17B4EE13" w:rsidR="008118D3" w:rsidRDefault="008118D3">
      <w:pPr>
        <w:pStyle w:val="FootnoteText"/>
      </w:pPr>
      <w:r>
        <w:rPr>
          <w:rStyle w:val="FootnoteReference"/>
        </w:rPr>
        <w:footnoteRef/>
      </w:r>
      <w:r>
        <w:t xml:space="preserve"> 20 bytes in the index format given above.</w:t>
      </w:r>
    </w:p>
  </w:footnote>
  <w:footnote w:id="23">
    <w:p w14:paraId="4363474A" w14:textId="7520DB90" w:rsidR="008118D3" w:rsidRDefault="008118D3">
      <w:pPr>
        <w:pStyle w:val="FootnoteText"/>
      </w:pPr>
      <w:r>
        <w:rPr>
          <w:rStyle w:val="FootnoteReference"/>
        </w:rPr>
        <w:footnoteRef/>
      </w:r>
      <w:r>
        <w:t xml:space="preserve"> With the exception of the metadata page / multi-page entry writes that must be delayed to avoid message from the future bugs. </w:t>
      </w:r>
    </w:p>
  </w:footnote>
  <w:footnote w:id="24">
    <w:p w14:paraId="1CD6C7F3" w14:textId="2AA8CD9C" w:rsidR="008118D3" w:rsidRDefault="008118D3">
      <w:pPr>
        <w:pStyle w:val="FootnoteText"/>
      </w:pPr>
      <w:r>
        <w:rPr>
          <w:rStyle w:val="FootnoteReference"/>
        </w:rPr>
        <w:footnoteRef/>
      </w:r>
      <w:r>
        <w:t xml:space="preserve"> Tick 0 is reserved for use as a canonical invalid value.  In pages in the page buffer, a value of zero in the </w:t>
      </w:r>
      <w:proofErr w:type="spellStart"/>
      <w:r w:rsidRPr="009121A3">
        <w:rPr>
          <w:rFonts w:ascii="Courier" w:hAnsi="Courier"/>
          <w:sz w:val="20"/>
          <w:szCs w:val="20"/>
        </w:rPr>
        <w:t>delay_write_until</w:t>
      </w:r>
      <w:proofErr w:type="spellEnd"/>
      <w:r>
        <w:t xml:space="preserve"> field is used to indicate that the page (or multi-page metadata entry) may be written immediately.</w:t>
      </w:r>
    </w:p>
  </w:footnote>
  <w:footnote w:id="25">
    <w:p w14:paraId="278A1311" w14:textId="56AB898F" w:rsidR="008118D3" w:rsidRDefault="008118D3">
      <w:pPr>
        <w:pStyle w:val="FootnoteText"/>
      </w:pPr>
      <w:r>
        <w:rPr>
          <w:rStyle w:val="FootnoteReference"/>
        </w:rPr>
        <w:footnoteRef/>
      </w:r>
      <w:r>
        <w:t xml:space="preserve"> Observe that this implies that the page buffer must have access to the metadata file index from the last tick so that it can determine which page / multi-page entry writes must be held for </w:t>
      </w:r>
      <w:proofErr w:type="spellStart"/>
      <w:r>
        <w:t>max_lag</w:t>
      </w:r>
      <w:proofErr w:type="spellEnd"/>
      <w:r>
        <w:t xml:space="preserve"> ticks.</w:t>
      </w:r>
    </w:p>
  </w:footnote>
  <w:footnote w:id="26">
    <w:p w14:paraId="66FFFA6F" w14:textId="5A27E6D3" w:rsidR="008118D3" w:rsidRDefault="008118D3">
      <w:pPr>
        <w:pStyle w:val="FootnoteText"/>
      </w:pPr>
      <w:r>
        <w:rPr>
          <w:rStyle w:val="FootnoteReference"/>
        </w:rPr>
        <w:footnoteRef/>
      </w:r>
      <w:r>
        <w:t xml:space="preserve"> Here, unlink refers to the UNIX system call of the same name.</w:t>
      </w:r>
    </w:p>
  </w:footnote>
  <w:footnote w:id="27">
    <w:p w14:paraId="31CFE387" w14:textId="453B69E8" w:rsidR="008118D3" w:rsidRDefault="008118D3">
      <w:pPr>
        <w:pStyle w:val="FootnoteText"/>
      </w:pPr>
      <w:r>
        <w:rPr>
          <w:rStyle w:val="FootnoteReference"/>
        </w:rPr>
        <w:footnoteRef/>
      </w:r>
      <w:r>
        <w:t xml:space="preserve"> Note that on other than POSIX file systems, this approach may not work due to the possibility that writes may not be strictly ordered.  Note also the hidden assumption that no entries have been removed from the index.</w:t>
      </w:r>
    </w:p>
  </w:footnote>
  <w:footnote w:id="28">
    <w:p w14:paraId="445C245D" w14:textId="2BC6D704" w:rsidR="008118D3" w:rsidRDefault="008118D3">
      <w:pPr>
        <w:pStyle w:val="FootnoteText"/>
      </w:pPr>
      <w:r>
        <w:rPr>
          <w:rStyle w:val="FootnoteReference"/>
        </w:rPr>
        <w:footnoteRef/>
      </w:r>
      <w:r>
        <w:t xml:space="preserve"> For debugging purposes, we should have an option of retaining the metadata file after HDF5 file close.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1A1EDE" w14:textId="5FE57A5C" w:rsidR="008118D3" w:rsidRDefault="008118D3" w:rsidP="00611674">
    <w:pPr>
      <w:pStyle w:val="THGHeader2"/>
    </w:pPr>
    <w:r>
      <w:t>January 7, 2020</w:t>
    </w:r>
    <w:r>
      <w:ptab w:relativeTo="margin" w:alignment="center" w:leader="none"/>
    </w:r>
    <w:r>
      <w:ptab w:relativeTo="margin" w:alignment="right" w:leader="none"/>
    </w:r>
    <w:r>
      <w:t>RFC THG 2018-06-</w:t>
    </w:r>
    <w:proofErr w:type="gramStart"/>
    <w:r>
      <w:t>10.v</w:t>
    </w:r>
    <w:proofErr w:type="gramEnd"/>
    <w:r>
      <w:t>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B859A3" w14:textId="4ECEFFEA" w:rsidR="008118D3" w:rsidRPr="006D4EA4" w:rsidRDefault="008118D3" w:rsidP="00611674">
    <w:pPr>
      <w:pStyle w:val="THGHeader"/>
    </w:pPr>
    <w:r>
      <w:t>September 2, 2019</w:t>
    </w:r>
    <w:r>
      <w:ptab w:relativeTo="margin" w:alignment="center" w:leader="none"/>
    </w:r>
    <w:r>
      <w:ptab w:relativeTo="margin" w:alignment="right" w:leader="none"/>
    </w:r>
    <w:r>
      <w:t>RFC THG 2018-06-10.v3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BA5294D4"/>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140461EA"/>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D742BC0A"/>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73E43B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03E34EF0"/>
    <w:multiLevelType w:val="hybridMultilevel"/>
    <w:tmpl w:val="47A28B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3E92BD3"/>
    <w:multiLevelType w:val="hybridMultilevel"/>
    <w:tmpl w:val="05224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6215493"/>
    <w:multiLevelType w:val="hybridMultilevel"/>
    <w:tmpl w:val="84426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7591A68"/>
    <w:multiLevelType w:val="multilevel"/>
    <w:tmpl w:val="F20086D2"/>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077A002B"/>
    <w:multiLevelType w:val="hybridMultilevel"/>
    <w:tmpl w:val="212AB2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8166860"/>
    <w:multiLevelType w:val="hybridMultilevel"/>
    <w:tmpl w:val="6A326686"/>
    <w:lvl w:ilvl="0" w:tplc="0409000F">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B59EF526">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8F4270C"/>
    <w:multiLevelType w:val="hybridMultilevel"/>
    <w:tmpl w:val="3FF06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09CE6067"/>
    <w:multiLevelType w:val="hybridMultilevel"/>
    <w:tmpl w:val="55C85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B1F44D3"/>
    <w:multiLevelType w:val="hybridMultilevel"/>
    <w:tmpl w:val="39B082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B8E6EAD"/>
    <w:multiLevelType w:val="hybridMultilevel"/>
    <w:tmpl w:val="4DE84B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BCA69BF"/>
    <w:multiLevelType w:val="hybridMultilevel"/>
    <w:tmpl w:val="61EAE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0C50078A"/>
    <w:multiLevelType w:val="hybridMultilevel"/>
    <w:tmpl w:val="D64264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D1672B"/>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03B49F6"/>
    <w:multiLevelType w:val="hybridMultilevel"/>
    <w:tmpl w:val="6CDC8F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15DA0E65"/>
    <w:multiLevelType w:val="hybridMultilevel"/>
    <w:tmpl w:val="C7B4B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62962BD"/>
    <w:multiLevelType w:val="hybridMultilevel"/>
    <w:tmpl w:val="EA72C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65B668A"/>
    <w:multiLevelType w:val="hybridMultilevel"/>
    <w:tmpl w:val="2F3C8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DA5255"/>
    <w:multiLevelType w:val="hybridMultilevel"/>
    <w:tmpl w:val="D5E68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23313961"/>
    <w:multiLevelType w:val="hybridMultilevel"/>
    <w:tmpl w:val="EC8405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23B46780"/>
    <w:multiLevelType w:val="hybridMultilevel"/>
    <w:tmpl w:val="BA08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9460A01"/>
    <w:multiLevelType w:val="hybridMultilevel"/>
    <w:tmpl w:val="F0B4CA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B9D5822"/>
    <w:multiLevelType w:val="hybridMultilevel"/>
    <w:tmpl w:val="9E3A7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C2A0375"/>
    <w:multiLevelType w:val="hybridMultilevel"/>
    <w:tmpl w:val="8266073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2559B6"/>
    <w:multiLevelType w:val="hybridMultilevel"/>
    <w:tmpl w:val="D7A0B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F5916B9"/>
    <w:multiLevelType w:val="hybridMultilevel"/>
    <w:tmpl w:val="F7AAD0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E86B6E"/>
    <w:multiLevelType w:val="hybridMultilevel"/>
    <w:tmpl w:val="73EA7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4D91F03"/>
    <w:multiLevelType w:val="hybridMultilevel"/>
    <w:tmpl w:val="D4A099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82F2A7A"/>
    <w:multiLevelType w:val="hybridMultilevel"/>
    <w:tmpl w:val="74FC5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A9D5D41"/>
    <w:multiLevelType w:val="hybridMultilevel"/>
    <w:tmpl w:val="7E96B6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B666FB9"/>
    <w:multiLevelType w:val="hybridMultilevel"/>
    <w:tmpl w:val="C254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1FC1052"/>
    <w:multiLevelType w:val="hybridMultilevel"/>
    <w:tmpl w:val="AA4CC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33E59AD"/>
    <w:multiLevelType w:val="hybridMultilevel"/>
    <w:tmpl w:val="3A44D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5564517"/>
    <w:multiLevelType w:val="hybridMultilevel"/>
    <w:tmpl w:val="8836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8D83EE2"/>
    <w:multiLevelType w:val="hybridMultilevel"/>
    <w:tmpl w:val="594886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A126290"/>
    <w:multiLevelType w:val="hybridMultilevel"/>
    <w:tmpl w:val="E32CB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A816F67"/>
    <w:multiLevelType w:val="hybridMultilevel"/>
    <w:tmpl w:val="3D228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4E443C97"/>
    <w:multiLevelType w:val="hybridMultilevel"/>
    <w:tmpl w:val="7990F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4587D75"/>
    <w:multiLevelType w:val="hybridMultilevel"/>
    <w:tmpl w:val="23D64734"/>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54BA21D3"/>
    <w:multiLevelType w:val="hybridMultilevel"/>
    <w:tmpl w:val="23AA9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195AB7"/>
    <w:multiLevelType w:val="hybridMultilevel"/>
    <w:tmpl w:val="E6D06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5B186D6C"/>
    <w:multiLevelType w:val="hybridMultilevel"/>
    <w:tmpl w:val="66D692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5FD71114"/>
    <w:multiLevelType w:val="hybridMultilevel"/>
    <w:tmpl w:val="DAD81B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2C90B87"/>
    <w:multiLevelType w:val="hybridMultilevel"/>
    <w:tmpl w:val="D138F3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55A6808"/>
    <w:multiLevelType w:val="hybridMultilevel"/>
    <w:tmpl w:val="883C086A"/>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8A55BEB"/>
    <w:multiLevelType w:val="hybridMultilevel"/>
    <w:tmpl w:val="6DEA09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4FE0B3D"/>
    <w:multiLevelType w:val="hybridMultilevel"/>
    <w:tmpl w:val="C03C31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770970EC"/>
    <w:multiLevelType w:val="hybridMultilevel"/>
    <w:tmpl w:val="CA9C8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8C031B1"/>
    <w:multiLevelType w:val="hybridMultilevel"/>
    <w:tmpl w:val="1BFC0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79760953"/>
    <w:multiLevelType w:val="hybridMultilevel"/>
    <w:tmpl w:val="DAF8FE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9877C8C"/>
    <w:multiLevelType w:val="hybridMultilevel"/>
    <w:tmpl w:val="BF385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7989584C"/>
    <w:multiLevelType w:val="hybridMultilevel"/>
    <w:tmpl w:val="4AE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C2977BC"/>
    <w:multiLevelType w:val="hybridMultilevel"/>
    <w:tmpl w:val="7D7A46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7C615681"/>
    <w:multiLevelType w:val="hybridMultilevel"/>
    <w:tmpl w:val="CC50CF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47584F"/>
    <w:multiLevelType w:val="hybridMultilevel"/>
    <w:tmpl w:val="0AE0B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DE45A12"/>
    <w:multiLevelType w:val="hybridMultilevel"/>
    <w:tmpl w:val="F5C2C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54"/>
  </w:num>
  <w:num w:numId="3">
    <w:abstractNumId w:val="2"/>
  </w:num>
  <w:num w:numId="4">
    <w:abstractNumId w:val="1"/>
  </w:num>
  <w:num w:numId="5">
    <w:abstractNumId w:val="0"/>
  </w:num>
  <w:num w:numId="6">
    <w:abstractNumId w:val="26"/>
  </w:num>
  <w:num w:numId="7">
    <w:abstractNumId w:val="7"/>
  </w:num>
  <w:num w:numId="8">
    <w:abstractNumId w:val="8"/>
  </w:num>
  <w:num w:numId="9">
    <w:abstractNumId w:val="20"/>
  </w:num>
  <w:num w:numId="10">
    <w:abstractNumId w:val="21"/>
  </w:num>
  <w:num w:numId="11">
    <w:abstractNumId w:val="56"/>
  </w:num>
  <w:num w:numId="12">
    <w:abstractNumId w:val="40"/>
  </w:num>
  <w:num w:numId="13">
    <w:abstractNumId w:val="30"/>
  </w:num>
  <w:num w:numId="14">
    <w:abstractNumId w:val="27"/>
  </w:num>
  <w:num w:numId="15">
    <w:abstractNumId w:val="44"/>
  </w:num>
  <w:num w:numId="16">
    <w:abstractNumId w:val="36"/>
  </w:num>
  <w:num w:numId="17">
    <w:abstractNumId w:val="62"/>
  </w:num>
  <w:num w:numId="18">
    <w:abstractNumId w:val="10"/>
  </w:num>
  <w:num w:numId="19">
    <w:abstractNumId w:val="12"/>
  </w:num>
  <w:num w:numId="20">
    <w:abstractNumId w:val="25"/>
  </w:num>
  <w:num w:numId="21">
    <w:abstractNumId w:val="16"/>
  </w:num>
  <w:num w:numId="22">
    <w:abstractNumId w:val="49"/>
  </w:num>
  <w:num w:numId="23">
    <w:abstractNumId w:val="24"/>
  </w:num>
  <w:num w:numId="24">
    <w:abstractNumId w:val="47"/>
  </w:num>
  <w:num w:numId="25">
    <w:abstractNumId w:val="23"/>
  </w:num>
  <w:num w:numId="26">
    <w:abstractNumId w:val="48"/>
  </w:num>
  <w:num w:numId="27">
    <w:abstractNumId w:val="15"/>
  </w:num>
  <w:num w:numId="28">
    <w:abstractNumId w:val="29"/>
  </w:num>
  <w:num w:numId="29">
    <w:abstractNumId w:val="53"/>
  </w:num>
  <w:num w:numId="30">
    <w:abstractNumId w:val="39"/>
  </w:num>
  <w:num w:numId="31">
    <w:abstractNumId w:val="45"/>
  </w:num>
  <w:num w:numId="32">
    <w:abstractNumId w:val="35"/>
  </w:num>
  <w:num w:numId="33">
    <w:abstractNumId w:val="38"/>
  </w:num>
  <w:num w:numId="34">
    <w:abstractNumId w:val="64"/>
  </w:num>
  <w:num w:numId="35">
    <w:abstractNumId w:val="46"/>
  </w:num>
  <w:num w:numId="36">
    <w:abstractNumId w:val="13"/>
  </w:num>
  <w:num w:numId="37">
    <w:abstractNumId w:val="52"/>
  </w:num>
  <w:num w:numId="38">
    <w:abstractNumId w:val="34"/>
  </w:num>
  <w:num w:numId="39">
    <w:abstractNumId w:val="18"/>
  </w:num>
  <w:num w:numId="40">
    <w:abstractNumId w:val="58"/>
  </w:num>
  <w:num w:numId="41">
    <w:abstractNumId w:val="55"/>
  </w:num>
  <w:num w:numId="42">
    <w:abstractNumId w:val="42"/>
  </w:num>
  <w:num w:numId="43">
    <w:abstractNumId w:val="61"/>
  </w:num>
  <w:num w:numId="44">
    <w:abstractNumId w:val="22"/>
  </w:num>
  <w:num w:numId="45">
    <w:abstractNumId w:val="63"/>
  </w:num>
  <w:num w:numId="46">
    <w:abstractNumId w:val="50"/>
  </w:num>
  <w:num w:numId="47">
    <w:abstractNumId w:val="41"/>
  </w:num>
  <w:num w:numId="48">
    <w:abstractNumId w:val="33"/>
  </w:num>
  <w:num w:numId="49">
    <w:abstractNumId w:val="14"/>
  </w:num>
  <w:num w:numId="50">
    <w:abstractNumId w:val="51"/>
  </w:num>
  <w:num w:numId="51">
    <w:abstractNumId w:val="19"/>
  </w:num>
  <w:num w:numId="52">
    <w:abstractNumId w:val="9"/>
  </w:num>
  <w:num w:numId="53">
    <w:abstractNumId w:val="57"/>
  </w:num>
  <w:num w:numId="54">
    <w:abstractNumId w:val="28"/>
  </w:num>
  <w:num w:numId="55">
    <w:abstractNumId w:val="31"/>
  </w:num>
  <w:num w:numId="56">
    <w:abstractNumId w:val="32"/>
  </w:num>
  <w:num w:numId="57">
    <w:abstractNumId w:val="60"/>
  </w:num>
  <w:num w:numId="58">
    <w:abstractNumId w:val="17"/>
  </w:num>
  <w:num w:numId="59">
    <w:abstractNumId w:val="59"/>
  </w:num>
  <w:num w:numId="60">
    <w:abstractNumId w:val="43"/>
  </w:num>
  <w:num w:numId="61">
    <w:abstractNumId w:val="3"/>
  </w:num>
  <w:num w:numId="62">
    <w:abstractNumId w:val="4"/>
  </w:num>
  <w:num w:numId="63">
    <w:abstractNumId w:val="5"/>
  </w:num>
  <w:num w:numId="64">
    <w:abstractNumId w:val="6"/>
  </w:num>
  <w:num w:numId="65">
    <w:abstractNumId w:val="37"/>
  </w:num>
  <w:numIdMacAtCleanup w:val="6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Young">
    <w15:presenceInfo w15:providerId="AD" w15:userId="S::dyoung@hdfgroup.org::e43fd1e3-f9d6-47a6-adad-8540515d734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en-US" w:vendorID="64" w:dllVersion="4096" w:nlCheck="1" w:checkStyle="0"/>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F7EB8"/>
    <w:rsid w:val="00004BDB"/>
    <w:rsid w:val="00004D06"/>
    <w:rsid w:val="000059F4"/>
    <w:rsid w:val="00011733"/>
    <w:rsid w:val="000139AA"/>
    <w:rsid w:val="00015335"/>
    <w:rsid w:val="0001772D"/>
    <w:rsid w:val="00022A0A"/>
    <w:rsid w:val="0003105D"/>
    <w:rsid w:val="0003314A"/>
    <w:rsid w:val="000405AE"/>
    <w:rsid w:val="0004199B"/>
    <w:rsid w:val="00043650"/>
    <w:rsid w:val="0004671C"/>
    <w:rsid w:val="000530A7"/>
    <w:rsid w:val="00053C0E"/>
    <w:rsid w:val="000560F7"/>
    <w:rsid w:val="000654A8"/>
    <w:rsid w:val="0006588E"/>
    <w:rsid w:val="00070D0F"/>
    <w:rsid w:val="00075E7A"/>
    <w:rsid w:val="00086EAF"/>
    <w:rsid w:val="00092A65"/>
    <w:rsid w:val="000A2AF5"/>
    <w:rsid w:val="000A348A"/>
    <w:rsid w:val="000A5218"/>
    <w:rsid w:val="000A7D54"/>
    <w:rsid w:val="000B165C"/>
    <w:rsid w:val="000B5147"/>
    <w:rsid w:val="000B73C4"/>
    <w:rsid w:val="000B786E"/>
    <w:rsid w:val="000C3494"/>
    <w:rsid w:val="000D26CE"/>
    <w:rsid w:val="000D35E5"/>
    <w:rsid w:val="000D74C3"/>
    <w:rsid w:val="000D7987"/>
    <w:rsid w:val="000E073C"/>
    <w:rsid w:val="000E1AE8"/>
    <w:rsid w:val="000E3826"/>
    <w:rsid w:val="000F290D"/>
    <w:rsid w:val="000F356C"/>
    <w:rsid w:val="000F465D"/>
    <w:rsid w:val="000F51C9"/>
    <w:rsid w:val="000F7067"/>
    <w:rsid w:val="001075FF"/>
    <w:rsid w:val="001155C2"/>
    <w:rsid w:val="00117651"/>
    <w:rsid w:val="001244A5"/>
    <w:rsid w:val="00124EDA"/>
    <w:rsid w:val="0012606A"/>
    <w:rsid w:val="00127131"/>
    <w:rsid w:val="00134400"/>
    <w:rsid w:val="001348E6"/>
    <w:rsid w:val="00137DE2"/>
    <w:rsid w:val="00140648"/>
    <w:rsid w:val="001425D7"/>
    <w:rsid w:val="00142AF2"/>
    <w:rsid w:val="00146C0F"/>
    <w:rsid w:val="001500AC"/>
    <w:rsid w:val="00151C36"/>
    <w:rsid w:val="00152CE7"/>
    <w:rsid w:val="00160EB4"/>
    <w:rsid w:val="0016167C"/>
    <w:rsid w:val="001630E4"/>
    <w:rsid w:val="0017245A"/>
    <w:rsid w:val="001728B9"/>
    <w:rsid w:val="001740D5"/>
    <w:rsid w:val="0017642D"/>
    <w:rsid w:val="0018451E"/>
    <w:rsid w:val="00190130"/>
    <w:rsid w:val="0019445E"/>
    <w:rsid w:val="00197296"/>
    <w:rsid w:val="00197B96"/>
    <w:rsid w:val="001A5883"/>
    <w:rsid w:val="001A5F26"/>
    <w:rsid w:val="001A62BC"/>
    <w:rsid w:val="001B2DB9"/>
    <w:rsid w:val="001B718F"/>
    <w:rsid w:val="001C149E"/>
    <w:rsid w:val="001C4FE1"/>
    <w:rsid w:val="001C7ADB"/>
    <w:rsid w:val="001D11AE"/>
    <w:rsid w:val="001D4D9B"/>
    <w:rsid w:val="001D7FBC"/>
    <w:rsid w:val="001E17F8"/>
    <w:rsid w:val="001E3796"/>
    <w:rsid w:val="001E4684"/>
    <w:rsid w:val="001E7771"/>
    <w:rsid w:val="001F3595"/>
    <w:rsid w:val="001F7087"/>
    <w:rsid w:val="00205D25"/>
    <w:rsid w:val="00207EC4"/>
    <w:rsid w:val="00210230"/>
    <w:rsid w:val="00211646"/>
    <w:rsid w:val="002172FB"/>
    <w:rsid w:val="002241A0"/>
    <w:rsid w:val="00225001"/>
    <w:rsid w:val="0022778E"/>
    <w:rsid w:val="00231257"/>
    <w:rsid w:val="002323EE"/>
    <w:rsid w:val="00233430"/>
    <w:rsid w:val="00235ED8"/>
    <w:rsid w:val="00237A18"/>
    <w:rsid w:val="0024161F"/>
    <w:rsid w:val="00241B93"/>
    <w:rsid w:val="00243F0A"/>
    <w:rsid w:val="002443C0"/>
    <w:rsid w:val="002512FA"/>
    <w:rsid w:val="00257E7E"/>
    <w:rsid w:val="00271A1F"/>
    <w:rsid w:val="002724C8"/>
    <w:rsid w:val="0027498B"/>
    <w:rsid w:val="00275521"/>
    <w:rsid w:val="00277D83"/>
    <w:rsid w:val="0028442E"/>
    <w:rsid w:val="00290E5F"/>
    <w:rsid w:val="002A0F93"/>
    <w:rsid w:val="002A3A5D"/>
    <w:rsid w:val="002A63B2"/>
    <w:rsid w:val="002B4E0B"/>
    <w:rsid w:val="002B573C"/>
    <w:rsid w:val="002B5A37"/>
    <w:rsid w:val="002B5ABC"/>
    <w:rsid w:val="002B5F99"/>
    <w:rsid w:val="002B779A"/>
    <w:rsid w:val="002C0978"/>
    <w:rsid w:val="002C44EC"/>
    <w:rsid w:val="002C4C2A"/>
    <w:rsid w:val="002D1200"/>
    <w:rsid w:val="002D3EC7"/>
    <w:rsid w:val="002D725C"/>
    <w:rsid w:val="002E22FD"/>
    <w:rsid w:val="002E26FF"/>
    <w:rsid w:val="002E2F4F"/>
    <w:rsid w:val="002E3ADC"/>
    <w:rsid w:val="002E7370"/>
    <w:rsid w:val="002F17E1"/>
    <w:rsid w:val="002F3A9F"/>
    <w:rsid w:val="003075E6"/>
    <w:rsid w:val="00312B2F"/>
    <w:rsid w:val="00315FFE"/>
    <w:rsid w:val="0033022B"/>
    <w:rsid w:val="00335195"/>
    <w:rsid w:val="00336541"/>
    <w:rsid w:val="00341EFE"/>
    <w:rsid w:val="003443F4"/>
    <w:rsid w:val="00346932"/>
    <w:rsid w:val="00347723"/>
    <w:rsid w:val="00350D2E"/>
    <w:rsid w:val="00351314"/>
    <w:rsid w:val="0035308D"/>
    <w:rsid w:val="003626D5"/>
    <w:rsid w:val="00363064"/>
    <w:rsid w:val="0036400D"/>
    <w:rsid w:val="00367BEC"/>
    <w:rsid w:val="0037102E"/>
    <w:rsid w:val="00371278"/>
    <w:rsid w:val="00386B2E"/>
    <w:rsid w:val="00392A1E"/>
    <w:rsid w:val="00394450"/>
    <w:rsid w:val="003958B1"/>
    <w:rsid w:val="00395BB5"/>
    <w:rsid w:val="003976DC"/>
    <w:rsid w:val="003A152E"/>
    <w:rsid w:val="003A6885"/>
    <w:rsid w:val="003B04E7"/>
    <w:rsid w:val="003B5D4F"/>
    <w:rsid w:val="003B701C"/>
    <w:rsid w:val="003B7E3E"/>
    <w:rsid w:val="003C1CCC"/>
    <w:rsid w:val="003C2D08"/>
    <w:rsid w:val="003D2545"/>
    <w:rsid w:val="003D7481"/>
    <w:rsid w:val="003E0AD5"/>
    <w:rsid w:val="003E6890"/>
    <w:rsid w:val="003E781C"/>
    <w:rsid w:val="003F20D8"/>
    <w:rsid w:val="003F4121"/>
    <w:rsid w:val="003F50DA"/>
    <w:rsid w:val="003F58F3"/>
    <w:rsid w:val="003F7428"/>
    <w:rsid w:val="004042F3"/>
    <w:rsid w:val="00410580"/>
    <w:rsid w:val="00415D33"/>
    <w:rsid w:val="0043621F"/>
    <w:rsid w:val="00436AF2"/>
    <w:rsid w:val="00436B85"/>
    <w:rsid w:val="004440B4"/>
    <w:rsid w:val="00445D64"/>
    <w:rsid w:val="0044775D"/>
    <w:rsid w:val="00457849"/>
    <w:rsid w:val="00457E83"/>
    <w:rsid w:val="00461E58"/>
    <w:rsid w:val="0046464C"/>
    <w:rsid w:val="004653D8"/>
    <w:rsid w:val="00467009"/>
    <w:rsid w:val="00467174"/>
    <w:rsid w:val="004676A3"/>
    <w:rsid w:val="00473DF6"/>
    <w:rsid w:val="00474ED9"/>
    <w:rsid w:val="00475D3A"/>
    <w:rsid w:val="004779EE"/>
    <w:rsid w:val="004825B0"/>
    <w:rsid w:val="00484957"/>
    <w:rsid w:val="00485694"/>
    <w:rsid w:val="00485C30"/>
    <w:rsid w:val="004906A1"/>
    <w:rsid w:val="0049096D"/>
    <w:rsid w:val="0049206D"/>
    <w:rsid w:val="004945E5"/>
    <w:rsid w:val="00495016"/>
    <w:rsid w:val="004A3B68"/>
    <w:rsid w:val="004A418E"/>
    <w:rsid w:val="004A5A4E"/>
    <w:rsid w:val="004A6A51"/>
    <w:rsid w:val="004B0252"/>
    <w:rsid w:val="004B05F9"/>
    <w:rsid w:val="004B1216"/>
    <w:rsid w:val="004B35DE"/>
    <w:rsid w:val="004B7364"/>
    <w:rsid w:val="004C2C43"/>
    <w:rsid w:val="004C5DC4"/>
    <w:rsid w:val="004C741A"/>
    <w:rsid w:val="004D2C4E"/>
    <w:rsid w:val="004D48DB"/>
    <w:rsid w:val="004D534D"/>
    <w:rsid w:val="004D621E"/>
    <w:rsid w:val="004E3383"/>
    <w:rsid w:val="004F1C8D"/>
    <w:rsid w:val="00501478"/>
    <w:rsid w:val="005066AC"/>
    <w:rsid w:val="00507FC6"/>
    <w:rsid w:val="00521580"/>
    <w:rsid w:val="00522368"/>
    <w:rsid w:val="00527F1E"/>
    <w:rsid w:val="005343A5"/>
    <w:rsid w:val="00537796"/>
    <w:rsid w:val="00543D90"/>
    <w:rsid w:val="00552FF6"/>
    <w:rsid w:val="005568F1"/>
    <w:rsid w:val="0056063F"/>
    <w:rsid w:val="005653F9"/>
    <w:rsid w:val="00572086"/>
    <w:rsid w:val="00574C35"/>
    <w:rsid w:val="00586AB8"/>
    <w:rsid w:val="00592AA2"/>
    <w:rsid w:val="005939E0"/>
    <w:rsid w:val="00594567"/>
    <w:rsid w:val="005957C1"/>
    <w:rsid w:val="00597DCC"/>
    <w:rsid w:val="005A0F86"/>
    <w:rsid w:val="005A51CD"/>
    <w:rsid w:val="005A7855"/>
    <w:rsid w:val="005B1521"/>
    <w:rsid w:val="005C185F"/>
    <w:rsid w:val="005C51B4"/>
    <w:rsid w:val="005C5567"/>
    <w:rsid w:val="005C5A10"/>
    <w:rsid w:val="005D1755"/>
    <w:rsid w:val="005D52C6"/>
    <w:rsid w:val="005D657E"/>
    <w:rsid w:val="005E27A8"/>
    <w:rsid w:val="005F0F25"/>
    <w:rsid w:val="0060156E"/>
    <w:rsid w:val="00601B68"/>
    <w:rsid w:val="00601C6F"/>
    <w:rsid w:val="006026AA"/>
    <w:rsid w:val="0060289F"/>
    <w:rsid w:val="00605B03"/>
    <w:rsid w:val="0060663C"/>
    <w:rsid w:val="00611674"/>
    <w:rsid w:val="0061244A"/>
    <w:rsid w:val="006134A0"/>
    <w:rsid w:val="00613A3E"/>
    <w:rsid w:val="00613F9A"/>
    <w:rsid w:val="00620424"/>
    <w:rsid w:val="006207DE"/>
    <w:rsid w:val="006218A2"/>
    <w:rsid w:val="00622EBD"/>
    <w:rsid w:val="006230CD"/>
    <w:rsid w:val="006232C3"/>
    <w:rsid w:val="006244B3"/>
    <w:rsid w:val="006314E0"/>
    <w:rsid w:val="00631AE1"/>
    <w:rsid w:val="006320E0"/>
    <w:rsid w:val="00640E93"/>
    <w:rsid w:val="006434E3"/>
    <w:rsid w:val="00645F90"/>
    <w:rsid w:val="006461B8"/>
    <w:rsid w:val="00647751"/>
    <w:rsid w:val="00657E2D"/>
    <w:rsid w:val="006635E1"/>
    <w:rsid w:val="00666F45"/>
    <w:rsid w:val="00671211"/>
    <w:rsid w:val="00672889"/>
    <w:rsid w:val="00673030"/>
    <w:rsid w:val="0068408F"/>
    <w:rsid w:val="00684E51"/>
    <w:rsid w:val="0068682D"/>
    <w:rsid w:val="00696B02"/>
    <w:rsid w:val="006979DB"/>
    <w:rsid w:val="006A7CEF"/>
    <w:rsid w:val="006B528A"/>
    <w:rsid w:val="006C1F95"/>
    <w:rsid w:val="006C3861"/>
    <w:rsid w:val="006C457A"/>
    <w:rsid w:val="006D2E61"/>
    <w:rsid w:val="006E0A1A"/>
    <w:rsid w:val="006E16DB"/>
    <w:rsid w:val="006F435B"/>
    <w:rsid w:val="00707B77"/>
    <w:rsid w:val="00722AC6"/>
    <w:rsid w:val="0072307C"/>
    <w:rsid w:val="00730A5D"/>
    <w:rsid w:val="00732024"/>
    <w:rsid w:val="00732D87"/>
    <w:rsid w:val="00733BBA"/>
    <w:rsid w:val="0074230E"/>
    <w:rsid w:val="007450B3"/>
    <w:rsid w:val="00745335"/>
    <w:rsid w:val="00766C63"/>
    <w:rsid w:val="0077165B"/>
    <w:rsid w:val="007722D2"/>
    <w:rsid w:val="00776DB5"/>
    <w:rsid w:val="00782C1B"/>
    <w:rsid w:val="007830CF"/>
    <w:rsid w:val="00785833"/>
    <w:rsid w:val="00785C35"/>
    <w:rsid w:val="00787E8D"/>
    <w:rsid w:val="007901AC"/>
    <w:rsid w:val="00792459"/>
    <w:rsid w:val="00796F00"/>
    <w:rsid w:val="007A07D8"/>
    <w:rsid w:val="007A0A46"/>
    <w:rsid w:val="007A16F5"/>
    <w:rsid w:val="007A31A5"/>
    <w:rsid w:val="007B679D"/>
    <w:rsid w:val="007B6846"/>
    <w:rsid w:val="007C0D67"/>
    <w:rsid w:val="007C0F69"/>
    <w:rsid w:val="007C18E9"/>
    <w:rsid w:val="007C1AE8"/>
    <w:rsid w:val="007C30CB"/>
    <w:rsid w:val="007C661D"/>
    <w:rsid w:val="007C6EAF"/>
    <w:rsid w:val="007D16AB"/>
    <w:rsid w:val="007D2834"/>
    <w:rsid w:val="007D3D18"/>
    <w:rsid w:val="007D4079"/>
    <w:rsid w:val="007E18B2"/>
    <w:rsid w:val="007E661B"/>
    <w:rsid w:val="007F176B"/>
    <w:rsid w:val="007F428A"/>
    <w:rsid w:val="007F73C2"/>
    <w:rsid w:val="0080077D"/>
    <w:rsid w:val="00802F2B"/>
    <w:rsid w:val="008040DA"/>
    <w:rsid w:val="00804D2E"/>
    <w:rsid w:val="0080791E"/>
    <w:rsid w:val="008118D3"/>
    <w:rsid w:val="008129AC"/>
    <w:rsid w:val="00812FAA"/>
    <w:rsid w:val="0081750C"/>
    <w:rsid w:val="00817A2F"/>
    <w:rsid w:val="00830B4C"/>
    <w:rsid w:val="008329DF"/>
    <w:rsid w:val="00833C24"/>
    <w:rsid w:val="0084734A"/>
    <w:rsid w:val="00850693"/>
    <w:rsid w:val="00850BCB"/>
    <w:rsid w:val="008515B7"/>
    <w:rsid w:val="008520AA"/>
    <w:rsid w:val="00856BDF"/>
    <w:rsid w:val="00860D91"/>
    <w:rsid w:val="008665BC"/>
    <w:rsid w:val="008708E4"/>
    <w:rsid w:val="00883AD5"/>
    <w:rsid w:val="00884A93"/>
    <w:rsid w:val="00887CEF"/>
    <w:rsid w:val="008928A8"/>
    <w:rsid w:val="008979C3"/>
    <w:rsid w:val="008A3B68"/>
    <w:rsid w:val="008A6E9D"/>
    <w:rsid w:val="008A6FFB"/>
    <w:rsid w:val="008B1CBB"/>
    <w:rsid w:val="008B1F4B"/>
    <w:rsid w:val="008B63BC"/>
    <w:rsid w:val="008C404B"/>
    <w:rsid w:val="008C6BE3"/>
    <w:rsid w:val="008D0D20"/>
    <w:rsid w:val="008D4998"/>
    <w:rsid w:val="008D7F61"/>
    <w:rsid w:val="008E1F5E"/>
    <w:rsid w:val="008E3047"/>
    <w:rsid w:val="008E6888"/>
    <w:rsid w:val="008F2C19"/>
    <w:rsid w:val="008F3E6A"/>
    <w:rsid w:val="008F428B"/>
    <w:rsid w:val="008F6C53"/>
    <w:rsid w:val="008F7EB8"/>
    <w:rsid w:val="009025D7"/>
    <w:rsid w:val="009069CC"/>
    <w:rsid w:val="0090784F"/>
    <w:rsid w:val="009121A3"/>
    <w:rsid w:val="00913EC2"/>
    <w:rsid w:val="00915C46"/>
    <w:rsid w:val="009161FA"/>
    <w:rsid w:val="00923780"/>
    <w:rsid w:val="00926C65"/>
    <w:rsid w:val="00935F57"/>
    <w:rsid w:val="009456E3"/>
    <w:rsid w:val="00950F75"/>
    <w:rsid w:val="00957BF4"/>
    <w:rsid w:val="0096156B"/>
    <w:rsid w:val="0096316E"/>
    <w:rsid w:val="00963937"/>
    <w:rsid w:val="00982250"/>
    <w:rsid w:val="00990931"/>
    <w:rsid w:val="00990BA5"/>
    <w:rsid w:val="009944DF"/>
    <w:rsid w:val="009A4A3C"/>
    <w:rsid w:val="009A6042"/>
    <w:rsid w:val="009A6D16"/>
    <w:rsid w:val="009B2039"/>
    <w:rsid w:val="009C7F08"/>
    <w:rsid w:val="009D7AFC"/>
    <w:rsid w:val="009E12DC"/>
    <w:rsid w:val="009E4C34"/>
    <w:rsid w:val="009E58C0"/>
    <w:rsid w:val="009F3387"/>
    <w:rsid w:val="009F70F9"/>
    <w:rsid w:val="009F731C"/>
    <w:rsid w:val="00A00A53"/>
    <w:rsid w:val="00A00C8D"/>
    <w:rsid w:val="00A03520"/>
    <w:rsid w:val="00A0681E"/>
    <w:rsid w:val="00A1053B"/>
    <w:rsid w:val="00A12E82"/>
    <w:rsid w:val="00A179CA"/>
    <w:rsid w:val="00A25EAF"/>
    <w:rsid w:val="00A26713"/>
    <w:rsid w:val="00A26B4F"/>
    <w:rsid w:val="00A26FBD"/>
    <w:rsid w:val="00A33267"/>
    <w:rsid w:val="00A3349C"/>
    <w:rsid w:val="00A40AC0"/>
    <w:rsid w:val="00A43B2A"/>
    <w:rsid w:val="00A44D0E"/>
    <w:rsid w:val="00A52C2E"/>
    <w:rsid w:val="00A5394C"/>
    <w:rsid w:val="00A64F69"/>
    <w:rsid w:val="00A72883"/>
    <w:rsid w:val="00A73312"/>
    <w:rsid w:val="00A8022D"/>
    <w:rsid w:val="00A97094"/>
    <w:rsid w:val="00AA0AAD"/>
    <w:rsid w:val="00AA16E1"/>
    <w:rsid w:val="00AB7816"/>
    <w:rsid w:val="00AC1713"/>
    <w:rsid w:val="00AC2716"/>
    <w:rsid w:val="00AC6390"/>
    <w:rsid w:val="00AE55AD"/>
    <w:rsid w:val="00AF0199"/>
    <w:rsid w:val="00AF56A8"/>
    <w:rsid w:val="00B009B4"/>
    <w:rsid w:val="00B046D0"/>
    <w:rsid w:val="00B05A12"/>
    <w:rsid w:val="00B05F0D"/>
    <w:rsid w:val="00B06A5D"/>
    <w:rsid w:val="00B07AC1"/>
    <w:rsid w:val="00B20525"/>
    <w:rsid w:val="00B2134F"/>
    <w:rsid w:val="00B2282B"/>
    <w:rsid w:val="00B22A36"/>
    <w:rsid w:val="00B23F90"/>
    <w:rsid w:val="00B2563C"/>
    <w:rsid w:val="00B265C5"/>
    <w:rsid w:val="00B26F61"/>
    <w:rsid w:val="00B303FC"/>
    <w:rsid w:val="00B327F1"/>
    <w:rsid w:val="00B32B95"/>
    <w:rsid w:val="00B3310E"/>
    <w:rsid w:val="00B347AA"/>
    <w:rsid w:val="00B37806"/>
    <w:rsid w:val="00B450AC"/>
    <w:rsid w:val="00B45988"/>
    <w:rsid w:val="00B5091E"/>
    <w:rsid w:val="00B57217"/>
    <w:rsid w:val="00B57594"/>
    <w:rsid w:val="00B603E2"/>
    <w:rsid w:val="00B6734F"/>
    <w:rsid w:val="00B749AA"/>
    <w:rsid w:val="00B7567E"/>
    <w:rsid w:val="00B75752"/>
    <w:rsid w:val="00B7745F"/>
    <w:rsid w:val="00B80583"/>
    <w:rsid w:val="00B80A5D"/>
    <w:rsid w:val="00B81764"/>
    <w:rsid w:val="00B81C12"/>
    <w:rsid w:val="00B877DE"/>
    <w:rsid w:val="00B92EC1"/>
    <w:rsid w:val="00B9674E"/>
    <w:rsid w:val="00B97200"/>
    <w:rsid w:val="00BB3752"/>
    <w:rsid w:val="00BB764F"/>
    <w:rsid w:val="00BC1C58"/>
    <w:rsid w:val="00BC67F7"/>
    <w:rsid w:val="00BD0726"/>
    <w:rsid w:val="00BD2589"/>
    <w:rsid w:val="00BE1652"/>
    <w:rsid w:val="00BE1DB5"/>
    <w:rsid w:val="00BE2904"/>
    <w:rsid w:val="00BE3963"/>
    <w:rsid w:val="00BE3AF8"/>
    <w:rsid w:val="00BF025D"/>
    <w:rsid w:val="00C034A1"/>
    <w:rsid w:val="00C068C0"/>
    <w:rsid w:val="00C108D9"/>
    <w:rsid w:val="00C124F6"/>
    <w:rsid w:val="00C17178"/>
    <w:rsid w:val="00C22666"/>
    <w:rsid w:val="00C25F5D"/>
    <w:rsid w:val="00C37569"/>
    <w:rsid w:val="00C417FE"/>
    <w:rsid w:val="00C45278"/>
    <w:rsid w:val="00C505D6"/>
    <w:rsid w:val="00C55EFF"/>
    <w:rsid w:val="00C6647E"/>
    <w:rsid w:val="00C70F58"/>
    <w:rsid w:val="00C72211"/>
    <w:rsid w:val="00C769B9"/>
    <w:rsid w:val="00C77E73"/>
    <w:rsid w:val="00C83678"/>
    <w:rsid w:val="00C84AFF"/>
    <w:rsid w:val="00C85863"/>
    <w:rsid w:val="00C9012F"/>
    <w:rsid w:val="00C97C91"/>
    <w:rsid w:val="00CA0D50"/>
    <w:rsid w:val="00CA2BED"/>
    <w:rsid w:val="00CB0944"/>
    <w:rsid w:val="00CB7FAD"/>
    <w:rsid w:val="00CC2713"/>
    <w:rsid w:val="00CC7628"/>
    <w:rsid w:val="00CD5B26"/>
    <w:rsid w:val="00CD61F7"/>
    <w:rsid w:val="00CE21B5"/>
    <w:rsid w:val="00CF0BAB"/>
    <w:rsid w:val="00CF0EBD"/>
    <w:rsid w:val="00CF2DE4"/>
    <w:rsid w:val="00CF742D"/>
    <w:rsid w:val="00CF7D71"/>
    <w:rsid w:val="00D01C0B"/>
    <w:rsid w:val="00D047EF"/>
    <w:rsid w:val="00D11E76"/>
    <w:rsid w:val="00D12555"/>
    <w:rsid w:val="00D1649E"/>
    <w:rsid w:val="00D16FA0"/>
    <w:rsid w:val="00D20979"/>
    <w:rsid w:val="00D20E78"/>
    <w:rsid w:val="00D23314"/>
    <w:rsid w:val="00D24A9F"/>
    <w:rsid w:val="00D30CAD"/>
    <w:rsid w:val="00D31AB7"/>
    <w:rsid w:val="00D36203"/>
    <w:rsid w:val="00D372B4"/>
    <w:rsid w:val="00D50413"/>
    <w:rsid w:val="00D51429"/>
    <w:rsid w:val="00D651A0"/>
    <w:rsid w:val="00D66FBB"/>
    <w:rsid w:val="00D67ED3"/>
    <w:rsid w:val="00D7381C"/>
    <w:rsid w:val="00D74348"/>
    <w:rsid w:val="00D75CCB"/>
    <w:rsid w:val="00D85851"/>
    <w:rsid w:val="00D861FD"/>
    <w:rsid w:val="00D91313"/>
    <w:rsid w:val="00D922D3"/>
    <w:rsid w:val="00D92ADA"/>
    <w:rsid w:val="00D930DA"/>
    <w:rsid w:val="00D973B4"/>
    <w:rsid w:val="00DA129A"/>
    <w:rsid w:val="00DA436C"/>
    <w:rsid w:val="00DA7C58"/>
    <w:rsid w:val="00DB2EF2"/>
    <w:rsid w:val="00DB72AE"/>
    <w:rsid w:val="00DC49F9"/>
    <w:rsid w:val="00DC6BCF"/>
    <w:rsid w:val="00DD000A"/>
    <w:rsid w:val="00DD3907"/>
    <w:rsid w:val="00DD5A73"/>
    <w:rsid w:val="00DE33CB"/>
    <w:rsid w:val="00DE7658"/>
    <w:rsid w:val="00DF1D67"/>
    <w:rsid w:val="00DF30FE"/>
    <w:rsid w:val="00DF3DB4"/>
    <w:rsid w:val="00DF6C44"/>
    <w:rsid w:val="00E045D9"/>
    <w:rsid w:val="00E04B8D"/>
    <w:rsid w:val="00E05419"/>
    <w:rsid w:val="00E07417"/>
    <w:rsid w:val="00E1225B"/>
    <w:rsid w:val="00E134C4"/>
    <w:rsid w:val="00E352FC"/>
    <w:rsid w:val="00E373DE"/>
    <w:rsid w:val="00E3774E"/>
    <w:rsid w:val="00E377F4"/>
    <w:rsid w:val="00E445EB"/>
    <w:rsid w:val="00E45B6E"/>
    <w:rsid w:val="00E53183"/>
    <w:rsid w:val="00E553E1"/>
    <w:rsid w:val="00E6020C"/>
    <w:rsid w:val="00E619A2"/>
    <w:rsid w:val="00E62D42"/>
    <w:rsid w:val="00E65FCE"/>
    <w:rsid w:val="00E67E16"/>
    <w:rsid w:val="00E727B4"/>
    <w:rsid w:val="00E802C3"/>
    <w:rsid w:val="00E82060"/>
    <w:rsid w:val="00E826AE"/>
    <w:rsid w:val="00E85EF3"/>
    <w:rsid w:val="00E911C8"/>
    <w:rsid w:val="00E915DC"/>
    <w:rsid w:val="00EA0D18"/>
    <w:rsid w:val="00EA4BD5"/>
    <w:rsid w:val="00EA4E5E"/>
    <w:rsid w:val="00EA5B3F"/>
    <w:rsid w:val="00EB31AF"/>
    <w:rsid w:val="00EB6364"/>
    <w:rsid w:val="00EC111F"/>
    <w:rsid w:val="00ED08B9"/>
    <w:rsid w:val="00ED1793"/>
    <w:rsid w:val="00ED529F"/>
    <w:rsid w:val="00EE0F05"/>
    <w:rsid w:val="00EE1B81"/>
    <w:rsid w:val="00EE27BA"/>
    <w:rsid w:val="00EE3BF8"/>
    <w:rsid w:val="00EE3D93"/>
    <w:rsid w:val="00EE73CC"/>
    <w:rsid w:val="00EE74BB"/>
    <w:rsid w:val="00EE7976"/>
    <w:rsid w:val="00EF0E53"/>
    <w:rsid w:val="00EF4527"/>
    <w:rsid w:val="00EF4C63"/>
    <w:rsid w:val="00F20589"/>
    <w:rsid w:val="00F25A54"/>
    <w:rsid w:val="00F31089"/>
    <w:rsid w:val="00F516A3"/>
    <w:rsid w:val="00F5439E"/>
    <w:rsid w:val="00F54EA3"/>
    <w:rsid w:val="00F56ABE"/>
    <w:rsid w:val="00F57844"/>
    <w:rsid w:val="00F6022B"/>
    <w:rsid w:val="00F70AB4"/>
    <w:rsid w:val="00F749FE"/>
    <w:rsid w:val="00F77ED2"/>
    <w:rsid w:val="00F81BF8"/>
    <w:rsid w:val="00F83079"/>
    <w:rsid w:val="00F87224"/>
    <w:rsid w:val="00F90812"/>
    <w:rsid w:val="00F933DD"/>
    <w:rsid w:val="00F93966"/>
    <w:rsid w:val="00F93E25"/>
    <w:rsid w:val="00FA23BA"/>
    <w:rsid w:val="00FA7737"/>
    <w:rsid w:val="00FB36A8"/>
    <w:rsid w:val="00FC4AA2"/>
    <w:rsid w:val="00FD6546"/>
    <w:rsid w:val="00FE01BA"/>
    <w:rsid w:val="00FE5AD2"/>
    <w:rsid w:val="00FE71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B5256C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Normal" w:qFormat="1"/>
    <w:lsdException w:name="heading 1" w:uiPriority="2" w:qFormat="1"/>
    <w:lsdException w:name="heading 2" w:uiPriority="2" w:qFormat="1"/>
    <w:lsdException w:name="heading 3" w:uiPriority="2" w:qFormat="1"/>
    <w:lsdException w:name="heading 4" w:uiPriority="16" w:qFormat="1"/>
    <w:lsdException w:name="heading 5" w:uiPriority="16" w:qFormat="1"/>
    <w:lsdException w:name="heading 6" w:uiPriority="16" w:qFormat="1"/>
    <w:lsdException w:name="heading 7" w:semiHidden="1" w:uiPriority="16" w:unhideWhenUsed="1" w:qFormat="1"/>
    <w:lsdException w:name="heading 8" w:semiHidden="1" w:uiPriority="16" w:unhideWhenUsed="1" w:qFormat="1"/>
    <w:lsdException w:name="heading 9" w:semiHidden="1" w:uiPriority="1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iPriority="7"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5"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21A3"/>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E74B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4676A3"/>
    <w:pPr>
      <w:keepNext/>
      <w:keepLines/>
      <w:numPr>
        <w:ilvl w:val="2"/>
        <w:numId w:val="1"/>
      </w:numPr>
      <w:spacing w:before="200" w:line="480" w:lineRule="auto"/>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0D74C3"/>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620424"/>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FootnoteText"/>
    <w:link w:val="PlainTextChar"/>
    <w:uiPriority w:val="7"/>
    <w:qFormat/>
    <w:rsid w:val="00A40AC0"/>
    <w:rPr>
      <w:rFonts w:ascii="Courier" w:hAnsi="Courier"/>
      <w:sz w:val="20"/>
      <w:szCs w:val="20"/>
    </w:rPr>
  </w:style>
  <w:style w:type="character" w:customStyle="1" w:styleId="PlainTextChar">
    <w:name w:val="Plain Text Char"/>
    <w:basedOn w:val="DefaultParagraphFont"/>
    <w:link w:val="PlainText"/>
    <w:uiPriority w:val="7"/>
    <w:rsid w:val="00A40AC0"/>
    <w:rPr>
      <w:rFonts w:ascii="Courier" w:eastAsiaTheme="minorEastAsia" w:hAnsi="Courier"/>
      <w:sz w:val="20"/>
      <w:szCs w:val="20"/>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E74B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4676A3"/>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0D74C3"/>
    <w:rPr>
      <w:rFonts w:eastAsiaTheme="majorEastAsia" w:cstheme="majorBidi"/>
      <w:b/>
      <w:bCs/>
      <w:i/>
      <w:iCs/>
      <w:sz w:val="24"/>
    </w:rPr>
  </w:style>
  <w:style w:type="character" w:customStyle="1" w:styleId="Heading5Char">
    <w:name w:val="Heading 5 Char"/>
    <w:basedOn w:val="DefaultParagraphFont"/>
    <w:link w:val="Heading5"/>
    <w:uiPriority w:val="16"/>
    <w:rsid w:val="00620424"/>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unhideWhenUsed/>
    <w:rsid w:val="00515420"/>
    <w:pPr>
      <w:numPr>
        <w:numId w:val="3"/>
      </w:numPr>
      <w:contextualSpacing/>
    </w:pPr>
  </w:style>
  <w:style w:type="paragraph" w:styleId="ListNumber4">
    <w:name w:val="List Number 4"/>
    <w:basedOn w:val="Normal"/>
    <w:autoRedefine/>
    <w:uiPriority w:val="99"/>
    <w:semiHidden/>
    <w:unhideWhenUsed/>
    <w:rsid w:val="00515420"/>
    <w:pPr>
      <w:numPr>
        <w:numId w:val="4"/>
      </w:numPr>
      <w:contextualSpacing/>
    </w:pPr>
  </w:style>
  <w:style w:type="paragraph" w:styleId="ListNumber5">
    <w:name w:val="List Number 5"/>
    <w:basedOn w:val="Normal"/>
    <w:autoRedefine/>
    <w:uiPriority w:val="99"/>
    <w:unhideWhenUsed/>
    <w:rsid w:val="00515420"/>
    <w:pPr>
      <w:numPr>
        <w:numId w:val="5"/>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6"/>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semiHidden/>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7"/>
      </w:numPr>
    </w:pPr>
  </w:style>
  <w:style w:type="paragraph" w:styleId="FootnoteText">
    <w:name w:val="footnote text"/>
    <w:basedOn w:val="Normal"/>
    <w:link w:val="FootnoteTextChar"/>
    <w:uiPriority w:val="99"/>
    <w:unhideWhenUsed/>
    <w:rsid w:val="001D11AE"/>
    <w:pPr>
      <w:spacing w:after="0"/>
      <w:jc w:val="left"/>
    </w:pPr>
    <w:rPr>
      <w:rFonts w:eastAsiaTheme="minorEastAsia"/>
      <w:szCs w:val="24"/>
    </w:rPr>
  </w:style>
  <w:style w:type="character" w:customStyle="1" w:styleId="FootnoteTextChar">
    <w:name w:val="Footnote Text Char"/>
    <w:basedOn w:val="DefaultParagraphFont"/>
    <w:link w:val="FootnoteText"/>
    <w:uiPriority w:val="99"/>
    <w:rsid w:val="001D11AE"/>
    <w:rPr>
      <w:rFonts w:asciiTheme="minorHAnsi" w:eastAsiaTheme="minorEastAsia" w:hAnsiTheme="minorHAnsi"/>
      <w:sz w:val="24"/>
      <w:szCs w:val="24"/>
    </w:rPr>
  </w:style>
  <w:style w:type="character" w:styleId="FootnoteReference">
    <w:name w:val="footnote reference"/>
    <w:basedOn w:val="DefaultParagraphFont"/>
    <w:uiPriority w:val="99"/>
    <w:unhideWhenUsed/>
    <w:rsid w:val="001D11AE"/>
    <w:rPr>
      <w:vertAlign w:val="superscript"/>
    </w:rPr>
  </w:style>
  <w:style w:type="paragraph" w:customStyle="1" w:styleId="Textbody">
    <w:name w:val="Text body"/>
    <w:basedOn w:val="Normal"/>
    <w:rsid w:val="007E18B2"/>
    <w:pPr>
      <w:tabs>
        <w:tab w:val="left" w:pos="720"/>
      </w:tabs>
      <w:suppressAutoHyphens/>
    </w:pPr>
    <w:rPr>
      <w:rFonts w:ascii="Calibri" w:eastAsia="Droid Sans" w:hAnsi="Calibri"/>
      <w:color w:val="00000A"/>
    </w:rPr>
  </w:style>
  <w:style w:type="paragraph" w:customStyle="1" w:styleId="TableContents">
    <w:name w:val="Table Contents"/>
    <w:basedOn w:val="Normal"/>
    <w:rsid w:val="007E18B2"/>
    <w:pPr>
      <w:suppressLineNumbers/>
      <w:tabs>
        <w:tab w:val="left" w:pos="720"/>
      </w:tabs>
      <w:suppressAutoHyphens/>
    </w:pPr>
    <w:rPr>
      <w:rFonts w:ascii="Calibri" w:eastAsia="Droid Sans" w:hAnsi="Calibri"/>
      <w:color w:val="00000A"/>
    </w:rPr>
  </w:style>
  <w:style w:type="paragraph" w:customStyle="1" w:styleId="Davidscommentary">
    <w:name w:val="David's commentary"/>
    <w:basedOn w:val="Normal"/>
    <w:qFormat/>
    <w:rsid w:val="00830B4C"/>
    <w:pPr>
      <w:shd w:val="clear" w:color="auto" w:fill="D9D9D9" w:themeFill="background1" w:themeFillShade="D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pourmal:Downloads:RFC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0072DC-2DC4-9F4A-940B-6C6DEE97A8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Macintosh%20HD:Users:epourmal:Downloads:RFC_Template.dotx</Template>
  <TotalTime>1052</TotalTime>
  <Pages>63</Pages>
  <Words>22809</Words>
  <Characters>130012</Characters>
  <Application>Microsoft Office Word</Application>
  <DocSecurity>0</DocSecurity>
  <Lines>1083</Lines>
  <Paragraphs>305</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152516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David Young</cp:lastModifiedBy>
  <cp:revision>30</cp:revision>
  <cp:lastPrinted>2019-09-03T04:52:00Z</cp:lastPrinted>
  <dcterms:created xsi:type="dcterms:W3CDTF">2020-01-07T20:20:00Z</dcterms:created>
  <dcterms:modified xsi:type="dcterms:W3CDTF">2020-02-12T22:21:00Z</dcterms:modified>
</cp:coreProperties>
</file>